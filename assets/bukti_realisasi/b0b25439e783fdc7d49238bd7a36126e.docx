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E4DED" w14:textId="48CD792C" w:rsidR="009E5D8C" w:rsidRPr="00434817" w:rsidRDefault="00A8255A" w:rsidP="00EC359A">
      <w:pPr>
        <w:spacing w:after="0" w:line="360" w:lineRule="auto"/>
        <w:jc w:val="center"/>
        <w:rPr>
          <w:rFonts w:ascii="Times New Roman" w:hAnsi="Times New Roman" w:cs="Times New Roman"/>
          <w:sz w:val="24"/>
          <w:szCs w:val="24"/>
          <w:lang w:val="id-ID"/>
        </w:rPr>
      </w:pPr>
      <w:bookmarkStart w:id="0" w:name="_Hlk42175341"/>
      <w:r w:rsidRPr="00434817">
        <w:rPr>
          <w:rFonts w:ascii="Times New Roman" w:hAnsi="Times New Roman" w:cs="Times New Roman"/>
          <w:sz w:val="24"/>
          <w:szCs w:val="24"/>
          <w:lang w:val="id-ID"/>
        </w:rPr>
        <w:t>PERJANJIAN</w:t>
      </w:r>
    </w:p>
    <w:p w14:paraId="5D975D08" w14:textId="7FA60D1B" w:rsidR="009E5D8C" w:rsidRPr="00434817" w:rsidRDefault="009E5D8C"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antara</w:t>
      </w:r>
      <w:r w:rsidR="00A8255A" w:rsidRPr="00434817">
        <w:rPr>
          <w:rFonts w:ascii="Times New Roman" w:hAnsi="Times New Roman" w:cs="Times New Roman"/>
          <w:sz w:val="24"/>
          <w:szCs w:val="24"/>
          <w:lang w:val="id-ID"/>
        </w:rPr>
        <w:t xml:space="preserve"> </w:t>
      </w:r>
    </w:p>
    <w:p w14:paraId="25A659E0" w14:textId="77777777" w:rsidR="009E5D8C" w:rsidRPr="00434817" w:rsidRDefault="00A8255A"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 xml:space="preserve">PT PRIMA TERMINAL PETIKEMAS </w:t>
      </w:r>
    </w:p>
    <w:p w14:paraId="6EFE7266" w14:textId="7E74DDCC" w:rsidR="00A8255A" w:rsidRPr="00434817" w:rsidRDefault="009E5D8C"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dengan</w:t>
      </w:r>
    </w:p>
    <w:p w14:paraId="3277A625" w14:textId="1E852C4F" w:rsidR="00A8255A" w:rsidRPr="00434817" w:rsidRDefault="00A8255A" w:rsidP="009E5D8C">
      <w:pPr>
        <w:spacing w:after="0" w:line="360" w:lineRule="auto"/>
        <w:jc w:val="center"/>
        <w:rPr>
          <w:rFonts w:ascii="Times New Roman" w:hAnsi="Times New Roman" w:cs="Times New Roman"/>
          <w:sz w:val="24"/>
          <w:lang w:val="en-ID"/>
        </w:rPr>
      </w:pPr>
      <w:r w:rsidRPr="00434817">
        <w:rPr>
          <w:rFonts w:ascii="Times New Roman" w:hAnsi="Times New Roman" w:cs="Times New Roman"/>
          <w:sz w:val="24"/>
          <w:szCs w:val="24"/>
          <w:lang w:val="id-ID"/>
        </w:rPr>
        <w:t xml:space="preserve">PT </w:t>
      </w:r>
      <w:r w:rsidR="002438EC">
        <w:rPr>
          <w:rFonts w:ascii="Times New Roman" w:hAnsi="Times New Roman" w:cs="Times New Roman"/>
          <w:sz w:val="24"/>
          <w:szCs w:val="24"/>
          <w:lang w:val="en-ID"/>
        </w:rPr>
        <w:t>PRIMA MULTI PERALATAN</w:t>
      </w:r>
    </w:p>
    <w:p w14:paraId="332DB348" w14:textId="77777777" w:rsidR="00A8255A" w:rsidRDefault="00A8255A" w:rsidP="00A8255A">
      <w:pPr>
        <w:jc w:val="center"/>
        <w:rPr>
          <w:rFonts w:ascii="Times New Roman" w:hAnsi="Times New Roman" w:cs="Times New Roman"/>
          <w:b/>
          <w:sz w:val="24"/>
          <w:lang w:val="id-ID"/>
        </w:rPr>
      </w:pPr>
      <w:r>
        <w:rPr>
          <w:rFonts w:ascii="Times New Roman" w:hAnsi="Times New Roman" w:cs="Times New Roman"/>
          <w:b/>
          <w:noProof/>
          <w:sz w:val="24"/>
        </w:rPr>
        <mc:AlternateContent>
          <mc:Choice Requires="wps">
            <w:drawing>
              <wp:anchor distT="0" distB="0" distL="114300" distR="114300" simplePos="0" relativeHeight="251658240" behindDoc="0" locked="0" layoutInCell="0" allowOverlap="1" wp14:anchorId="1A1A3FFB" wp14:editId="7C1549D6">
                <wp:simplePos x="0" y="0"/>
                <wp:positionH relativeFrom="margin">
                  <wp:align>right</wp:align>
                </wp:positionH>
                <wp:positionV relativeFrom="paragraph">
                  <wp:posOffset>158115</wp:posOffset>
                </wp:positionV>
                <wp:extent cx="5953125" cy="19050"/>
                <wp:effectExtent l="0" t="19050" r="4762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1905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C48258" id="Straight Connector 2"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7.55pt,12.45pt" to="886.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" o:allowincell="f" strokeweight="4.5pt">
                <v:stroke linestyle="thinThick"/>
                <w10:wrap anchorx="margin"/>
              </v:line>
            </w:pict>
          </mc:Fallback>
        </mc:AlternateContent>
      </w:r>
      <w:r w:rsidR="00FB5F3C">
        <w:rPr>
          <w:rFonts w:ascii="Times New Roman" w:hAnsi="Times New Roman" w:cs="Times New Roman"/>
          <w:b/>
          <w:sz w:val="24"/>
          <w:lang w:val="id-ID"/>
        </w:rPr>
        <w:pict w14:anchorId="57BE85C9">
          <v:rect id="_x0000_i1025" style="width:462.85pt;height:1pt" o:hrpct="989" o:hralign="center" o:hrstd="t" o:hrnoshade="t" o:hr="t" fillcolor="black [3213]" stroked="f"/>
        </w:pict>
      </w:r>
    </w:p>
    <w:p w14:paraId="7B43A2D3" w14:textId="09CC9B9A" w:rsidR="0057501D" w:rsidRPr="002438EC" w:rsidRDefault="00A8255A" w:rsidP="00434817">
      <w:pPr>
        <w:spacing w:after="240"/>
        <w:jc w:val="center"/>
        <w:rPr>
          <w:rFonts w:ascii="Times New Roman" w:hAnsi="Times New Roman" w:cs="Times New Roman"/>
          <w:sz w:val="24"/>
        </w:rPr>
      </w:pPr>
      <w:r w:rsidRPr="00A8255A">
        <w:rPr>
          <w:rFonts w:ascii="Times New Roman" w:hAnsi="Times New Roman" w:cs="Times New Roman"/>
          <w:sz w:val="24"/>
          <w:lang w:val="id-ID"/>
        </w:rPr>
        <w:t>Nomor</w:t>
      </w:r>
      <w:r w:rsidR="00434817">
        <w:rPr>
          <w:rFonts w:ascii="Times New Roman" w:hAnsi="Times New Roman" w:cs="Times New Roman"/>
          <w:sz w:val="24"/>
          <w:lang w:val="id-ID"/>
        </w:rPr>
        <w:t xml:space="preserve"> </w:t>
      </w:r>
      <w:r w:rsidR="002438EC">
        <w:rPr>
          <w:rFonts w:ascii="Times New Roman" w:hAnsi="Times New Roman" w:cs="Times New Roman"/>
          <w:sz w:val="24"/>
        </w:rPr>
        <w:t>…</w:t>
      </w:r>
    </w:p>
    <w:p w14:paraId="6608C4E2" w14:textId="77777777" w:rsidR="00917405" w:rsidRDefault="00917405" w:rsidP="00467E9C">
      <w:pPr>
        <w:spacing w:after="240"/>
        <w:ind w:left="2552"/>
        <w:rPr>
          <w:rFonts w:ascii="Times New Roman" w:hAnsi="Times New Roman" w:cs="Times New Roman"/>
          <w:sz w:val="24"/>
          <w:lang w:val="id-ID"/>
        </w:rPr>
      </w:pPr>
    </w:p>
    <w:p w14:paraId="2E79FC15" w14:textId="77777777" w:rsidR="00A8255A" w:rsidRPr="009E5D8C" w:rsidRDefault="00A8255A" w:rsidP="00A8255A">
      <w:pPr>
        <w:spacing w:before="120" w:after="240"/>
        <w:jc w:val="center"/>
        <w:rPr>
          <w:rFonts w:ascii="Times New Roman" w:hAnsi="Times New Roman" w:cs="Times New Roman"/>
          <w:sz w:val="28"/>
          <w:szCs w:val="28"/>
          <w:lang w:val="id-ID"/>
        </w:rPr>
      </w:pPr>
      <w:r w:rsidRPr="009E5D8C">
        <w:rPr>
          <w:rFonts w:ascii="Times New Roman" w:hAnsi="Times New Roman" w:cs="Times New Roman"/>
          <w:sz w:val="28"/>
          <w:szCs w:val="28"/>
          <w:lang w:val="id-ID"/>
        </w:rPr>
        <w:t>Tentang</w:t>
      </w:r>
    </w:p>
    <w:p w14:paraId="18C8846D" w14:textId="782E9D13" w:rsidR="00A8255A" w:rsidRPr="00470E7C" w:rsidRDefault="002438EC" w:rsidP="00BC005A">
      <w:pPr>
        <w:spacing w:before="120" w:after="120"/>
        <w:jc w:val="center"/>
        <w:rPr>
          <w:rFonts w:ascii="Times New Roman" w:hAnsi="Times New Roman" w:cs="Times New Roman"/>
          <w:sz w:val="28"/>
          <w:szCs w:val="28"/>
          <w:lang w:val="en-ID"/>
        </w:rPr>
      </w:pPr>
      <w:r>
        <w:rPr>
          <w:rFonts w:ascii="Times New Roman" w:hAnsi="Times New Roman" w:cs="Times New Roman"/>
          <w:sz w:val="28"/>
          <w:szCs w:val="28"/>
          <w:lang w:val="en-ID"/>
        </w:rPr>
        <w:t xml:space="preserve">PEKERJAAN </w:t>
      </w:r>
      <w:del w:id="1" w:author="User" w:date="2021-08-09T02:01:00Z">
        <w:r w:rsidRPr="00470E7C" w:rsidDel="00742B4C">
          <w:rPr>
            <w:rFonts w:ascii="Times New Roman" w:hAnsi="Times New Roman" w:cs="Times New Roman"/>
            <w:sz w:val="28"/>
            <w:szCs w:val="28"/>
            <w:lang w:val="en-ID"/>
          </w:rPr>
          <w:delText>GREASING DAN CLEANING STS</w:delText>
        </w:r>
        <w:r w:rsidR="007C630F" w:rsidDel="00742B4C">
          <w:rPr>
            <w:rFonts w:ascii="Times New Roman" w:hAnsi="Times New Roman" w:cs="Times New Roman"/>
            <w:sz w:val="28"/>
            <w:szCs w:val="28"/>
            <w:lang w:val="id-ID"/>
          </w:rPr>
          <w:delText xml:space="preserve"> CRANE</w:delText>
        </w:r>
        <w:r w:rsidRPr="00470E7C" w:rsidDel="00742B4C">
          <w:rPr>
            <w:rFonts w:ascii="Times New Roman" w:hAnsi="Times New Roman" w:cs="Times New Roman"/>
            <w:sz w:val="28"/>
            <w:szCs w:val="28"/>
            <w:lang w:val="en-ID"/>
          </w:rPr>
          <w:delText xml:space="preserve">, A-RTG CRANE DAN TERMINAL TRACTOR </w:delText>
        </w:r>
        <w:r w:rsidR="00624D21" w:rsidDel="00742B4C">
          <w:rPr>
            <w:rFonts w:ascii="Times New Roman" w:hAnsi="Times New Roman" w:cs="Times New Roman"/>
            <w:sz w:val="28"/>
            <w:szCs w:val="28"/>
            <w:lang w:val="id-ID"/>
          </w:rPr>
          <w:delText>&amp;</w:delText>
        </w:r>
        <w:r w:rsidRPr="00470E7C" w:rsidDel="00742B4C">
          <w:rPr>
            <w:rFonts w:ascii="Times New Roman" w:hAnsi="Times New Roman" w:cs="Times New Roman"/>
            <w:sz w:val="28"/>
            <w:szCs w:val="28"/>
            <w:lang w:val="en-ID"/>
          </w:rPr>
          <w:delText xml:space="preserve"> CHASIS / TERMINAL TRAILER DI PT PRIMA TERMINAL PETIKEMAS</w:delText>
        </w:r>
      </w:del>
      <w:ins w:id="2" w:author="User" w:date="2021-08-09T02:01:00Z">
        <w:r w:rsidR="00742B4C">
          <w:rPr>
            <w:rFonts w:ascii="Times New Roman" w:hAnsi="Times New Roman" w:cs="Times New Roman"/>
            <w:sz w:val="28"/>
            <w:szCs w:val="28"/>
            <w:lang w:val="en-ID"/>
          </w:rPr>
          <w:t>KONTRAK PEMELIHARAAN ALAT BONGKAR MUAT DI TERMINAL PETIKEMAS BELAWAN FASE 2</w:t>
        </w:r>
      </w:ins>
    </w:p>
    <w:bookmarkEnd w:id="0"/>
    <w:p w14:paraId="5F8D186C" w14:textId="77777777" w:rsidR="00BC005A" w:rsidRPr="00434817" w:rsidRDefault="00BC005A" w:rsidP="00BC005A">
      <w:pPr>
        <w:spacing w:before="120" w:after="120"/>
        <w:jc w:val="center"/>
        <w:rPr>
          <w:rFonts w:ascii="Times New Roman" w:hAnsi="Times New Roman" w:cs="Times New Roman"/>
          <w:sz w:val="28"/>
          <w:lang w:val="id-ID"/>
        </w:rPr>
      </w:pPr>
    </w:p>
    <w:p w14:paraId="42EEC45F" w14:textId="5B0D6E89" w:rsidR="00A8255A" w:rsidRPr="00A8255A" w:rsidRDefault="00A8255A" w:rsidP="00A8255A">
      <w:pPr>
        <w:pStyle w:val="BodyText"/>
        <w:spacing w:after="240"/>
        <w:rPr>
          <w:rFonts w:ascii="Times New Roman" w:hAnsi="Times New Roman"/>
        </w:rPr>
      </w:pPr>
      <w:r w:rsidRPr="00A8255A">
        <w:rPr>
          <w:rFonts w:ascii="Times New Roman" w:hAnsi="Times New Roman"/>
          <w:lang w:val="id-ID"/>
        </w:rPr>
        <w:t xml:space="preserve">Pada hari </w:t>
      </w:r>
      <w:r w:rsidRPr="00F7775F">
        <w:rPr>
          <w:rFonts w:ascii="Times New Roman" w:hAnsi="Times New Roman"/>
          <w:lang w:val="id-ID"/>
        </w:rPr>
        <w:t xml:space="preserve">ini, </w:t>
      </w:r>
      <w:r w:rsidR="000F1FD7">
        <w:rPr>
          <w:rFonts w:ascii="Times New Roman" w:hAnsi="Times New Roman"/>
          <w:lang w:val="en-ID"/>
        </w:rPr>
        <w:t>………</w:t>
      </w:r>
      <w:r w:rsidR="002438EC">
        <w:rPr>
          <w:rFonts w:ascii="Times New Roman" w:hAnsi="Times New Roman"/>
          <w:i/>
        </w:rPr>
        <w:t>…</w:t>
      </w:r>
      <w:r w:rsidRPr="00F7775F">
        <w:rPr>
          <w:rFonts w:ascii="Times New Roman" w:hAnsi="Times New Roman"/>
          <w:lang w:val="id-ID"/>
        </w:rPr>
        <w:t xml:space="preserve"> tanggal </w:t>
      </w:r>
      <w:r w:rsidRPr="00A8255A">
        <w:rPr>
          <w:rFonts w:ascii="Times New Roman" w:hAnsi="Times New Roman"/>
          <w:color w:val="000000"/>
          <w:lang w:val="id-ID"/>
        </w:rPr>
        <w:t>bulan</w:t>
      </w:r>
      <w:r w:rsidR="00756534">
        <w:rPr>
          <w:rFonts w:ascii="Times New Roman" w:hAnsi="Times New Roman"/>
          <w:i/>
          <w:color w:val="000000"/>
          <w:lang w:val="id-ID"/>
        </w:rPr>
        <w:t xml:space="preserve"> </w:t>
      </w:r>
      <w:r w:rsidR="002438EC">
        <w:rPr>
          <w:rFonts w:ascii="Times New Roman" w:hAnsi="Times New Roman"/>
          <w:i/>
          <w:color w:val="000000"/>
        </w:rPr>
        <w:t>…</w:t>
      </w:r>
      <w:r w:rsidR="000F1FD7">
        <w:rPr>
          <w:rFonts w:ascii="Times New Roman" w:hAnsi="Times New Roman"/>
          <w:i/>
          <w:color w:val="000000"/>
        </w:rPr>
        <w:t>……………</w:t>
      </w:r>
      <w:r w:rsidRPr="00A8255A">
        <w:rPr>
          <w:rFonts w:ascii="Times New Roman" w:hAnsi="Times New Roman"/>
          <w:color w:val="000000"/>
          <w:lang w:val="id-ID"/>
        </w:rPr>
        <w:t xml:space="preserve"> tahun </w:t>
      </w:r>
      <w:r w:rsidR="000F1FD7">
        <w:rPr>
          <w:rFonts w:ascii="Times New Roman" w:hAnsi="Times New Roman"/>
          <w:color w:val="000000"/>
          <w:lang w:val="en-ID"/>
        </w:rPr>
        <w:t>…..……………….</w:t>
      </w:r>
      <w:r w:rsidR="002438EC">
        <w:rPr>
          <w:rFonts w:ascii="Times New Roman" w:hAnsi="Times New Roman"/>
          <w:i/>
          <w:color w:val="000000"/>
        </w:rPr>
        <w:t>…</w:t>
      </w:r>
      <w:r w:rsidRPr="00A8255A">
        <w:rPr>
          <w:rFonts w:ascii="Times New Roman" w:hAnsi="Times New Roman"/>
          <w:color w:val="000000"/>
          <w:lang w:val="id-ID"/>
        </w:rPr>
        <w:t xml:space="preserve"> (</w:t>
      </w:r>
      <w:r w:rsidR="000F1FD7">
        <w:rPr>
          <w:rFonts w:ascii="Times New Roman" w:hAnsi="Times New Roman"/>
          <w:color w:val="000000"/>
          <w:lang w:val="en-ID"/>
        </w:rPr>
        <w:t>……………</w:t>
      </w:r>
      <w:r w:rsidR="002438EC">
        <w:rPr>
          <w:rFonts w:ascii="Times New Roman" w:hAnsi="Times New Roman"/>
          <w:color w:val="000000"/>
        </w:rPr>
        <w:t>…</w:t>
      </w:r>
      <w:r w:rsidRPr="00A8255A">
        <w:rPr>
          <w:rFonts w:ascii="Times New Roman" w:hAnsi="Times New Roman"/>
          <w:lang w:val="id-ID"/>
        </w:rPr>
        <w:t>),</w:t>
      </w:r>
      <w:r w:rsidRPr="00A8255A">
        <w:rPr>
          <w:rFonts w:ascii="Times New Roman" w:hAnsi="Times New Roman"/>
        </w:rPr>
        <w:t xml:space="preserve"> bertempat di Medan, </w:t>
      </w:r>
      <w:r w:rsidRPr="00A8255A">
        <w:rPr>
          <w:rFonts w:ascii="Times New Roman" w:hAnsi="Times New Roman"/>
          <w:lang w:val="id-ID"/>
        </w:rPr>
        <w:t>kami yang bertandatangan di bawah ini :</w:t>
      </w:r>
    </w:p>
    <w:p w14:paraId="5CF041E2" w14:textId="2ADD7345" w:rsidR="00A8255A" w:rsidRDefault="006020D3" w:rsidP="00073F68">
      <w:pPr>
        <w:pStyle w:val="ListParagraph"/>
        <w:numPr>
          <w:ilvl w:val="0"/>
          <w:numId w:val="1"/>
        </w:numPr>
        <w:spacing w:before="120" w:after="240"/>
        <w:ind w:left="567" w:hanging="567"/>
        <w:contextualSpacing w:val="0"/>
        <w:jc w:val="both"/>
        <w:rPr>
          <w:rFonts w:ascii="Times New Roman" w:hAnsi="Times New Roman" w:cs="Times New Roman"/>
          <w:sz w:val="24"/>
          <w:lang w:val="id-ID"/>
        </w:rPr>
      </w:pPr>
      <w:r>
        <w:rPr>
          <w:rFonts w:ascii="Times New Roman" w:hAnsi="Times New Roman" w:cs="Times New Roman"/>
          <w:b/>
          <w:sz w:val="24"/>
          <w:lang w:val="id-ID"/>
        </w:rPr>
        <w:t xml:space="preserve">PT PRIMA TERMINAL PETIKEMAS </w:t>
      </w:r>
      <w:r w:rsidR="0028320E">
        <w:rPr>
          <w:rFonts w:ascii="Times New Roman" w:hAnsi="Times New Roman" w:cs="Times New Roman"/>
          <w:sz w:val="24"/>
          <w:lang w:val="id-ID"/>
        </w:rPr>
        <w:t xml:space="preserve">yang didirikan berdasarkan </w:t>
      </w:r>
      <w:r w:rsidR="0028320E">
        <w:rPr>
          <w:rFonts w:ascii="Times New Roman" w:hAnsi="Times New Roman" w:cs="Times New Roman"/>
          <w:sz w:val="24"/>
          <w:szCs w:val="24"/>
        </w:rPr>
        <w:t>Akta</w:t>
      </w:r>
      <w:r w:rsidR="00FA75C7">
        <w:rPr>
          <w:rFonts w:ascii="Times New Roman" w:hAnsi="Times New Roman" w:cs="Times New Roman"/>
          <w:sz w:val="24"/>
          <w:szCs w:val="24"/>
          <w:lang w:val="id-ID"/>
        </w:rPr>
        <w:t xml:space="preserve"> Pendirian/Anggaran Dasar</w:t>
      </w:r>
      <w:r w:rsidR="0028320E">
        <w:rPr>
          <w:rFonts w:ascii="Times New Roman" w:hAnsi="Times New Roman" w:cs="Times New Roman"/>
          <w:sz w:val="24"/>
          <w:szCs w:val="24"/>
        </w:rPr>
        <w:t xml:space="preserve"> No.162 tanggal 30 Juli 2013, yang dibuat di hadapan Rahmad Nauli Siregar, S.H, notaris di Medan, dan telah mendapat pengesahan dari Menteri Hukum dan HAM RI Nomor:</w:t>
      </w:r>
      <w:r w:rsidR="0028320E">
        <w:rPr>
          <w:rFonts w:ascii="Times New Roman" w:hAnsi="Times New Roman" w:cs="Times New Roman"/>
          <w:sz w:val="24"/>
          <w:szCs w:val="24"/>
          <w:lang w:val="id-ID"/>
        </w:rPr>
        <w:t xml:space="preserve"> </w:t>
      </w:r>
      <w:r w:rsidR="0028320E">
        <w:rPr>
          <w:rFonts w:ascii="Times New Roman" w:hAnsi="Times New Roman" w:cs="Times New Roman"/>
          <w:sz w:val="24"/>
          <w:szCs w:val="24"/>
        </w:rPr>
        <w:t>AHU-46327.AH.01.01. Tahun 2013</w:t>
      </w:r>
      <w:r w:rsidR="0028320E">
        <w:rPr>
          <w:rFonts w:ascii="Times New Roman" w:hAnsi="Times New Roman" w:cs="Times New Roman"/>
          <w:sz w:val="24"/>
          <w:szCs w:val="24"/>
          <w:lang w:val="id-ID"/>
        </w:rPr>
        <w:t xml:space="preserve"> </w:t>
      </w:r>
      <w:r w:rsidR="00464B7D">
        <w:rPr>
          <w:rFonts w:ascii="Times New Roman" w:hAnsi="Times New Roman" w:cs="Times New Roman"/>
          <w:sz w:val="24"/>
          <w:szCs w:val="24"/>
          <w:lang w:val="id-ID"/>
        </w:rPr>
        <w:t xml:space="preserve">tanggal 3 September 2013 </w:t>
      </w:r>
      <w:r w:rsidR="0028320E">
        <w:rPr>
          <w:rFonts w:ascii="Times New Roman" w:hAnsi="Times New Roman" w:cs="Times New Roman"/>
          <w:sz w:val="24"/>
          <w:szCs w:val="24"/>
          <w:lang w:val="id-ID"/>
        </w:rPr>
        <w:t>yang</w:t>
      </w:r>
      <w:r w:rsidR="0028320E">
        <w:rPr>
          <w:rFonts w:ascii="Times New Roman" w:hAnsi="Times New Roman" w:cs="Times New Roman"/>
          <w:sz w:val="24"/>
          <w:szCs w:val="24"/>
        </w:rPr>
        <w:t xml:space="preserve"> terakhir kalinya diubah dengan Akta Pernyataan Keputusan Pemegang Saham Di Luar Rapat Umum Pemegang Saham (Keputusan Sirkuler Pemegang Saham)</w:t>
      </w:r>
      <w:r w:rsidR="00464B7D">
        <w:rPr>
          <w:rFonts w:ascii="Times New Roman" w:hAnsi="Times New Roman" w:cs="Times New Roman"/>
          <w:sz w:val="24"/>
          <w:szCs w:val="24"/>
          <w:lang w:val="id-ID"/>
        </w:rPr>
        <w:t xml:space="preserve"> </w:t>
      </w:r>
      <w:r w:rsidR="0028320E">
        <w:rPr>
          <w:rFonts w:ascii="Times New Roman" w:hAnsi="Times New Roman" w:cs="Times New Roman"/>
          <w:sz w:val="24"/>
          <w:szCs w:val="24"/>
        </w:rPr>
        <w:t>PT. Pr</w:t>
      </w:r>
      <w:r w:rsidR="00FD6EB4">
        <w:rPr>
          <w:rFonts w:ascii="Times New Roman" w:hAnsi="Times New Roman" w:cs="Times New Roman"/>
          <w:sz w:val="24"/>
          <w:szCs w:val="24"/>
        </w:rPr>
        <w:t>ima Terminal Petikemas Nomor: 04 tanggal 04 Juni 2020</w:t>
      </w:r>
      <w:r w:rsidR="0028320E">
        <w:rPr>
          <w:rFonts w:ascii="Times New Roman" w:hAnsi="Times New Roman" w:cs="Times New Roman"/>
          <w:sz w:val="24"/>
          <w:szCs w:val="24"/>
        </w:rPr>
        <w:t xml:space="preserve"> yang dibuat dihadapan  Henry Tjong, SH, notaris di Medan, </w:t>
      </w:r>
      <w:r w:rsidR="0028320E">
        <w:rPr>
          <w:rFonts w:ascii="Times New Roman" w:hAnsi="Times New Roman" w:cs="Times New Roman"/>
          <w:sz w:val="24"/>
          <w:szCs w:val="24"/>
          <w:lang w:val="id-ID"/>
        </w:rPr>
        <w:t>yang</w:t>
      </w:r>
      <w:r w:rsidR="00FD6EB4">
        <w:rPr>
          <w:rFonts w:ascii="Times New Roman" w:hAnsi="Times New Roman" w:cs="Times New Roman"/>
          <w:sz w:val="24"/>
          <w:szCs w:val="24"/>
        </w:rPr>
        <w:t xml:space="preserve"> perubahan</w:t>
      </w:r>
      <w:r w:rsidR="0028320E">
        <w:rPr>
          <w:rFonts w:ascii="Times New Roman" w:hAnsi="Times New Roman" w:cs="Times New Roman"/>
          <w:sz w:val="24"/>
          <w:szCs w:val="24"/>
        </w:rPr>
        <w:t xml:space="preserve"> mana telah diterima dan dicatat didalam Sistem Administrasi Badan Hukum Kementerian Hukum dan HA</w:t>
      </w:r>
      <w:r w:rsidR="00FD6EB4">
        <w:rPr>
          <w:rFonts w:ascii="Times New Roman" w:hAnsi="Times New Roman" w:cs="Times New Roman"/>
          <w:sz w:val="24"/>
          <w:szCs w:val="24"/>
        </w:rPr>
        <w:t>M RI Nomor: AHU-AH.01.03-0238956</w:t>
      </w:r>
      <w:r w:rsidR="0028320E">
        <w:rPr>
          <w:rFonts w:ascii="Times New Roman" w:hAnsi="Times New Roman" w:cs="Times New Roman"/>
          <w:sz w:val="24"/>
          <w:szCs w:val="24"/>
        </w:rPr>
        <w:t xml:space="preserve"> tanggal</w:t>
      </w:r>
      <w:r w:rsidR="00FD6EB4">
        <w:rPr>
          <w:rFonts w:ascii="Times New Roman" w:hAnsi="Times New Roman" w:cs="Times New Roman"/>
          <w:sz w:val="24"/>
          <w:szCs w:val="24"/>
        </w:rPr>
        <w:t xml:space="preserve"> 08 Juni 2020</w:t>
      </w:r>
      <w:r w:rsidR="0028320E">
        <w:rPr>
          <w:rFonts w:ascii="Times New Roman" w:hAnsi="Times New Roman" w:cs="Times New Roman"/>
          <w:sz w:val="24"/>
          <w:szCs w:val="24"/>
          <w:lang w:val="id-ID"/>
        </w:rPr>
        <w:t xml:space="preserve"> </w:t>
      </w:r>
      <w:r>
        <w:rPr>
          <w:rFonts w:ascii="Times New Roman" w:hAnsi="Times New Roman" w:cs="Times New Roman"/>
          <w:sz w:val="24"/>
          <w:lang w:val="id-ID"/>
        </w:rPr>
        <w:t xml:space="preserve">dalam hal ini diwakili oleh </w:t>
      </w:r>
      <w:r w:rsidR="00A754F9">
        <w:rPr>
          <w:rFonts w:ascii="Times New Roman" w:hAnsi="Times New Roman" w:cs="Times New Roman"/>
          <w:b/>
          <w:sz w:val="24"/>
          <w:lang w:val="id-ID"/>
        </w:rPr>
        <w:t>AGUS WILARSO</w:t>
      </w:r>
      <w:r>
        <w:rPr>
          <w:rFonts w:ascii="Times New Roman" w:hAnsi="Times New Roman" w:cs="Times New Roman"/>
          <w:sz w:val="24"/>
          <w:lang w:val="id-ID"/>
        </w:rPr>
        <w:t xml:space="preserve"> selaku </w:t>
      </w:r>
      <w:r w:rsidR="00A754F9">
        <w:rPr>
          <w:rFonts w:ascii="Times New Roman" w:hAnsi="Times New Roman" w:cs="Times New Roman"/>
          <w:sz w:val="24"/>
          <w:lang w:val="id-ID"/>
        </w:rPr>
        <w:t>Direktur Operasi dan Teknik</w:t>
      </w:r>
      <w:r>
        <w:rPr>
          <w:rFonts w:ascii="Times New Roman" w:hAnsi="Times New Roman" w:cs="Times New Roman"/>
          <w:sz w:val="24"/>
          <w:lang w:val="id-ID"/>
        </w:rPr>
        <w:t xml:space="preserve"> PT Prima Terminal Petikemas, bertindak untuk dan atas nama serta mewakili PT PRIMA TERMINAL PETIKEMAS yang berkedudukan di </w:t>
      </w:r>
      <w:r w:rsidR="00756534">
        <w:rPr>
          <w:rFonts w:ascii="Times New Roman" w:hAnsi="Times New Roman" w:cs="Times New Roman"/>
          <w:sz w:val="24"/>
          <w:lang w:val="id-ID"/>
        </w:rPr>
        <w:t xml:space="preserve">GRHA </w:t>
      </w:r>
      <w:r w:rsidR="00FD6EB4">
        <w:rPr>
          <w:rFonts w:ascii="Times New Roman" w:hAnsi="Times New Roman" w:cs="Times New Roman"/>
          <w:sz w:val="24"/>
        </w:rPr>
        <w:t>Pelindo Satu</w:t>
      </w:r>
      <w:r w:rsidR="00756534">
        <w:rPr>
          <w:rFonts w:ascii="Times New Roman" w:hAnsi="Times New Roman" w:cs="Times New Roman"/>
          <w:sz w:val="24"/>
          <w:lang w:val="id-ID"/>
        </w:rPr>
        <w:t xml:space="preserve"> Gedung B Lt. 2 Jl. Lingkar Pelabuhan Nomor 1 Belawan, Medan-20411</w:t>
      </w:r>
      <w:r w:rsidR="00F609D4">
        <w:rPr>
          <w:rFonts w:ascii="Times New Roman" w:hAnsi="Times New Roman" w:cs="Times New Roman"/>
          <w:sz w:val="24"/>
          <w:lang w:val="id-ID"/>
        </w:rPr>
        <w:t xml:space="preserve">, Provinsi Sumatera Utara, Indonesia, yang selanjutnya disebut sebagai </w:t>
      </w:r>
      <w:r w:rsidR="00F609D4" w:rsidRPr="00FD6EB4">
        <w:rPr>
          <w:rFonts w:ascii="Times New Roman" w:hAnsi="Times New Roman" w:cs="Times New Roman"/>
          <w:b/>
          <w:sz w:val="24"/>
          <w:lang w:val="id-ID"/>
        </w:rPr>
        <w:t>PIHAK PERTAMA</w:t>
      </w:r>
      <w:r w:rsidR="00F609D4">
        <w:rPr>
          <w:rFonts w:ascii="Times New Roman" w:hAnsi="Times New Roman" w:cs="Times New Roman"/>
          <w:sz w:val="24"/>
          <w:lang w:val="id-ID"/>
        </w:rPr>
        <w:t>.</w:t>
      </w:r>
    </w:p>
    <w:p w14:paraId="0EBF4D31" w14:textId="2E8259F2" w:rsidR="00F67F47" w:rsidRPr="00233107" w:rsidRDefault="00F609D4" w:rsidP="00F67F47">
      <w:pPr>
        <w:pStyle w:val="ListParagraph"/>
        <w:numPr>
          <w:ilvl w:val="0"/>
          <w:numId w:val="1"/>
        </w:numPr>
        <w:spacing w:before="120" w:after="240"/>
        <w:ind w:left="567" w:hanging="567"/>
        <w:contextualSpacing w:val="0"/>
        <w:jc w:val="both"/>
        <w:rPr>
          <w:rFonts w:ascii="Times New Roman" w:hAnsi="Times New Roman" w:cs="Times New Roman"/>
          <w:b/>
          <w:sz w:val="24"/>
          <w:lang w:val="id-ID"/>
        </w:rPr>
      </w:pPr>
      <w:r>
        <w:rPr>
          <w:rFonts w:ascii="Times New Roman" w:hAnsi="Times New Roman" w:cs="Times New Roman"/>
          <w:b/>
          <w:sz w:val="24"/>
          <w:lang w:val="id-ID"/>
        </w:rPr>
        <w:t xml:space="preserve">PT </w:t>
      </w:r>
      <w:r w:rsidR="002438EC">
        <w:rPr>
          <w:rFonts w:ascii="Times New Roman" w:hAnsi="Times New Roman" w:cs="Times New Roman"/>
          <w:b/>
          <w:sz w:val="24"/>
          <w:lang w:val="en-ID"/>
        </w:rPr>
        <w:t>PRIMA MULTI PERALATAN</w:t>
      </w:r>
      <w:r>
        <w:rPr>
          <w:rFonts w:ascii="Times New Roman" w:hAnsi="Times New Roman" w:cs="Times New Roman"/>
          <w:b/>
          <w:sz w:val="24"/>
          <w:lang w:val="id-ID"/>
        </w:rPr>
        <w:t>,</w:t>
      </w:r>
      <w:r w:rsidR="00F67F47" w:rsidRPr="00F67F47">
        <w:rPr>
          <w:rFonts w:ascii="Times New Roman" w:hAnsi="Times New Roman"/>
          <w:lang w:val="id-ID"/>
        </w:rPr>
        <w:t xml:space="preserve"> </w:t>
      </w:r>
      <w:r w:rsidR="00F67F47" w:rsidRPr="00233107">
        <w:rPr>
          <w:rFonts w:ascii="Times New Roman" w:hAnsi="Times New Roman" w:cs="Times New Roman"/>
          <w:sz w:val="24"/>
          <w:lang w:val="id-ID"/>
        </w:rPr>
        <w:t xml:space="preserve">yang didirikan berdasarkan </w:t>
      </w:r>
      <w:r w:rsidR="00F67F47" w:rsidRPr="00233107">
        <w:rPr>
          <w:rFonts w:ascii="Times New Roman" w:hAnsi="Times New Roman" w:cs="Times New Roman"/>
          <w:sz w:val="24"/>
          <w:szCs w:val="24"/>
        </w:rPr>
        <w:t xml:space="preserve">Akta </w:t>
      </w:r>
      <w:r w:rsidR="00F67F47" w:rsidRPr="00233107">
        <w:rPr>
          <w:rFonts w:ascii="Times New Roman" w:hAnsi="Times New Roman" w:cs="Times New Roman"/>
          <w:sz w:val="24"/>
          <w:szCs w:val="24"/>
          <w:lang w:val="id-ID"/>
        </w:rPr>
        <w:t>Pendirian</w:t>
      </w:r>
      <w:del w:id="3" w:author="User" w:date="2021-08-09T09:11:00Z">
        <w:r w:rsidR="00F67F47" w:rsidRPr="00233107" w:rsidDel="00FB5F3C">
          <w:rPr>
            <w:rFonts w:ascii="Times New Roman" w:hAnsi="Times New Roman" w:cs="Times New Roman"/>
            <w:sz w:val="24"/>
            <w:szCs w:val="24"/>
            <w:lang w:val="id-ID"/>
          </w:rPr>
          <w:delText xml:space="preserve">/Anggaran Dasar </w:delText>
        </w:r>
        <w:r w:rsidR="00F67F47" w:rsidRPr="002438EC" w:rsidDel="00FB5F3C">
          <w:rPr>
            <w:rFonts w:ascii="Times New Roman" w:hAnsi="Times New Roman" w:cs="Times New Roman"/>
            <w:sz w:val="24"/>
            <w:szCs w:val="24"/>
            <w:highlight w:val="yellow"/>
          </w:rPr>
          <w:delText xml:space="preserve">Nomor </w:delText>
        </w:r>
        <w:r w:rsidR="00BF17C4" w:rsidRPr="002438EC" w:rsidDel="00FB5F3C">
          <w:rPr>
            <w:rFonts w:ascii="Times New Roman" w:hAnsi="Times New Roman" w:cs="Times New Roman"/>
            <w:sz w:val="24"/>
            <w:szCs w:val="24"/>
            <w:highlight w:val="yellow"/>
            <w:lang w:val="id-ID"/>
          </w:rPr>
          <w:delText>128</w:delText>
        </w:r>
        <w:r w:rsidR="00F67F47" w:rsidRPr="002438EC" w:rsidDel="00FB5F3C">
          <w:rPr>
            <w:rFonts w:ascii="Times New Roman" w:hAnsi="Times New Roman" w:cs="Times New Roman"/>
            <w:sz w:val="24"/>
            <w:szCs w:val="24"/>
            <w:highlight w:val="yellow"/>
          </w:rPr>
          <w:delText xml:space="preserve"> tanggal 2</w:delText>
        </w:r>
        <w:r w:rsidR="00BF17C4" w:rsidRPr="002438EC" w:rsidDel="00FB5F3C">
          <w:rPr>
            <w:rFonts w:ascii="Times New Roman" w:hAnsi="Times New Roman" w:cs="Times New Roman"/>
            <w:sz w:val="24"/>
            <w:szCs w:val="24"/>
            <w:highlight w:val="yellow"/>
            <w:lang w:val="id-ID"/>
          </w:rPr>
          <w:delText>4</w:delText>
        </w:r>
        <w:r w:rsidR="00F67F47" w:rsidRPr="002438EC" w:rsidDel="00FB5F3C">
          <w:rPr>
            <w:rFonts w:ascii="Times New Roman" w:hAnsi="Times New Roman" w:cs="Times New Roman"/>
            <w:sz w:val="24"/>
            <w:szCs w:val="24"/>
            <w:highlight w:val="yellow"/>
          </w:rPr>
          <w:delText xml:space="preserve"> </w:delText>
        </w:r>
        <w:r w:rsidR="00BF17C4" w:rsidRPr="002438EC" w:rsidDel="00FB5F3C">
          <w:rPr>
            <w:rFonts w:ascii="Times New Roman" w:hAnsi="Times New Roman" w:cs="Times New Roman"/>
            <w:sz w:val="24"/>
            <w:szCs w:val="24"/>
            <w:highlight w:val="yellow"/>
            <w:lang w:val="id-ID"/>
          </w:rPr>
          <w:delText>September</w:delText>
        </w:r>
        <w:r w:rsidR="00F67F47" w:rsidRPr="002438EC" w:rsidDel="00FB5F3C">
          <w:rPr>
            <w:rFonts w:ascii="Times New Roman" w:hAnsi="Times New Roman" w:cs="Times New Roman"/>
            <w:sz w:val="24"/>
            <w:szCs w:val="24"/>
            <w:highlight w:val="yellow"/>
          </w:rPr>
          <w:delText xml:space="preserve"> 199</w:delText>
        </w:r>
        <w:r w:rsidR="00BF17C4" w:rsidRPr="002438EC" w:rsidDel="00FB5F3C">
          <w:rPr>
            <w:rFonts w:ascii="Times New Roman" w:hAnsi="Times New Roman" w:cs="Times New Roman"/>
            <w:sz w:val="24"/>
            <w:szCs w:val="24"/>
            <w:highlight w:val="yellow"/>
            <w:lang w:val="id-ID"/>
          </w:rPr>
          <w:delText>1</w:delText>
        </w:r>
        <w:r w:rsidR="00F67F47" w:rsidRPr="002438EC" w:rsidDel="00FB5F3C">
          <w:rPr>
            <w:rFonts w:ascii="Times New Roman" w:hAnsi="Times New Roman" w:cs="Times New Roman"/>
            <w:sz w:val="24"/>
            <w:szCs w:val="24"/>
            <w:highlight w:val="yellow"/>
          </w:rPr>
          <w:delText xml:space="preserve">, dibuat dihadapan </w:delText>
        </w:r>
        <w:r w:rsidR="00BF17C4" w:rsidRPr="002438EC" w:rsidDel="00FB5F3C">
          <w:rPr>
            <w:rFonts w:ascii="Times New Roman" w:hAnsi="Times New Roman" w:cs="Times New Roman"/>
            <w:sz w:val="24"/>
            <w:szCs w:val="24"/>
            <w:highlight w:val="yellow"/>
            <w:lang w:val="id-ID"/>
          </w:rPr>
          <w:delText>Imas Fatimah</w:delText>
        </w:r>
        <w:r w:rsidR="00F67F47" w:rsidRPr="002438EC" w:rsidDel="00FB5F3C">
          <w:rPr>
            <w:rFonts w:ascii="Times New Roman" w:hAnsi="Times New Roman" w:cs="Times New Roman"/>
            <w:sz w:val="24"/>
            <w:szCs w:val="24"/>
            <w:highlight w:val="yellow"/>
          </w:rPr>
          <w:delText xml:space="preserve">, SH, Notaris di </w:delText>
        </w:r>
        <w:r w:rsidR="00BF17C4" w:rsidRPr="002438EC" w:rsidDel="00FB5F3C">
          <w:rPr>
            <w:rFonts w:ascii="Times New Roman" w:hAnsi="Times New Roman" w:cs="Times New Roman"/>
            <w:sz w:val="24"/>
            <w:szCs w:val="24"/>
            <w:highlight w:val="yellow"/>
            <w:lang w:val="id-ID"/>
          </w:rPr>
          <w:delText>Jakarta</w:delText>
        </w:r>
        <w:r w:rsidR="00F67F47" w:rsidRPr="002438EC" w:rsidDel="00FB5F3C">
          <w:rPr>
            <w:rFonts w:ascii="Times New Roman" w:hAnsi="Times New Roman" w:cs="Times New Roman"/>
            <w:sz w:val="24"/>
            <w:szCs w:val="24"/>
            <w:highlight w:val="yellow"/>
          </w:rPr>
          <w:delText xml:space="preserve">, </w:delText>
        </w:r>
        <w:r w:rsidR="001666CF" w:rsidRPr="002438EC" w:rsidDel="00FB5F3C">
          <w:rPr>
            <w:rFonts w:ascii="Times New Roman" w:hAnsi="Times New Roman" w:cs="Times New Roman"/>
            <w:sz w:val="24"/>
            <w:szCs w:val="24"/>
            <w:highlight w:val="yellow"/>
          </w:rPr>
          <w:delText xml:space="preserve">yang telah mendapat persetujuan dari Menteri </w:delText>
        </w:r>
        <w:r w:rsidR="00233107" w:rsidRPr="002438EC" w:rsidDel="00FB5F3C">
          <w:rPr>
            <w:rFonts w:ascii="Times New Roman" w:hAnsi="Times New Roman" w:cs="Times New Roman"/>
            <w:sz w:val="24"/>
            <w:szCs w:val="24"/>
            <w:highlight w:val="yellow"/>
            <w:lang w:val="id-ID"/>
          </w:rPr>
          <w:delText>Kehakiman Republik Indonesia</w:delText>
        </w:r>
        <w:r w:rsidR="001666CF" w:rsidRPr="002438EC" w:rsidDel="00FB5F3C">
          <w:rPr>
            <w:rFonts w:ascii="Times New Roman" w:hAnsi="Times New Roman" w:cs="Times New Roman"/>
            <w:sz w:val="24"/>
            <w:szCs w:val="24"/>
            <w:highlight w:val="yellow"/>
          </w:rPr>
          <w:delText xml:space="preserve"> Nomor: </w:delText>
        </w:r>
        <w:r w:rsidR="00233107" w:rsidRPr="002438EC" w:rsidDel="00FB5F3C">
          <w:rPr>
            <w:rFonts w:ascii="Times New Roman" w:hAnsi="Times New Roman" w:cs="Times New Roman"/>
            <w:sz w:val="24"/>
            <w:szCs w:val="24"/>
            <w:highlight w:val="yellow"/>
            <w:lang w:val="id-ID"/>
          </w:rPr>
          <w:delText>02-6870.HT.01.01.th.91</w:delText>
        </w:r>
        <w:r w:rsidR="001666CF" w:rsidRPr="002438EC" w:rsidDel="00FB5F3C">
          <w:rPr>
            <w:rFonts w:ascii="Times New Roman" w:hAnsi="Times New Roman" w:cs="Times New Roman"/>
            <w:sz w:val="24"/>
            <w:szCs w:val="24"/>
            <w:highlight w:val="yellow"/>
          </w:rPr>
          <w:delText xml:space="preserve"> tanggal 1</w:delText>
        </w:r>
        <w:r w:rsidR="00233107" w:rsidRPr="002438EC" w:rsidDel="00FB5F3C">
          <w:rPr>
            <w:rFonts w:ascii="Times New Roman" w:hAnsi="Times New Roman" w:cs="Times New Roman"/>
            <w:sz w:val="24"/>
            <w:szCs w:val="24"/>
            <w:highlight w:val="yellow"/>
            <w:lang w:val="id-ID"/>
          </w:rPr>
          <w:delText>9</w:delText>
        </w:r>
        <w:r w:rsidR="001666CF" w:rsidRPr="002438EC" w:rsidDel="00FB5F3C">
          <w:rPr>
            <w:rFonts w:ascii="Times New Roman" w:hAnsi="Times New Roman" w:cs="Times New Roman"/>
            <w:sz w:val="24"/>
            <w:szCs w:val="24"/>
            <w:highlight w:val="yellow"/>
          </w:rPr>
          <w:delText xml:space="preserve"> </w:delText>
        </w:r>
        <w:r w:rsidR="00233107" w:rsidRPr="002438EC" w:rsidDel="00FB5F3C">
          <w:rPr>
            <w:rFonts w:ascii="Times New Roman" w:hAnsi="Times New Roman" w:cs="Times New Roman"/>
            <w:sz w:val="24"/>
            <w:szCs w:val="24"/>
            <w:highlight w:val="yellow"/>
            <w:lang w:val="id-ID"/>
          </w:rPr>
          <w:delText>Nopember</w:delText>
        </w:r>
        <w:r w:rsidR="001666CF" w:rsidRPr="002438EC" w:rsidDel="00FB5F3C">
          <w:rPr>
            <w:rFonts w:ascii="Times New Roman" w:hAnsi="Times New Roman" w:cs="Times New Roman"/>
            <w:sz w:val="24"/>
            <w:szCs w:val="24"/>
            <w:highlight w:val="yellow"/>
          </w:rPr>
          <w:delText xml:space="preserve"> </w:delText>
        </w:r>
        <w:r w:rsidR="00233107" w:rsidRPr="002438EC" w:rsidDel="00FB5F3C">
          <w:rPr>
            <w:rFonts w:ascii="Times New Roman" w:hAnsi="Times New Roman" w:cs="Times New Roman"/>
            <w:sz w:val="24"/>
            <w:szCs w:val="24"/>
            <w:highlight w:val="yellow"/>
            <w:lang w:val="id-ID"/>
          </w:rPr>
          <w:delText>1991</w:delText>
        </w:r>
        <w:r w:rsidR="001666CF" w:rsidRPr="002438EC" w:rsidDel="00FB5F3C">
          <w:rPr>
            <w:rFonts w:ascii="Times New Roman" w:hAnsi="Times New Roman" w:cs="Times New Roman"/>
            <w:sz w:val="24"/>
            <w:szCs w:val="24"/>
            <w:highlight w:val="yellow"/>
          </w:rPr>
          <w:delText>,</w:delText>
        </w:r>
        <w:r w:rsidR="00233107" w:rsidRPr="002438EC" w:rsidDel="00FB5F3C">
          <w:rPr>
            <w:rFonts w:ascii="Times New Roman" w:hAnsi="Times New Roman" w:cs="Times New Roman"/>
            <w:sz w:val="24"/>
            <w:szCs w:val="24"/>
            <w:highlight w:val="yellow"/>
            <w:lang w:val="id-ID"/>
          </w:rPr>
          <w:delText xml:space="preserve"> yang</w:delText>
        </w:r>
        <w:r w:rsidR="001666CF" w:rsidRPr="002438EC" w:rsidDel="00FB5F3C">
          <w:rPr>
            <w:rFonts w:ascii="Times New Roman" w:hAnsi="Times New Roman" w:cs="Times New Roman"/>
            <w:sz w:val="24"/>
            <w:szCs w:val="24"/>
            <w:highlight w:val="yellow"/>
          </w:rPr>
          <w:delText xml:space="preserve"> untuk</w:delText>
        </w:r>
        <w:r w:rsidR="00F67F47" w:rsidRPr="002438EC" w:rsidDel="00FB5F3C">
          <w:rPr>
            <w:rFonts w:ascii="Times New Roman" w:hAnsi="Times New Roman" w:cs="Times New Roman"/>
            <w:sz w:val="24"/>
            <w:szCs w:val="24"/>
            <w:highlight w:val="yellow"/>
            <w:lang w:val="id-ID"/>
          </w:rPr>
          <w:delText xml:space="preserve"> terakhir kalinya </w:delText>
        </w:r>
        <w:r w:rsidR="001666CF" w:rsidRPr="002438EC" w:rsidDel="00FB5F3C">
          <w:rPr>
            <w:rFonts w:ascii="Times New Roman" w:hAnsi="Times New Roman" w:cs="Times New Roman"/>
            <w:sz w:val="24"/>
            <w:szCs w:val="24"/>
            <w:highlight w:val="yellow"/>
          </w:rPr>
          <w:delText xml:space="preserve">diubah </w:delText>
        </w:r>
        <w:r w:rsidR="00F67F47" w:rsidRPr="002438EC" w:rsidDel="00FB5F3C">
          <w:rPr>
            <w:rFonts w:ascii="Times New Roman" w:hAnsi="Times New Roman" w:cs="Times New Roman"/>
            <w:sz w:val="24"/>
            <w:szCs w:val="24"/>
            <w:highlight w:val="yellow"/>
            <w:lang w:val="id-ID"/>
          </w:rPr>
          <w:delText xml:space="preserve">dengan Akta </w:delText>
        </w:r>
        <w:r w:rsidR="00233107" w:rsidRPr="002438EC" w:rsidDel="00FB5F3C">
          <w:rPr>
            <w:rFonts w:ascii="Times New Roman" w:hAnsi="Times New Roman" w:cs="Times New Roman"/>
            <w:sz w:val="24"/>
            <w:szCs w:val="24"/>
            <w:highlight w:val="yellow"/>
            <w:lang w:val="id-ID"/>
          </w:rPr>
          <w:delText>Pernyataan Keputusan Rapat Umum Pemegang Saham Tahunan “Perusahaan Perseroan (Persero) PT Telekomunikasi Indonesia Tbk”</w:delText>
        </w:r>
        <w:r w:rsidR="001666CF" w:rsidRPr="002438EC" w:rsidDel="00FB5F3C">
          <w:rPr>
            <w:rFonts w:ascii="Times New Roman" w:hAnsi="Times New Roman" w:cs="Times New Roman"/>
            <w:sz w:val="24"/>
            <w:szCs w:val="24"/>
            <w:highlight w:val="yellow"/>
          </w:rPr>
          <w:delText xml:space="preserve"> </w:delText>
        </w:r>
        <w:r w:rsidR="00F67F47" w:rsidRPr="002438EC" w:rsidDel="00FB5F3C">
          <w:rPr>
            <w:rFonts w:ascii="Times New Roman" w:hAnsi="Times New Roman" w:cs="Times New Roman"/>
            <w:sz w:val="24"/>
            <w:szCs w:val="24"/>
            <w:highlight w:val="yellow"/>
          </w:rPr>
          <w:delText>Nomo</w:delText>
        </w:r>
        <w:r w:rsidR="001666CF" w:rsidRPr="002438EC" w:rsidDel="00FB5F3C">
          <w:rPr>
            <w:rFonts w:ascii="Times New Roman" w:hAnsi="Times New Roman" w:cs="Times New Roman"/>
            <w:sz w:val="24"/>
            <w:szCs w:val="24"/>
            <w:highlight w:val="yellow"/>
          </w:rPr>
          <w:delText xml:space="preserve">r </w:delText>
        </w:r>
        <w:r w:rsidR="00233107" w:rsidRPr="002438EC" w:rsidDel="00FB5F3C">
          <w:rPr>
            <w:rFonts w:ascii="Times New Roman" w:hAnsi="Times New Roman" w:cs="Times New Roman"/>
            <w:sz w:val="24"/>
            <w:szCs w:val="24"/>
            <w:highlight w:val="yellow"/>
            <w:lang w:val="id-ID"/>
          </w:rPr>
          <w:delText>3</w:delText>
        </w:r>
        <w:r w:rsidR="00FE5CB3" w:rsidRPr="002438EC" w:rsidDel="00FB5F3C">
          <w:rPr>
            <w:rFonts w:ascii="Times New Roman" w:hAnsi="Times New Roman" w:cs="Times New Roman"/>
            <w:sz w:val="24"/>
            <w:szCs w:val="24"/>
            <w:highlight w:val="yellow"/>
            <w:lang w:val="id-ID"/>
          </w:rPr>
          <w:delText>2</w:delText>
        </w:r>
        <w:r w:rsidR="00F67F47" w:rsidRPr="002438EC" w:rsidDel="00FB5F3C">
          <w:rPr>
            <w:rFonts w:ascii="Times New Roman" w:hAnsi="Times New Roman" w:cs="Times New Roman"/>
            <w:sz w:val="24"/>
            <w:szCs w:val="24"/>
            <w:highlight w:val="yellow"/>
            <w:lang w:val="id-ID"/>
          </w:rPr>
          <w:delText xml:space="preserve"> tanggal</w:delText>
        </w:r>
        <w:r w:rsidR="001666CF" w:rsidRPr="002438EC" w:rsidDel="00FB5F3C">
          <w:rPr>
            <w:rFonts w:ascii="Times New Roman" w:hAnsi="Times New Roman" w:cs="Times New Roman"/>
            <w:sz w:val="24"/>
            <w:szCs w:val="24"/>
            <w:highlight w:val="yellow"/>
          </w:rPr>
          <w:delText xml:space="preserve"> </w:delText>
        </w:r>
        <w:r w:rsidR="00233107" w:rsidRPr="002438EC" w:rsidDel="00FB5F3C">
          <w:rPr>
            <w:rFonts w:ascii="Times New Roman" w:hAnsi="Times New Roman" w:cs="Times New Roman"/>
            <w:sz w:val="24"/>
            <w:szCs w:val="24"/>
            <w:highlight w:val="yellow"/>
            <w:lang w:val="id-ID"/>
          </w:rPr>
          <w:delText>21</w:delText>
        </w:r>
        <w:r w:rsidR="001666CF" w:rsidRPr="002438EC" w:rsidDel="00FB5F3C">
          <w:rPr>
            <w:rFonts w:ascii="Times New Roman" w:hAnsi="Times New Roman" w:cs="Times New Roman"/>
            <w:sz w:val="24"/>
            <w:szCs w:val="24"/>
            <w:highlight w:val="yellow"/>
          </w:rPr>
          <w:delText xml:space="preserve"> J</w:delText>
        </w:r>
        <w:r w:rsidR="00233107" w:rsidRPr="002438EC" w:rsidDel="00FB5F3C">
          <w:rPr>
            <w:rFonts w:ascii="Times New Roman" w:hAnsi="Times New Roman" w:cs="Times New Roman"/>
            <w:sz w:val="24"/>
            <w:szCs w:val="24"/>
            <w:highlight w:val="yellow"/>
            <w:lang w:val="id-ID"/>
          </w:rPr>
          <w:delText>uni</w:delText>
        </w:r>
        <w:r w:rsidR="001666CF" w:rsidRPr="002438EC" w:rsidDel="00FB5F3C">
          <w:rPr>
            <w:rFonts w:ascii="Times New Roman" w:hAnsi="Times New Roman" w:cs="Times New Roman"/>
            <w:sz w:val="24"/>
            <w:szCs w:val="24"/>
            <w:highlight w:val="yellow"/>
          </w:rPr>
          <w:delText xml:space="preserve"> 2019,</w:delText>
        </w:r>
        <w:r w:rsidR="00F67F47" w:rsidRPr="002438EC" w:rsidDel="00FB5F3C">
          <w:rPr>
            <w:rFonts w:ascii="Times New Roman" w:hAnsi="Times New Roman" w:cs="Times New Roman"/>
            <w:sz w:val="24"/>
            <w:szCs w:val="24"/>
            <w:highlight w:val="yellow"/>
            <w:lang w:val="id-ID"/>
          </w:rPr>
          <w:delText xml:space="preserve"> dibuat di hadapan </w:delText>
        </w:r>
        <w:r w:rsidR="00233107" w:rsidRPr="002438EC" w:rsidDel="00FB5F3C">
          <w:rPr>
            <w:rFonts w:ascii="Times New Roman" w:hAnsi="Times New Roman" w:cs="Times New Roman"/>
            <w:sz w:val="24"/>
            <w:szCs w:val="24"/>
            <w:highlight w:val="yellow"/>
            <w:lang w:val="id-ID"/>
          </w:rPr>
          <w:delText>Shasa Adisa Putrianti</w:delText>
        </w:r>
        <w:r w:rsidR="00F67F47" w:rsidRPr="002438EC" w:rsidDel="00FB5F3C">
          <w:rPr>
            <w:rFonts w:ascii="Times New Roman" w:hAnsi="Times New Roman" w:cs="Times New Roman"/>
            <w:sz w:val="24"/>
            <w:szCs w:val="24"/>
            <w:highlight w:val="yellow"/>
            <w:lang w:val="id-ID"/>
          </w:rPr>
          <w:delText>, SH,</w:delText>
        </w:r>
        <w:r w:rsidR="00233107" w:rsidRPr="002438EC" w:rsidDel="00FB5F3C">
          <w:rPr>
            <w:rFonts w:ascii="Times New Roman" w:hAnsi="Times New Roman" w:cs="Times New Roman"/>
            <w:sz w:val="24"/>
            <w:szCs w:val="24"/>
            <w:highlight w:val="yellow"/>
            <w:lang w:val="id-ID"/>
          </w:rPr>
          <w:delText xml:space="preserve"> MKn, selaku pengganti dari Ashoya Ratam, SH,</w:delText>
        </w:r>
        <w:r w:rsidR="00F67F47" w:rsidRPr="002438EC" w:rsidDel="00FB5F3C">
          <w:rPr>
            <w:rFonts w:ascii="Times New Roman" w:hAnsi="Times New Roman" w:cs="Times New Roman"/>
            <w:sz w:val="24"/>
            <w:szCs w:val="24"/>
            <w:highlight w:val="yellow"/>
            <w:lang w:val="id-ID"/>
          </w:rPr>
          <w:delText xml:space="preserve"> </w:delText>
        </w:r>
        <w:r w:rsidR="001666CF" w:rsidRPr="002438EC" w:rsidDel="00FB5F3C">
          <w:rPr>
            <w:rFonts w:ascii="Times New Roman" w:hAnsi="Times New Roman" w:cs="Times New Roman"/>
            <w:sz w:val="24"/>
            <w:szCs w:val="24"/>
            <w:highlight w:val="yellow"/>
          </w:rPr>
          <w:delText xml:space="preserve">Notaris di </w:delText>
        </w:r>
        <w:r w:rsidR="00233107" w:rsidRPr="002438EC" w:rsidDel="00FB5F3C">
          <w:rPr>
            <w:rFonts w:ascii="Times New Roman" w:hAnsi="Times New Roman" w:cs="Times New Roman"/>
            <w:sz w:val="24"/>
            <w:szCs w:val="24"/>
            <w:highlight w:val="yellow"/>
            <w:lang w:val="id-ID"/>
          </w:rPr>
          <w:delText>Jakarta Selatan</w:delText>
        </w:r>
        <w:r w:rsidR="00F67F47" w:rsidRPr="002438EC" w:rsidDel="00FB5F3C">
          <w:rPr>
            <w:rFonts w:ascii="Times New Roman" w:hAnsi="Times New Roman" w:cs="Times New Roman"/>
            <w:sz w:val="24"/>
            <w:szCs w:val="24"/>
            <w:highlight w:val="yellow"/>
            <w:lang w:val="id-ID"/>
          </w:rPr>
          <w:delText xml:space="preserve">, yang telah mendapat </w:delText>
        </w:r>
        <w:r w:rsidR="001666CF" w:rsidRPr="002438EC" w:rsidDel="00FB5F3C">
          <w:rPr>
            <w:rFonts w:ascii="Times New Roman" w:hAnsi="Times New Roman" w:cs="Times New Roman"/>
            <w:sz w:val="24"/>
            <w:szCs w:val="24"/>
            <w:highlight w:val="yellow"/>
          </w:rPr>
          <w:delText>persetujuan perubahan</w:delText>
        </w:r>
        <w:r w:rsidR="00FE5CB3" w:rsidRPr="002438EC" w:rsidDel="00FB5F3C">
          <w:rPr>
            <w:rFonts w:ascii="Times New Roman" w:hAnsi="Times New Roman" w:cs="Times New Roman"/>
            <w:sz w:val="24"/>
            <w:szCs w:val="24"/>
            <w:highlight w:val="yellow"/>
            <w:lang w:val="id-ID"/>
          </w:rPr>
          <w:delText xml:space="preserve"> Anggaran Dasar Perseroan</w:delText>
        </w:r>
        <w:r w:rsidR="00F67F47" w:rsidRPr="002438EC" w:rsidDel="00FB5F3C">
          <w:rPr>
            <w:rFonts w:ascii="Times New Roman" w:hAnsi="Times New Roman" w:cs="Times New Roman"/>
            <w:sz w:val="24"/>
            <w:szCs w:val="24"/>
            <w:highlight w:val="yellow"/>
            <w:lang w:val="id-ID"/>
          </w:rPr>
          <w:delText xml:space="preserve"> dari Menteri Hukum dan HAM RI No. AH</w:delText>
        </w:r>
        <w:r w:rsidR="001666CF" w:rsidRPr="002438EC" w:rsidDel="00FB5F3C">
          <w:rPr>
            <w:rFonts w:ascii="Times New Roman" w:hAnsi="Times New Roman" w:cs="Times New Roman"/>
            <w:sz w:val="24"/>
            <w:szCs w:val="24"/>
            <w:highlight w:val="yellow"/>
            <w:lang w:val="id-ID"/>
          </w:rPr>
          <w:delText>U-</w:delText>
        </w:r>
        <w:r w:rsidR="00FE5CB3" w:rsidRPr="002438EC" w:rsidDel="00FB5F3C">
          <w:rPr>
            <w:rFonts w:ascii="Times New Roman" w:hAnsi="Times New Roman" w:cs="Times New Roman"/>
            <w:sz w:val="24"/>
            <w:szCs w:val="24"/>
            <w:highlight w:val="yellow"/>
            <w:lang w:val="id-ID"/>
          </w:rPr>
          <w:delText>0032595</w:delText>
        </w:r>
        <w:r w:rsidR="00F67F47" w:rsidRPr="002438EC" w:rsidDel="00FB5F3C">
          <w:rPr>
            <w:rFonts w:ascii="Times New Roman" w:hAnsi="Times New Roman" w:cs="Times New Roman"/>
            <w:sz w:val="24"/>
            <w:szCs w:val="24"/>
            <w:highlight w:val="yellow"/>
            <w:lang w:val="id-ID"/>
          </w:rPr>
          <w:delText>.AH.01.02.TAHUN 2019</w:delText>
        </w:r>
        <w:r w:rsidR="001666CF" w:rsidRPr="002438EC" w:rsidDel="00FB5F3C">
          <w:rPr>
            <w:rFonts w:ascii="Times New Roman" w:hAnsi="Times New Roman" w:cs="Times New Roman"/>
            <w:sz w:val="24"/>
            <w:szCs w:val="24"/>
            <w:highlight w:val="yellow"/>
          </w:rPr>
          <w:delText xml:space="preserve"> tanggal 2</w:delText>
        </w:r>
        <w:r w:rsidR="00FE5CB3" w:rsidRPr="002438EC" w:rsidDel="00FB5F3C">
          <w:rPr>
            <w:rFonts w:ascii="Times New Roman" w:hAnsi="Times New Roman" w:cs="Times New Roman"/>
            <w:sz w:val="24"/>
            <w:szCs w:val="24"/>
            <w:highlight w:val="yellow"/>
            <w:lang w:val="id-ID"/>
          </w:rPr>
          <w:delText>4</w:delText>
        </w:r>
        <w:r w:rsidR="001666CF" w:rsidRPr="002438EC" w:rsidDel="00FB5F3C">
          <w:rPr>
            <w:rFonts w:ascii="Times New Roman" w:hAnsi="Times New Roman" w:cs="Times New Roman"/>
            <w:sz w:val="24"/>
            <w:szCs w:val="24"/>
            <w:highlight w:val="yellow"/>
          </w:rPr>
          <w:delText xml:space="preserve"> J</w:delText>
        </w:r>
        <w:r w:rsidR="00FE5CB3" w:rsidRPr="002438EC" w:rsidDel="00FB5F3C">
          <w:rPr>
            <w:rFonts w:ascii="Times New Roman" w:hAnsi="Times New Roman" w:cs="Times New Roman"/>
            <w:sz w:val="24"/>
            <w:szCs w:val="24"/>
            <w:highlight w:val="yellow"/>
            <w:lang w:val="id-ID"/>
          </w:rPr>
          <w:delText>uni</w:delText>
        </w:r>
        <w:r w:rsidR="001666CF" w:rsidRPr="002438EC" w:rsidDel="00FB5F3C">
          <w:rPr>
            <w:rFonts w:ascii="Times New Roman" w:hAnsi="Times New Roman" w:cs="Times New Roman"/>
            <w:sz w:val="24"/>
            <w:szCs w:val="24"/>
            <w:highlight w:val="yellow"/>
          </w:rPr>
          <w:delText xml:space="preserve"> 2019,</w:delText>
        </w:r>
        <w:r w:rsidR="00F67F47" w:rsidRPr="002438EC" w:rsidDel="00FB5F3C">
          <w:rPr>
            <w:rFonts w:ascii="Times New Roman" w:hAnsi="Times New Roman" w:cs="Times New Roman"/>
            <w:sz w:val="24"/>
            <w:szCs w:val="24"/>
            <w:highlight w:val="yellow"/>
            <w:lang w:val="id-ID"/>
          </w:rPr>
          <w:delText xml:space="preserve"> </w:delText>
        </w:r>
        <w:r w:rsidR="00F67F47" w:rsidRPr="002438EC" w:rsidDel="00FB5F3C">
          <w:rPr>
            <w:rFonts w:ascii="Times New Roman" w:hAnsi="Times New Roman" w:cs="Times New Roman"/>
            <w:sz w:val="24"/>
            <w:highlight w:val="yellow"/>
            <w:lang w:val="id-ID"/>
          </w:rPr>
          <w:delText xml:space="preserve">dalam hal ini diwakili oleh </w:delText>
        </w:r>
        <w:r w:rsidR="00FE5CB3" w:rsidRPr="002438EC" w:rsidDel="00FB5F3C">
          <w:rPr>
            <w:rFonts w:ascii="Times New Roman" w:hAnsi="Times New Roman" w:cs="Times New Roman"/>
            <w:b/>
            <w:sz w:val="24"/>
            <w:highlight w:val="yellow"/>
            <w:lang w:val="id-ID"/>
          </w:rPr>
          <w:delText>....................</w:delText>
        </w:r>
        <w:r w:rsidR="00F67F47" w:rsidRPr="002438EC" w:rsidDel="00FB5F3C">
          <w:rPr>
            <w:rFonts w:ascii="Times New Roman" w:hAnsi="Times New Roman" w:cs="Times New Roman"/>
            <w:sz w:val="24"/>
            <w:highlight w:val="yellow"/>
            <w:lang w:val="id-ID"/>
          </w:rPr>
          <w:delText xml:space="preserve">, selaku </w:delText>
        </w:r>
        <w:r w:rsidR="00FE5CB3" w:rsidRPr="002438EC" w:rsidDel="00FB5F3C">
          <w:rPr>
            <w:rFonts w:ascii="Times New Roman" w:hAnsi="Times New Roman" w:cs="Times New Roman"/>
            <w:sz w:val="24"/>
            <w:highlight w:val="yellow"/>
            <w:lang w:val="id-ID"/>
          </w:rPr>
          <w:delText>GM Telkom Witel Medan</w:delText>
        </w:r>
        <w:r w:rsidR="00F67F47" w:rsidRPr="002438EC" w:rsidDel="00FB5F3C">
          <w:rPr>
            <w:rFonts w:ascii="Times New Roman" w:hAnsi="Times New Roman" w:cs="Times New Roman"/>
            <w:sz w:val="24"/>
            <w:highlight w:val="yellow"/>
            <w:lang w:val="id-ID"/>
          </w:rPr>
          <w:delText xml:space="preserve">, bertindak untuk dan atas nama serta kepentingan PT </w:delText>
        </w:r>
        <w:r w:rsidR="00FE5CB3" w:rsidRPr="002438EC" w:rsidDel="00FB5F3C">
          <w:rPr>
            <w:rFonts w:ascii="Times New Roman" w:hAnsi="Times New Roman" w:cs="Times New Roman"/>
            <w:sz w:val="24"/>
            <w:highlight w:val="yellow"/>
            <w:lang w:val="id-ID"/>
          </w:rPr>
          <w:delText>Telekomunikasi Indonesia (Persero) Tbk,</w:delText>
        </w:r>
        <w:r w:rsidR="00F67F47" w:rsidRPr="002438EC" w:rsidDel="00FB5F3C">
          <w:rPr>
            <w:rFonts w:ascii="Times New Roman" w:hAnsi="Times New Roman" w:cs="Times New Roman"/>
            <w:sz w:val="24"/>
            <w:highlight w:val="yellow"/>
            <w:lang w:val="id-ID"/>
          </w:rPr>
          <w:delText xml:space="preserve"> yang berkedudukan dan berkantor di </w:delText>
        </w:r>
        <w:r w:rsidR="001666CF" w:rsidRPr="002438EC" w:rsidDel="00FB5F3C">
          <w:rPr>
            <w:rFonts w:ascii="Times New Roman" w:hAnsi="Times New Roman" w:cs="Times New Roman"/>
            <w:sz w:val="24"/>
            <w:highlight w:val="yellow"/>
          </w:rPr>
          <w:delText xml:space="preserve">Jl. </w:delText>
        </w:r>
        <w:r w:rsidR="00FE5CB3" w:rsidRPr="002438EC" w:rsidDel="00FB5F3C">
          <w:rPr>
            <w:rFonts w:ascii="Times New Roman" w:hAnsi="Times New Roman" w:cs="Times New Roman"/>
            <w:sz w:val="24"/>
            <w:highlight w:val="yellow"/>
            <w:lang w:val="id-ID"/>
          </w:rPr>
          <w:delText>Putri Hijau No.1 Gedung Graha Merah Putih Lt.7</w:delText>
        </w:r>
        <w:r w:rsidR="001666CF" w:rsidRPr="002438EC" w:rsidDel="00FB5F3C">
          <w:rPr>
            <w:rFonts w:ascii="Times New Roman" w:hAnsi="Times New Roman" w:cs="Times New Roman"/>
            <w:sz w:val="24"/>
            <w:highlight w:val="yellow"/>
          </w:rPr>
          <w:delText xml:space="preserve"> Medan,</w:delText>
        </w:r>
      </w:del>
      <w:ins w:id="4" w:author="User" w:date="2021-08-09T09:11:00Z">
        <w:r w:rsidR="00FB5F3C">
          <w:rPr>
            <w:rFonts w:ascii="Times New Roman" w:hAnsi="Times New Roman" w:cs="Times New Roman"/>
            <w:sz w:val="24"/>
            <w:szCs w:val="24"/>
            <w:lang w:val="en-ID"/>
          </w:rPr>
          <w:t xml:space="preserve"> No. 74 Tanggal 28 Desember 2018 oleh Notari H. Bambang Suprianto., </w:t>
        </w:r>
      </w:ins>
      <w:ins w:id="5" w:author="User" w:date="2021-08-09T09:12:00Z">
        <w:r w:rsidR="00FB5F3C">
          <w:rPr>
            <w:rFonts w:ascii="Times New Roman" w:hAnsi="Times New Roman" w:cs="Times New Roman"/>
            <w:sz w:val="24"/>
            <w:szCs w:val="24"/>
            <w:lang w:val="en-ID"/>
          </w:rPr>
          <w:t xml:space="preserve">S.h., SpN. M.H., Notaris di Kota Jakarta yang telah mendapat pengesahan dari Menteri Hukum dan Hak Asasi Manusia Republik Indonesia, Nomor: AHU-0006164.AH.01.91 tahun 2019 tanggal 6 Februari 2019, </w:t>
        </w:r>
      </w:ins>
      <w:ins w:id="6" w:author="User" w:date="2021-08-09T09:13:00Z">
        <w:r w:rsidR="00FB5F3C">
          <w:rPr>
            <w:rFonts w:ascii="Times New Roman" w:hAnsi="Times New Roman" w:cs="Times New Roman"/>
            <w:sz w:val="24"/>
            <w:szCs w:val="24"/>
            <w:lang w:val="en-ID"/>
          </w:rPr>
          <w:t xml:space="preserve">Anggaran Dasar mana telah mengalami beberapa kali perubahan yang terakhir sebagaimana termuat dalam Akta No.22 tanggal 11 September 2020 yang dibuat dihapadan Abidin S. Panggabean, S.H., Notaris di Kota Medan, yang telah mendapat </w:t>
        </w:r>
      </w:ins>
      <w:ins w:id="7" w:author="User" w:date="2021-08-09T09:14:00Z">
        <w:r w:rsidR="00FB5F3C">
          <w:rPr>
            <w:rFonts w:ascii="Times New Roman" w:hAnsi="Times New Roman" w:cs="Times New Roman"/>
            <w:sz w:val="24"/>
            <w:szCs w:val="24"/>
            <w:lang w:val="en-ID"/>
          </w:rPr>
          <w:t>persetujuan perubahan anggaran dasar perseroan terbatas</w:t>
        </w:r>
        <w:r w:rsidR="004A4847">
          <w:rPr>
            <w:rFonts w:ascii="Times New Roman" w:hAnsi="Times New Roman" w:cs="Times New Roman"/>
            <w:sz w:val="24"/>
            <w:szCs w:val="24"/>
            <w:lang w:val="en-ID"/>
          </w:rPr>
          <w:t xml:space="preserve"> dari Menteri HUkum dan Hak Asasi Manusia Republik Indonesia Nomor: AHU-0062790.AH.01.02 tahun 2020 tanggal 11 September 2020 dan Keputusan Pemegang </w:t>
        </w:r>
      </w:ins>
      <w:ins w:id="8" w:author="User" w:date="2021-08-09T09:15:00Z">
        <w:r w:rsidR="004A4847">
          <w:rPr>
            <w:rFonts w:ascii="Times New Roman" w:hAnsi="Times New Roman" w:cs="Times New Roman"/>
            <w:sz w:val="24"/>
            <w:szCs w:val="24"/>
            <w:lang w:val="en-ID"/>
          </w:rPr>
          <w:t xml:space="preserve">Saham di Luar Rapat Umum Pemegang Saham PT Prima Multi Peralatan tentang Pemberhentian dan Penetapan Direktur PT Prima Multi Peralatan Nomor: </w:t>
        </w:r>
        <w:r w:rsidR="004A4847">
          <w:rPr>
            <w:rFonts w:ascii="Times New Roman" w:hAnsi="Times New Roman" w:cs="Times New Roman"/>
            <w:sz w:val="24"/>
            <w:szCs w:val="24"/>
            <w:lang w:val="en-ID"/>
          </w:rPr>
          <w:lastRenderedPageBreak/>
          <w:t>KP.32/1/15/PIL.21001/PMP/SU</w:t>
        </w:r>
      </w:ins>
      <w:ins w:id="9" w:author="User" w:date="2021-08-09T09:16:00Z">
        <w:r w:rsidR="004A4847">
          <w:rPr>
            <w:rFonts w:ascii="Times New Roman" w:hAnsi="Times New Roman" w:cs="Times New Roman"/>
            <w:sz w:val="24"/>
            <w:szCs w:val="24"/>
            <w:lang w:val="en-ID"/>
          </w:rPr>
          <w:t xml:space="preserve">/I/2021 tanggal 22 Januari 2021. Perseroan beralamat </w:t>
        </w:r>
        <w:proofErr w:type="gramStart"/>
        <w:r w:rsidR="004A4847">
          <w:rPr>
            <w:rFonts w:ascii="Times New Roman" w:hAnsi="Times New Roman" w:cs="Times New Roman"/>
            <w:sz w:val="24"/>
            <w:szCs w:val="24"/>
            <w:lang w:val="en-ID"/>
          </w:rPr>
          <w:t>kantor</w:t>
        </w:r>
        <w:proofErr w:type="gramEnd"/>
        <w:r w:rsidR="004A4847">
          <w:rPr>
            <w:rFonts w:ascii="Times New Roman" w:hAnsi="Times New Roman" w:cs="Times New Roman"/>
            <w:sz w:val="24"/>
            <w:szCs w:val="24"/>
            <w:lang w:val="en-ID"/>
          </w:rPr>
          <w:t xml:space="preserve"> pusat di Jl. Sei Bengawan No. 37, Medan Sunggal, </w:t>
        </w:r>
      </w:ins>
      <w:ins w:id="10" w:author="User" w:date="2021-08-09T09:18:00Z">
        <w:r w:rsidR="005B2119">
          <w:rPr>
            <w:rFonts w:ascii="Times New Roman" w:hAnsi="Times New Roman" w:cs="Times New Roman"/>
            <w:sz w:val="24"/>
            <w:szCs w:val="24"/>
            <w:lang w:val="en-ID"/>
          </w:rPr>
          <w:t xml:space="preserve">Medan dalam hal ini diwakili oleh </w:t>
        </w:r>
        <w:r w:rsidR="005B2119">
          <w:rPr>
            <w:rFonts w:ascii="Times New Roman" w:hAnsi="Times New Roman" w:cs="Times New Roman"/>
            <w:b/>
            <w:sz w:val="24"/>
            <w:szCs w:val="24"/>
            <w:lang w:val="en-ID"/>
          </w:rPr>
          <w:t xml:space="preserve">HENDRI INDRA </w:t>
        </w:r>
        <w:r w:rsidR="005B2119">
          <w:rPr>
            <w:rFonts w:ascii="Times New Roman" w:hAnsi="Times New Roman" w:cs="Times New Roman"/>
            <w:sz w:val="24"/>
            <w:szCs w:val="24"/>
            <w:lang w:val="en-ID"/>
          </w:rPr>
          <w:t>selaku Direktur dari dan oleh karen</w:t>
        </w:r>
      </w:ins>
      <w:r w:rsidR="00F67F47" w:rsidRPr="00233107">
        <w:rPr>
          <w:rFonts w:ascii="Times New Roman" w:hAnsi="Times New Roman" w:cs="Times New Roman"/>
          <w:sz w:val="24"/>
          <w:lang w:val="id-ID"/>
        </w:rPr>
        <w:t xml:space="preserve"> yang selanjutnya disebut </w:t>
      </w:r>
      <w:r w:rsidR="00F67F47" w:rsidRPr="00233107">
        <w:rPr>
          <w:rFonts w:ascii="Times New Roman" w:hAnsi="Times New Roman" w:cs="Times New Roman"/>
          <w:b/>
          <w:sz w:val="24"/>
          <w:lang w:val="id-ID"/>
        </w:rPr>
        <w:t xml:space="preserve">PIHAK KEDUA. </w:t>
      </w:r>
    </w:p>
    <w:p w14:paraId="4374A1E5" w14:textId="77777777" w:rsidR="002F0FF9" w:rsidRDefault="002F0FF9" w:rsidP="002F0FF9">
      <w:pPr>
        <w:spacing w:before="120" w:after="120"/>
        <w:jc w:val="both"/>
        <w:rPr>
          <w:rFonts w:ascii="Times New Roman" w:hAnsi="Times New Roman" w:cs="Times New Roman"/>
          <w:sz w:val="24"/>
          <w:lang w:val="id-ID"/>
        </w:rPr>
      </w:pPr>
      <w:r>
        <w:rPr>
          <w:rFonts w:ascii="Times New Roman" w:hAnsi="Times New Roman" w:cs="Times New Roman"/>
          <w:sz w:val="24"/>
          <w:lang w:val="id-ID"/>
        </w:rPr>
        <w:t xml:space="preserve">PIHAK PERTAMA dan PIHAK KEDUA untuk selanjutnya secara bersama-sama disebut PARA PIHAK dan secara sendiri-sendiri disebut </w:t>
      </w:r>
      <w:r w:rsidR="00E542E3">
        <w:rPr>
          <w:rFonts w:ascii="Times New Roman" w:hAnsi="Times New Roman" w:cs="Times New Roman"/>
          <w:sz w:val="24"/>
          <w:lang w:val="id-ID"/>
        </w:rPr>
        <w:t xml:space="preserve">PIHAK. PARA PIHAK terlebih dahulu menerangkan sebagai berikut: </w:t>
      </w:r>
    </w:p>
    <w:p w14:paraId="6C739871" w14:textId="77777777" w:rsidR="00E542E3" w:rsidRDefault="00E542E3" w:rsidP="00E542E3">
      <w:pPr>
        <w:pStyle w:val="ListParagraph"/>
        <w:numPr>
          <w:ilvl w:val="0"/>
          <w:numId w:val="2"/>
        </w:numPr>
        <w:spacing w:before="120"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Bahwa berdasarkan :</w:t>
      </w:r>
    </w:p>
    <w:p w14:paraId="29AC277B" w14:textId="15064635" w:rsidR="00E50050" w:rsidRDefault="00DE606B"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Rencana Kerja dan Syarat (RKS)</w:t>
      </w:r>
      <w:r>
        <w:rPr>
          <w:rFonts w:ascii="Times New Roman" w:hAnsi="Times New Roman" w:cs="Times New Roman"/>
          <w:sz w:val="24"/>
          <w:lang w:val="id-ID"/>
        </w:rPr>
        <w:t xml:space="preserve"> </w:t>
      </w:r>
      <w:r w:rsidR="00E50050">
        <w:rPr>
          <w:rFonts w:ascii="Times New Roman" w:hAnsi="Times New Roman" w:cs="Times New Roman"/>
          <w:sz w:val="24"/>
          <w:lang w:val="id-ID"/>
        </w:rPr>
        <w:t xml:space="preserve">Pekerjaan </w:t>
      </w:r>
      <w:del w:id="11" w:author="User" w:date="2021-08-09T02:02:00Z">
        <w:r w:rsidR="00470E7C" w:rsidRPr="00470E7C" w:rsidDel="00742B4C">
          <w:rPr>
            <w:rFonts w:ascii="Times New Roman" w:hAnsi="Times New Roman" w:cs="Times New Roman"/>
            <w:sz w:val="24"/>
            <w:lang w:val="id-ID"/>
          </w:rPr>
          <w:delText>Greasing dan Cleaning STS</w:delText>
        </w:r>
        <w:r w:rsidDel="00742B4C">
          <w:rPr>
            <w:rFonts w:ascii="Times New Roman" w:hAnsi="Times New Roman" w:cs="Times New Roman"/>
            <w:sz w:val="24"/>
            <w:lang w:val="id-ID"/>
          </w:rPr>
          <w:delText xml:space="preserve"> Crane</w:delText>
        </w:r>
        <w:r w:rsidR="00470E7C" w:rsidRPr="00470E7C" w:rsidDel="00742B4C">
          <w:rPr>
            <w:rFonts w:ascii="Times New Roman" w:hAnsi="Times New Roman" w:cs="Times New Roman"/>
            <w:sz w:val="24"/>
            <w:lang w:val="id-ID"/>
          </w:rPr>
          <w:delText xml:space="preserve">, A-RTG Crane dan Terminal Tractor </w:delText>
        </w:r>
        <w:r w:rsidR="004B5D49" w:rsidDel="00742B4C">
          <w:rPr>
            <w:rFonts w:ascii="Times New Roman" w:hAnsi="Times New Roman" w:cs="Times New Roman"/>
            <w:sz w:val="24"/>
            <w:lang w:val="id-ID"/>
          </w:rPr>
          <w:delText>&amp;</w:delText>
        </w:r>
        <w:r w:rsidR="00470E7C" w:rsidRPr="00470E7C" w:rsidDel="00742B4C">
          <w:rPr>
            <w:rFonts w:ascii="Times New Roman" w:hAnsi="Times New Roman" w:cs="Times New Roman"/>
            <w:sz w:val="24"/>
            <w:lang w:val="id-ID"/>
          </w:rPr>
          <w:delText xml:space="preserve"> Chasis /Terminal Trailer di PT Prima Terminal Petikemas</w:delText>
        </w:r>
      </w:del>
      <w:ins w:id="12" w:author="User" w:date="2021-08-09T02:02:00Z">
        <w:r w:rsidR="00742B4C">
          <w:rPr>
            <w:rFonts w:ascii="Times New Roman" w:hAnsi="Times New Roman" w:cs="Times New Roman"/>
            <w:sz w:val="24"/>
          </w:rPr>
          <w:t>Kontrak Pemeliharaan Alat Bongkar Muat di Terminal Petikemas Belawan Fase 2</w:t>
        </w:r>
      </w:ins>
      <w:r w:rsidR="00905A69">
        <w:rPr>
          <w:rFonts w:ascii="Times New Roman" w:hAnsi="Times New Roman" w:cs="Times New Roman"/>
          <w:sz w:val="24"/>
          <w:lang w:val="en-ID"/>
        </w:rPr>
        <w:t>;</w:t>
      </w:r>
    </w:p>
    <w:p w14:paraId="4C735A0C" w14:textId="23B8EEB0" w:rsidR="00E542E3" w:rsidRDefault="00E50050"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Berita Acara </w:t>
      </w:r>
      <w:r w:rsidR="00FD6EB4">
        <w:rPr>
          <w:rFonts w:ascii="Times New Roman" w:hAnsi="Times New Roman" w:cs="Times New Roman"/>
          <w:sz w:val="24"/>
        </w:rPr>
        <w:t>Penjelasan Lelang</w:t>
      </w:r>
      <w:r>
        <w:rPr>
          <w:rFonts w:ascii="Times New Roman" w:hAnsi="Times New Roman" w:cs="Times New Roman"/>
          <w:sz w:val="24"/>
          <w:lang w:val="id-ID"/>
        </w:rPr>
        <w:t xml:space="preserve"> (</w:t>
      </w:r>
      <w:r>
        <w:rPr>
          <w:rFonts w:ascii="Times New Roman" w:hAnsi="Times New Roman" w:cs="Times New Roman"/>
          <w:i/>
          <w:sz w:val="24"/>
          <w:lang w:val="id-ID"/>
        </w:rPr>
        <w:t>Aanwi</w:t>
      </w:r>
      <w:r w:rsidR="00467E9C">
        <w:rPr>
          <w:rFonts w:ascii="Times New Roman" w:hAnsi="Times New Roman" w:cs="Times New Roman"/>
          <w:i/>
          <w:sz w:val="24"/>
          <w:lang w:val="id-ID"/>
        </w:rPr>
        <w:t>jz</w:t>
      </w:r>
      <w:r>
        <w:rPr>
          <w:rFonts w:ascii="Times New Roman" w:hAnsi="Times New Roman" w:cs="Times New Roman"/>
          <w:i/>
          <w:sz w:val="24"/>
          <w:lang w:val="id-ID"/>
        </w:rPr>
        <w:t>ing</w:t>
      </w:r>
      <w:r>
        <w:rPr>
          <w:rFonts w:ascii="Times New Roman" w:hAnsi="Times New Roman" w:cs="Times New Roman"/>
          <w:sz w:val="24"/>
          <w:lang w:val="id-ID"/>
        </w:rPr>
        <w:t>) No</w:t>
      </w:r>
      <w:r w:rsidR="00FD6EB4">
        <w:rPr>
          <w:rFonts w:ascii="Times New Roman" w:hAnsi="Times New Roman" w:cs="Times New Roman"/>
          <w:sz w:val="24"/>
        </w:rPr>
        <w:t xml:space="preserve">mor </w:t>
      </w:r>
      <w:r w:rsidR="00FD6EB4" w:rsidRPr="00B73330">
        <w:rPr>
          <w:rFonts w:ascii="Times New Roman" w:hAnsi="Times New Roman" w:cs="Times New Roman"/>
          <w:sz w:val="24"/>
          <w:highlight w:val="yellow"/>
          <w:rPrChange w:id="13" w:author="User" w:date="2021-08-09T02:05:00Z">
            <w:rPr>
              <w:rFonts w:ascii="Times New Roman" w:hAnsi="Times New Roman" w:cs="Times New Roman"/>
              <w:sz w:val="24"/>
            </w:rPr>
          </w:rPrChange>
        </w:rPr>
        <w:t>0</w:t>
      </w:r>
      <w:r w:rsidR="00FA6C5B" w:rsidRPr="00B73330">
        <w:rPr>
          <w:rFonts w:ascii="Times New Roman" w:hAnsi="Times New Roman" w:cs="Times New Roman"/>
          <w:sz w:val="24"/>
          <w:highlight w:val="yellow"/>
          <w:lang w:val="id-ID"/>
          <w:rPrChange w:id="14" w:author="User" w:date="2021-08-09T02:05:00Z">
            <w:rPr>
              <w:rFonts w:ascii="Times New Roman" w:hAnsi="Times New Roman" w:cs="Times New Roman"/>
              <w:sz w:val="24"/>
              <w:lang w:val="id-ID"/>
            </w:rPr>
          </w:rPrChange>
        </w:rPr>
        <w:t>7</w:t>
      </w:r>
      <w:r w:rsidR="00CA11CD" w:rsidRPr="00B73330">
        <w:rPr>
          <w:rFonts w:ascii="Times New Roman" w:hAnsi="Times New Roman" w:cs="Times New Roman"/>
          <w:sz w:val="24"/>
          <w:highlight w:val="yellow"/>
          <w:rPrChange w:id="15" w:author="User" w:date="2021-08-09T02:05:00Z">
            <w:rPr>
              <w:rFonts w:ascii="Times New Roman" w:hAnsi="Times New Roman" w:cs="Times New Roman"/>
              <w:sz w:val="24"/>
            </w:rPr>
          </w:rPrChange>
        </w:rPr>
        <w:t>/BAA-</w:t>
      </w:r>
      <w:r w:rsidR="00DB0173" w:rsidRPr="00B73330">
        <w:rPr>
          <w:rFonts w:ascii="Times New Roman" w:hAnsi="Times New Roman" w:cs="Times New Roman"/>
          <w:sz w:val="24"/>
          <w:highlight w:val="yellow"/>
          <w:lang w:val="id-ID"/>
          <w:rPrChange w:id="16" w:author="User" w:date="2021-08-09T02:05:00Z">
            <w:rPr>
              <w:rFonts w:ascii="Times New Roman" w:hAnsi="Times New Roman" w:cs="Times New Roman"/>
              <w:sz w:val="24"/>
              <w:lang w:val="id-ID"/>
            </w:rPr>
          </w:rPrChange>
        </w:rPr>
        <w:t>PGDC</w:t>
      </w:r>
      <w:r w:rsidR="00FD6EB4" w:rsidRPr="00B73330">
        <w:rPr>
          <w:rFonts w:ascii="Times New Roman" w:hAnsi="Times New Roman" w:cs="Times New Roman"/>
          <w:sz w:val="24"/>
          <w:highlight w:val="yellow"/>
          <w:rPrChange w:id="17" w:author="User" w:date="2021-08-09T02:05:00Z">
            <w:rPr>
              <w:rFonts w:ascii="Times New Roman" w:hAnsi="Times New Roman" w:cs="Times New Roman"/>
              <w:sz w:val="24"/>
            </w:rPr>
          </w:rPrChange>
        </w:rPr>
        <w:t>/PP-PTP/V</w:t>
      </w:r>
      <w:r w:rsidR="00DB0173" w:rsidRPr="00B73330">
        <w:rPr>
          <w:rFonts w:ascii="Times New Roman" w:hAnsi="Times New Roman" w:cs="Times New Roman"/>
          <w:sz w:val="24"/>
          <w:highlight w:val="yellow"/>
          <w:lang w:val="id-ID"/>
          <w:rPrChange w:id="18" w:author="User" w:date="2021-08-09T02:05:00Z">
            <w:rPr>
              <w:rFonts w:ascii="Times New Roman" w:hAnsi="Times New Roman" w:cs="Times New Roman"/>
              <w:sz w:val="24"/>
              <w:lang w:val="id-ID"/>
            </w:rPr>
          </w:rPrChange>
        </w:rPr>
        <w:t>I</w:t>
      </w:r>
      <w:r w:rsidR="00CA11CD" w:rsidRPr="00B73330">
        <w:rPr>
          <w:rFonts w:ascii="Times New Roman" w:hAnsi="Times New Roman" w:cs="Times New Roman"/>
          <w:sz w:val="24"/>
          <w:highlight w:val="yellow"/>
          <w:rPrChange w:id="19" w:author="User" w:date="2021-08-09T02:05:00Z">
            <w:rPr>
              <w:rFonts w:ascii="Times New Roman" w:hAnsi="Times New Roman" w:cs="Times New Roman"/>
              <w:sz w:val="24"/>
            </w:rPr>
          </w:rPrChange>
        </w:rPr>
        <w:t>/2020</w:t>
      </w:r>
      <w:r w:rsidRPr="00B73330">
        <w:rPr>
          <w:rFonts w:ascii="Times New Roman" w:hAnsi="Times New Roman" w:cs="Times New Roman"/>
          <w:sz w:val="24"/>
          <w:highlight w:val="yellow"/>
          <w:lang w:val="id-ID"/>
          <w:rPrChange w:id="20" w:author="User" w:date="2021-08-09T02:05:00Z">
            <w:rPr>
              <w:rFonts w:ascii="Times New Roman" w:hAnsi="Times New Roman" w:cs="Times New Roman"/>
              <w:sz w:val="24"/>
              <w:lang w:val="id-ID"/>
            </w:rPr>
          </w:rPrChange>
        </w:rPr>
        <w:t xml:space="preserve"> tanggal </w:t>
      </w:r>
      <w:r w:rsidR="008D1633" w:rsidRPr="00B73330">
        <w:rPr>
          <w:rFonts w:ascii="Times New Roman" w:hAnsi="Times New Roman" w:cs="Times New Roman"/>
          <w:sz w:val="24"/>
          <w:highlight w:val="yellow"/>
          <w:lang w:val="en-ID"/>
          <w:rPrChange w:id="21" w:author="User" w:date="2021-08-09T02:05:00Z">
            <w:rPr>
              <w:rFonts w:ascii="Times New Roman" w:hAnsi="Times New Roman" w:cs="Times New Roman"/>
              <w:sz w:val="24"/>
              <w:lang w:val="en-ID"/>
            </w:rPr>
          </w:rPrChange>
        </w:rPr>
        <w:t>22 Juni 2020</w:t>
      </w:r>
      <w:r>
        <w:rPr>
          <w:rFonts w:ascii="Times New Roman" w:hAnsi="Times New Roman" w:cs="Times New Roman"/>
          <w:sz w:val="24"/>
          <w:lang w:val="id-ID"/>
        </w:rPr>
        <w:t xml:space="preserve"> tentang </w:t>
      </w:r>
      <w:r w:rsidR="008D1633">
        <w:rPr>
          <w:rFonts w:ascii="Times New Roman" w:hAnsi="Times New Roman" w:cs="Times New Roman"/>
          <w:sz w:val="24"/>
          <w:lang w:val="id-ID"/>
        </w:rPr>
        <w:t xml:space="preserve">Pekerjaan </w:t>
      </w:r>
      <w:del w:id="22" w:author="User" w:date="2021-08-09T02:04:00Z">
        <w:r w:rsidR="008D1633" w:rsidRPr="00470E7C" w:rsidDel="00B73330">
          <w:rPr>
            <w:rFonts w:ascii="Times New Roman" w:hAnsi="Times New Roman" w:cs="Times New Roman"/>
            <w:sz w:val="24"/>
            <w:lang w:val="id-ID"/>
          </w:rPr>
          <w:delText>Greasing dan Cleaning STS</w:delText>
        </w:r>
        <w:r w:rsidR="004B5D49" w:rsidDel="00B73330">
          <w:rPr>
            <w:rFonts w:ascii="Times New Roman" w:hAnsi="Times New Roman" w:cs="Times New Roman"/>
            <w:sz w:val="24"/>
            <w:lang w:val="id-ID"/>
          </w:rPr>
          <w:delText xml:space="preserve"> Crane</w:delText>
        </w:r>
        <w:r w:rsidR="008D1633" w:rsidRPr="00470E7C" w:rsidDel="00B73330">
          <w:rPr>
            <w:rFonts w:ascii="Times New Roman" w:hAnsi="Times New Roman" w:cs="Times New Roman"/>
            <w:sz w:val="24"/>
            <w:lang w:val="id-ID"/>
          </w:rPr>
          <w:delText xml:space="preserve">, A-RTG Crane dan Terminal Tractor </w:delText>
        </w:r>
        <w:r w:rsidR="004B5D49" w:rsidDel="00B73330">
          <w:rPr>
            <w:rFonts w:ascii="Times New Roman" w:hAnsi="Times New Roman" w:cs="Times New Roman"/>
            <w:sz w:val="24"/>
            <w:lang w:val="id-ID"/>
          </w:rPr>
          <w:delText xml:space="preserve">&amp; </w:delText>
        </w:r>
        <w:r w:rsidR="008D1633" w:rsidRPr="00470E7C" w:rsidDel="00B73330">
          <w:rPr>
            <w:rFonts w:ascii="Times New Roman" w:hAnsi="Times New Roman" w:cs="Times New Roman"/>
            <w:sz w:val="24"/>
            <w:lang w:val="id-ID"/>
          </w:rPr>
          <w:delText>Chasis /Terminal Trailer di PT Prima Terminal Petikemas</w:delText>
        </w:r>
      </w:del>
      <w:ins w:id="23" w:author="User" w:date="2021-08-09T02:04:00Z">
        <w:r w:rsidR="00B73330">
          <w:rPr>
            <w:rFonts w:ascii="Times New Roman" w:hAnsi="Times New Roman" w:cs="Times New Roman"/>
            <w:sz w:val="24"/>
          </w:rPr>
          <w:t>Kontrak Pemeliharaan Alat Bongkar Muat di Terminal Petikemas Belawan Fase 2</w:t>
        </w:r>
      </w:ins>
      <w:r w:rsidR="00E542E3">
        <w:rPr>
          <w:rFonts w:ascii="Times New Roman" w:hAnsi="Times New Roman" w:cs="Times New Roman"/>
          <w:sz w:val="24"/>
          <w:lang w:val="id-ID"/>
        </w:rPr>
        <w:t>;</w:t>
      </w:r>
    </w:p>
    <w:p w14:paraId="00525954" w14:textId="2A436B4E" w:rsidR="00E542E3" w:rsidRPr="00E50050" w:rsidRDefault="003142EB" w:rsidP="00E542E3">
      <w:pPr>
        <w:pStyle w:val="ListParagraph"/>
        <w:numPr>
          <w:ilvl w:val="0"/>
          <w:numId w:val="3"/>
        </w:numPr>
        <w:spacing w:before="120" w:after="120"/>
        <w:ind w:left="924" w:hanging="357"/>
        <w:contextualSpacing w:val="0"/>
        <w:jc w:val="both"/>
        <w:rPr>
          <w:rFonts w:ascii="Times New Roman" w:hAnsi="Times New Roman" w:cs="Times New Roman"/>
          <w:color w:val="FF0000"/>
          <w:sz w:val="24"/>
          <w:lang w:val="id-ID"/>
        </w:rPr>
      </w:pPr>
      <w:r>
        <w:rPr>
          <w:rFonts w:ascii="Times New Roman" w:hAnsi="Times New Roman" w:cs="Times New Roman"/>
          <w:sz w:val="24"/>
          <w:lang w:val="id-ID"/>
        </w:rPr>
        <w:t xml:space="preserve">Surat PIHAK KEDUA </w:t>
      </w:r>
      <w:r w:rsidRPr="008D1633">
        <w:rPr>
          <w:rFonts w:ascii="Times New Roman" w:hAnsi="Times New Roman" w:cs="Times New Roman"/>
          <w:sz w:val="24"/>
          <w:highlight w:val="yellow"/>
          <w:lang w:val="id-ID"/>
        </w:rPr>
        <w:t xml:space="preserve">Nomor </w:t>
      </w:r>
      <w:r w:rsidR="00FD6EB4" w:rsidRPr="008D1633">
        <w:rPr>
          <w:rFonts w:ascii="Times New Roman" w:hAnsi="Times New Roman" w:cs="Times New Roman"/>
          <w:sz w:val="24"/>
          <w:highlight w:val="yellow"/>
        </w:rPr>
        <w:t xml:space="preserve">: </w:t>
      </w:r>
      <w:r w:rsidR="00DB0173">
        <w:rPr>
          <w:rFonts w:ascii="Times New Roman" w:hAnsi="Times New Roman" w:cs="Times New Roman"/>
          <w:sz w:val="24"/>
          <w:highlight w:val="yellow"/>
          <w:lang w:val="id-ID"/>
        </w:rPr>
        <w:t>..........................</w:t>
      </w:r>
      <w:r w:rsidRPr="008D1633">
        <w:rPr>
          <w:rFonts w:ascii="Times New Roman" w:hAnsi="Times New Roman" w:cs="Times New Roman"/>
          <w:sz w:val="24"/>
          <w:highlight w:val="yellow"/>
          <w:lang w:val="id-ID"/>
        </w:rPr>
        <w:t xml:space="preserve"> tangga</w:t>
      </w:r>
      <w:r w:rsidR="00FD6EB4" w:rsidRPr="008D1633">
        <w:rPr>
          <w:rFonts w:ascii="Times New Roman" w:hAnsi="Times New Roman" w:cs="Times New Roman"/>
          <w:sz w:val="24"/>
          <w:highlight w:val="yellow"/>
        </w:rPr>
        <w:t xml:space="preserve">l </w:t>
      </w:r>
      <w:r w:rsidR="00DB0173">
        <w:rPr>
          <w:rFonts w:ascii="Times New Roman" w:hAnsi="Times New Roman" w:cs="Times New Roman"/>
          <w:sz w:val="24"/>
          <w:highlight w:val="yellow"/>
          <w:lang w:val="id-ID"/>
        </w:rPr>
        <w:t>...........</w:t>
      </w:r>
      <w:r w:rsidR="00E50050" w:rsidRPr="008D1633">
        <w:rPr>
          <w:rFonts w:ascii="Times New Roman" w:hAnsi="Times New Roman" w:cs="Times New Roman"/>
          <w:sz w:val="24"/>
          <w:highlight w:val="yellow"/>
          <w:lang w:val="id-ID"/>
        </w:rPr>
        <w:t xml:space="preserve"> perihal Surat Penawaran</w:t>
      </w:r>
      <w:r w:rsidR="00E50050" w:rsidRPr="00E50050">
        <w:rPr>
          <w:rFonts w:ascii="Times New Roman" w:hAnsi="Times New Roman" w:cs="Times New Roman"/>
          <w:sz w:val="24"/>
          <w:lang w:val="id-ID"/>
        </w:rPr>
        <w:t>;</w:t>
      </w:r>
      <w:r w:rsidR="00F85FF6" w:rsidRPr="00E50050">
        <w:rPr>
          <w:rFonts w:ascii="Times New Roman" w:hAnsi="Times New Roman" w:cs="Times New Roman"/>
          <w:color w:val="FF0000"/>
          <w:sz w:val="24"/>
          <w:lang w:val="id-ID"/>
        </w:rPr>
        <w:t xml:space="preserve"> </w:t>
      </w:r>
    </w:p>
    <w:p w14:paraId="72398C42" w14:textId="06FE5836" w:rsidR="00E542E3" w:rsidRDefault="00E542E3"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756534">
        <w:rPr>
          <w:rFonts w:ascii="Times New Roman" w:hAnsi="Times New Roman" w:cs="Times New Roman"/>
          <w:sz w:val="24"/>
          <w:lang w:val="id-ID"/>
        </w:rPr>
        <w:t xml:space="preserve">Berita Acara Negosiasi Harga </w:t>
      </w:r>
      <w:r w:rsidR="00756534">
        <w:rPr>
          <w:rFonts w:ascii="Times New Roman" w:hAnsi="Times New Roman" w:cs="Times New Roman"/>
          <w:sz w:val="24"/>
          <w:lang w:val="id-ID"/>
        </w:rPr>
        <w:t>P</w:t>
      </w:r>
      <w:r w:rsidRPr="00756534">
        <w:rPr>
          <w:rFonts w:ascii="Times New Roman" w:hAnsi="Times New Roman" w:cs="Times New Roman"/>
          <w:sz w:val="24"/>
          <w:lang w:val="id-ID"/>
        </w:rPr>
        <w:t>enawaran</w:t>
      </w:r>
      <w:r w:rsidR="00756534">
        <w:rPr>
          <w:rFonts w:ascii="Times New Roman" w:hAnsi="Times New Roman" w:cs="Times New Roman"/>
          <w:sz w:val="24"/>
          <w:lang w:val="id-ID"/>
        </w:rPr>
        <w:t xml:space="preserve"> </w:t>
      </w:r>
      <w:r w:rsidR="000F1FD7">
        <w:rPr>
          <w:rFonts w:ascii="Times New Roman" w:hAnsi="Times New Roman" w:cs="Times New Roman"/>
          <w:sz w:val="24"/>
          <w:lang w:val="id-ID"/>
        </w:rPr>
        <w:t xml:space="preserve">Pekerjaan </w:t>
      </w:r>
      <w:del w:id="24" w:author="User" w:date="2021-08-09T02:05:00Z">
        <w:r w:rsidR="000F1FD7" w:rsidDel="00B73330">
          <w:rPr>
            <w:rFonts w:ascii="Times New Roman" w:hAnsi="Times New Roman" w:cs="Times New Roman"/>
            <w:sz w:val="24"/>
            <w:lang w:val="id-ID"/>
          </w:rPr>
          <w:delText xml:space="preserve">Greasing dan Cleaning STS Crane, A-RTG Crane dan Terminal Tractor </w:delText>
        </w:r>
        <w:r w:rsidR="004B5D49" w:rsidDel="00B73330">
          <w:rPr>
            <w:rFonts w:ascii="Times New Roman" w:hAnsi="Times New Roman" w:cs="Times New Roman"/>
            <w:sz w:val="24"/>
            <w:lang w:val="id-ID"/>
          </w:rPr>
          <w:delText>&amp;</w:delText>
        </w:r>
        <w:r w:rsidR="000F1FD7" w:rsidDel="00B73330">
          <w:rPr>
            <w:rFonts w:ascii="Times New Roman" w:hAnsi="Times New Roman" w:cs="Times New Roman"/>
            <w:sz w:val="24"/>
            <w:lang w:val="id-ID"/>
          </w:rPr>
          <w:delText xml:space="preserve"> Chasis/Terminal Trailer di PT Prima Terminal Petikemas</w:delText>
        </w:r>
      </w:del>
      <w:ins w:id="25" w:author="User" w:date="2021-08-09T02:05:00Z">
        <w:r w:rsidR="00B73330">
          <w:rPr>
            <w:rFonts w:ascii="Times New Roman" w:hAnsi="Times New Roman" w:cs="Times New Roman"/>
            <w:sz w:val="24"/>
          </w:rPr>
          <w:t>Kontrak Pemeliharaan Alat Bongkar Muat di Terminal Petikemas Belawan Fase 2</w:t>
        </w:r>
      </w:ins>
      <w:r w:rsidR="00756534" w:rsidRPr="00B53110">
        <w:rPr>
          <w:rFonts w:ascii="Times New Roman" w:hAnsi="Times New Roman" w:cs="Times New Roman"/>
          <w:sz w:val="24"/>
          <w:szCs w:val="24"/>
          <w:lang w:val="id-ID"/>
        </w:rPr>
        <w:t xml:space="preserve"> </w:t>
      </w:r>
      <w:r w:rsidR="003142EB" w:rsidRPr="00DB0173">
        <w:rPr>
          <w:rFonts w:ascii="Times New Roman" w:hAnsi="Times New Roman" w:cs="Times New Roman"/>
          <w:sz w:val="24"/>
          <w:lang w:val="id-ID"/>
        </w:rPr>
        <w:t>Nomor :</w:t>
      </w:r>
      <w:r w:rsidR="00FD6EB4" w:rsidRPr="00DB0173">
        <w:rPr>
          <w:rFonts w:ascii="Times New Roman" w:hAnsi="Times New Roman" w:cs="Times New Roman"/>
          <w:sz w:val="24"/>
        </w:rPr>
        <w:t xml:space="preserve"> </w:t>
      </w:r>
      <w:r w:rsidR="00FD6EB4" w:rsidRPr="00B73330">
        <w:rPr>
          <w:rFonts w:ascii="Times New Roman" w:hAnsi="Times New Roman" w:cs="Times New Roman"/>
          <w:sz w:val="24"/>
          <w:highlight w:val="yellow"/>
          <w:rPrChange w:id="26" w:author="User" w:date="2021-08-09T02:05:00Z">
            <w:rPr>
              <w:rFonts w:ascii="Times New Roman" w:hAnsi="Times New Roman" w:cs="Times New Roman"/>
              <w:sz w:val="24"/>
            </w:rPr>
          </w:rPrChange>
        </w:rPr>
        <w:t>0</w:t>
      </w:r>
      <w:r w:rsidR="00DB0173" w:rsidRPr="00B73330">
        <w:rPr>
          <w:rFonts w:ascii="Times New Roman" w:hAnsi="Times New Roman" w:cs="Times New Roman"/>
          <w:sz w:val="24"/>
          <w:highlight w:val="yellow"/>
          <w:lang w:val="id-ID"/>
          <w:rPrChange w:id="27" w:author="User" w:date="2021-08-09T02:05:00Z">
            <w:rPr>
              <w:rFonts w:ascii="Times New Roman" w:hAnsi="Times New Roman" w:cs="Times New Roman"/>
              <w:sz w:val="24"/>
              <w:lang w:val="id-ID"/>
            </w:rPr>
          </w:rPrChange>
        </w:rPr>
        <w:t>7</w:t>
      </w:r>
      <w:r w:rsidR="00FD6EB4" w:rsidRPr="00B73330">
        <w:rPr>
          <w:rFonts w:ascii="Times New Roman" w:hAnsi="Times New Roman" w:cs="Times New Roman"/>
          <w:sz w:val="24"/>
          <w:highlight w:val="yellow"/>
          <w:rPrChange w:id="28" w:author="User" w:date="2021-08-09T02:05:00Z">
            <w:rPr>
              <w:rFonts w:ascii="Times New Roman" w:hAnsi="Times New Roman" w:cs="Times New Roman"/>
              <w:sz w:val="24"/>
            </w:rPr>
          </w:rPrChange>
        </w:rPr>
        <w:t>/BANHP-</w:t>
      </w:r>
      <w:r w:rsidR="00DB0173" w:rsidRPr="00B73330">
        <w:rPr>
          <w:rFonts w:ascii="Times New Roman" w:hAnsi="Times New Roman" w:cs="Times New Roman"/>
          <w:sz w:val="24"/>
          <w:highlight w:val="yellow"/>
          <w:lang w:val="id-ID"/>
          <w:rPrChange w:id="29" w:author="User" w:date="2021-08-09T02:05:00Z">
            <w:rPr>
              <w:rFonts w:ascii="Times New Roman" w:hAnsi="Times New Roman" w:cs="Times New Roman"/>
              <w:sz w:val="24"/>
              <w:lang w:val="id-ID"/>
            </w:rPr>
          </w:rPrChange>
        </w:rPr>
        <w:t>PGDC</w:t>
      </w:r>
      <w:r w:rsidR="00FD6EB4" w:rsidRPr="00B73330">
        <w:rPr>
          <w:rFonts w:ascii="Times New Roman" w:hAnsi="Times New Roman" w:cs="Times New Roman"/>
          <w:sz w:val="24"/>
          <w:highlight w:val="yellow"/>
          <w:rPrChange w:id="30" w:author="User" w:date="2021-08-09T02:05:00Z">
            <w:rPr>
              <w:rFonts w:ascii="Times New Roman" w:hAnsi="Times New Roman" w:cs="Times New Roman"/>
              <w:sz w:val="24"/>
            </w:rPr>
          </w:rPrChange>
        </w:rPr>
        <w:t>/PP-PTP/V</w:t>
      </w:r>
      <w:r w:rsidR="00DB0173" w:rsidRPr="00B73330">
        <w:rPr>
          <w:rFonts w:ascii="Times New Roman" w:hAnsi="Times New Roman" w:cs="Times New Roman"/>
          <w:sz w:val="24"/>
          <w:highlight w:val="yellow"/>
          <w:lang w:val="id-ID"/>
          <w:rPrChange w:id="31" w:author="User" w:date="2021-08-09T02:05:00Z">
            <w:rPr>
              <w:rFonts w:ascii="Times New Roman" w:hAnsi="Times New Roman" w:cs="Times New Roman"/>
              <w:sz w:val="24"/>
              <w:lang w:val="id-ID"/>
            </w:rPr>
          </w:rPrChange>
        </w:rPr>
        <w:t>II</w:t>
      </w:r>
      <w:r w:rsidR="003142EB" w:rsidRPr="00B73330">
        <w:rPr>
          <w:rFonts w:ascii="Times New Roman" w:hAnsi="Times New Roman" w:cs="Times New Roman"/>
          <w:sz w:val="24"/>
          <w:highlight w:val="yellow"/>
          <w:rPrChange w:id="32" w:author="User" w:date="2021-08-09T02:05:00Z">
            <w:rPr>
              <w:rFonts w:ascii="Times New Roman" w:hAnsi="Times New Roman" w:cs="Times New Roman"/>
              <w:sz w:val="24"/>
            </w:rPr>
          </w:rPrChange>
        </w:rPr>
        <w:t>/2020</w:t>
      </w:r>
      <w:r w:rsidR="003142EB" w:rsidRPr="00B73330">
        <w:rPr>
          <w:rFonts w:ascii="Times New Roman" w:hAnsi="Times New Roman" w:cs="Times New Roman"/>
          <w:sz w:val="24"/>
          <w:highlight w:val="yellow"/>
          <w:lang w:val="id-ID"/>
          <w:rPrChange w:id="33" w:author="User" w:date="2021-08-09T02:05:00Z">
            <w:rPr>
              <w:rFonts w:ascii="Times New Roman" w:hAnsi="Times New Roman" w:cs="Times New Roman"/>
              <w:sz w:val="24"/>
              <w:lang w:val="id-ID"/>
            </w:rPr>
          </w:rPrChange>
        </w:rPr>
        <w:t xml:space="preserve"> tanggal</w:t>
      </w:r>
      <w:r w:rsidR="00FD6EB4" w:rsidRPr="00B73330">
        <w:rPr>
          <w:rFonts w:ascii="Times New Roman" w:hAnsi="Times New Roman" w:cs="Times New Roman"/>
          <w:sz w:val="24"/>
          <w:highlight w:val="yellow"/>
          <w:rPrChange w:id="34" w:author="User" w:date="2021-08-09T02:05:00Z">
            <w:rPr>
              <w:rFonts w:ascii="Times New Roman" w:hAnsi="Times New Roman" w:cs="Times New Roman"/>
              <w:sz w:val="24"/>
            </w:rPr>
          </w:rPrChange>
        </w:rPr>
        <w:t xml:space="preserve"> </w:t>
      </w:r>
      <w:r w:rsidR="008D1633" w:rsidRPr="00B73330">
        <w:rPr>
          <w:rFonts w:ascii="Times New Roman" w:hAnsi="Times New Roman" w:cs="Times New Roman"/>
          <w:sz w:val="24"/>
          <w:highlight w:val="yellow"/>
          <w:rPrChange w:id="35" w:author="User" w:date="2021-08-09T02:05:00Z">
            <w:rPr>
              <w:rFonts w:ascii="Times New Roman" w:hAnsi="Times New Roman" w:cs="Times New Roman"/>
              <w:sz w:val="24"/>
            </w:rPr>
          </w:rPrChange>
        </w:rPr>
        <w:t>13 Juli</w:t>
      </w:r>
      <w:r w:rsidR="003142EB" w:rsidRPr="00B73330">
        <w:rPr>
          <w:rFonts w:ascii="Times New Roman" w:hAnsi="Times New Roman" w:cs="Times New Roman"/>
          <w:sz w:val="24"/>
          <w:highlight w:val="yellow"/>
          <w:rPrChange w:id="36" w:author="User" w:date="2021-08-09T02:05:00Z">
            <w:rPr>
              <w:rFonts w:ascii="Times New Roman" w:hAnsi="Times New Roman" w:cs="Times New Roman"/>
              <w:sz w:val="24"/>
            </w:rPr>
          </w:rPrChange>
        </w:rPr>
        <w:t xml:space="preserve"> 2020</w:t>
      </w:r>
      <w:r w:rsidR="003142EB">
        <w:rPr>
          <w:rFonts w:ascii="Times New Roman" w:hAnsi="Times New Roman" w:cs="Times New Roman"/>
          <w:sz w:val="24"/>
        </w:rPr>
        <w:t>;</w:t>
      </w:r>
    </w:p>
    <w:p w14:paraId="24C6A848" w14:textId="76841B41" w:rsidR="009B6E7E" w:rsidRPr="00C47B01" w:rsidRDefault="00644298"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C47B01">
        <w:rPr>
          <w:rFonts w:ascii="Times New Roman" w:hAnsi="Times New Roman" w:cs="Times New Roman"/>
          <w:sz w:val="24"/>
          <w:lang w:val="id-ID"/>
        </w:rPr>
        <w:t xml:space="preserve">Surat PIHAK PERTAMA </w:t>
      </w:r>
      <w:r w:rsidRPr="00DB0173">
        <w:rPr>
          <w:rFonts w:ascii="Times New Roman" w:hAnsi="Times New Roman" w:cs="Times New Roman"/>
          <w:sz w:val="24"/>
          <w:lang w:val="id-ID"/>
        </w:rPr>
        <w:t>Nomor</w:t>
      </w:r>
      <w:r w:rsidR="00EC12B5" w:rsidRPr="00DB0173">
        <w:rPr>
          <w:rFonts w:ascii="Times New Roman" w:hAnsi="Times New Roman" w:cs="Times New Roman"/>
          <w:sz w:val="24"/>
          <w:lang w:val="id-ID"/>
        </w:rPr>
        <w:t xml:space="preserve">: </w:t>
      </w:r>
      <w:r w:rsidR="00BB549C" w:rsidRPr="00DB0173">
        <w:rPr>
          <w:rFonts w:ascii="Times New Roman" w:hAnsi="Times New Roman" w:cs="Times New Roman"/>
          <w:sz w:val="24"/>
          <w:lang w:val="id-ID"/>
        </w:rPr>
        <w:t>UM.54/</w:t>
      </w:r>
      <w:ins w:id="37" w:author="User" w:date="2021-08-09T02:06:00Z">
        <w:r w:rsidR="00385C48">
          <w:rPr>
            <w:rFonts w:ascii="Times New Roman" w:hAnsi="Times New Roman" w:cs="Times New Roman"/>
            <w:sz w:val="24"/>
          </w:rPr>
          <w:t>10</w:t>
        </w:r>
      </w:ins>
      <w:del w:id="38" w:author="User" w:date="2021-08-09T02:06:00Z">
        <w:r w:rsidR="00DB0173" w:rsidRPr="00DB0173" w:rsidDel="00385C48">
          <w:rPr>
            <w:rFonts w:ascii="Times New Roman" w:hAnsi="Times New Roman" w:cs="Times New Roman"/>
            <w:sz w:val="24"/>
            <w:lang w:val="id-ID"/>
          </w:rPr>
          <w:delText>8</w:delText>
        </w:r>
      </w:del>
      <w:r w:rsidR="00BB549C" w:rsidRPr="00DB0173">
        <w:rPr>
          <w:rFonts w:ascii="Times New Roman" w:hAnsi="Times New Roman" w:cs="Times New Roman"/>
          <w:sz w:val="24"/>
          <w:lang w:val="id-ID"/>
        </w:rPr>
        <w:t>/</w:t>
      </w:r>
      <w:ins w:id="39" w:author="User" w:date="2021-08-09T02:06:00Z">
        <w:r w:rsidR="00385C48">
          <w:rPr>
            <w:rFonts w:ascii="Times New Roman" w:hAnsi="Times New Roman" w:cs="Times New Roman"/>
            <w:sz w:val="24"/>
          </w:rPr>
          <w:t>16</w:t>
        </w:r>
      </w:ins>
      <w:del w:id="40" w:author="User" w:date="2021-08-09T02:06:00Z">
        <w:r w:rsidR="00DB0173" w:rsidRPr="00DB0173" w:rsidDel="00385C48">
          <w:rPr>
            <w:rFonts w:ascii="Times New Roman" w:hAnsi="Times New Roman" w:cs="Times New Roman"/>
            <w:sz w:val="24"/>
            <w:lang w:val="id-ID"/>
          </w:rPr>
          <w:delText>20</w:delText>
        </w:r>
      </w:del>
      <w:r w:rsidR="00C47B01" w:rsidRPr="00DB0173">
        <w:rPr>
          <w:rFonts w:ascii="Times New Roman" w:hAnsi="Times New Roman" w:cs="Times New Roman"/>
          <w:sz w:val="24"/>
          <w:lang w:val="id-ID"/>
        </w:rPr>
        <w:t>/PTP-2</w:t>
      </w:r>
      <w:ins w:id="41" w:author="User" w:date="2021-08-09T02:06:00Z">
        <w:r w:rsidR="00385C48">
          <w:rPr>
            <w:rFonts w:ascii="Times New Roman" w:hAnsi="Times New Roman" w:cs="Times New Roman"/>
            <w:sz w:val="24"/>
          </w:rPr>
          <w:t>1</w:t>
        </w:r>
      </w:ins>
      <w:del w:id="42" w:author="User" w:date="2021-08-09T02:06:00Z">
        <w:r w:rsidR="00C47B01" w:rsidRPr="00DB0173" w:rsidDel="00385C48">
          <w:rPr>
            <w:rFonts w:ascii="Times New Roman" w:hAnsi="Times New Roman" w:cs="Times New Roman"/>
            <w:sz w:val="24"/>
            <w:lang w:val="id-ID"/>
          </w:rPr>
          <w:delText>0</w:delText>
        </w:r>
      </w:del>
      <w:r w:rsidRPr="00C47B01">
        <w:rPr>
          <w:rFonts w:ascii="Times New Roman" w:hAnsi="Times New Roman" w:cs="Times New Roman"/>
          <w:sz w:val="24"/>
          <w:lang w:val="id-ID"/>
        </w:rPr>
        <w:t xml:space="preserve"> tangga</w:t>
      </w:r>
      <w:r w:rsidR="00C47B01" w:rsidRPr="00C47B01">
        <w:rPr>
          <w:rFonts w:ascii="Times New Roman" w:hAnsi="Times New Roman" w:cs="Times New Roman"/>
          <w:sz w:val="24"/>
          <w:lang w:val="id-ID"/>
        </w:rPr>
        <w:t xml:space="preserve">l </w:t>
      </w:r>
      <w:r w:rsidR="00A62A02">
        <w:rPr>
          <w:rFonts w:ascii="Times New Roman" w:hAnsi="Times New Roman" w:cs="Times New Roman"/>
          <w:sz w:val="24"/>
        </w:rPr>
        <w:t>27</w:t>
      </w:r>
      <w:r w:rsidR="008D1633">
        <w:rPr>
          <w:rFonts w:ascii="Times New Roman" w:hAnsi="Times New Roman" w:cs="Times New Roman"/>
          <w:sz w:val="24"/>
        </w:rPr>
        <w:t xml:space="preserve"> Jul</w:t>
      </w:r>
      <w:r w:rsidR="000F1FD7">
        <w:rPr>
          <w:rFonts w:ascii="Times New Roman" w:hAnsi="Times New Roman" w:cs="Times New Roman"/>
          <w:sz w:val="24"/>
        </w:rPr>
        <w:t>i</w:t>
      </w:r>
      <w:r w:rsidR="00C47B01" w:rsidRPr="00C47B01">
        <w:rPr>
          <w:rFonts w:ascii="Times New Roman" w:hAnsi="Times New Roman" w:cs="Times New Roman"/>
          <w:sz w:val="24"/>
          <w:lang w:val="id-ID"/>
        </w:rPr>
        <w:t xml:space="preserve"> 202</w:t>
      </w:r>
      <w:ins w:id="43" w:author="User" w:date="2021-08-09T02:05:00Z">
        <w:r w:rsidR="00385C48">
          <w:rPr>
            <w:rFonts w:ascii="Times New Roman" w:hAnsi="Times New Roman" w:cs="Times New Roman"/>
            <w:sz w:val="24"/>
          </w:rPr>
          <w:t>1</w:t>
        </w:r>
      </w:ins>
      <w:del w:id="44" w:author="User" w:date="2021-08-09T02:05:00Z">
        <w:r w:rsidR="00C47B01" w:rsidRPr="00C47B01" w:rsidDel="00385C48">
          <w:rPr>
            <w:rFonts w:ascii="Times New Roman" w:hAnsi="Times New Roman" w:cs="Times New Roman"/>
            <w:sz w:val="24"/>
            <w:lang w:val="id-ID"/>
          </w:rPr>
          <w:delText>0</w:delText>
        </w:r>
      </w:del>
      <w:r w:rsidRPr="00C47B01">
        <w:rPr>
          <w:rFonts w:ascii="Times New Roman" w:hAnsi="Times New Roman" w:cs="Times New Roman"/>
          <w:sz w:val="24"/>
          <w:lang w:val="id-ID"/>
        </w:rPr>
        <w:t xml:space="preserve"> perihal Penunjukan Pelaksana Pekerjaan;</w:t>
      </w:r>
    </w:p>
    <w:p w14:paraId="74328E05" w14:textId="77777777" w:rsidR="00644298" w:rsidRPr="00756534" w:rsidRDefault="00644298"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Dokumen-dokumen lain yang menjadi lampiran dan merupakan bagian tidak terpisahkan dari Perjanjian ini.</w:t>
      </w:r>
    </w:p>
    <w:p w14:paraId="527F5B0A" w14:textId="55BE5086" w:rsidR="00E542E3" w:rsidRPr="009A6288" w:rsidRDefault="00E542E3" w:rsidP="00EE10DD">
      <w:pPr>
        <w:pStyle w:val="ListParagraph"/>
        <w:numPr>
          <w:ilvl w:val="0"/>
          <w:numId w:val="2"/>
        </w:numPr>
        <w:spacing w:before="120" w:after="120"/>
        <w:ind w:left="567" w:hanging="567"/>
        <w:jc w:val="both"/>
        <w:rPr>
          <w:rFonts w:ascii="Times New Roman" w:hAnsi="Times New Roman" w:cs="Times New Roman"/>
          <w:sz w:val="24"/>
          <w:szCs w:val="24"/>
          <w:lang w:val="id-ID"/>
        </w:rPr>
      </w:pPr>
      <w:r w:rsidRPr="00E542E3">
        <w:rPr>
          <w:rFonts w:ascii="Times New Roman" w:hAnsi="Times New Roman" w:cs="Times New Roman"/>
          <w:sz w:val="24"/>
          <w:lang w:val="id-ID"/>
        </w:rPr>
        <w:t>PIHAK PERTAM</w:t>
      </w:r>
      <w:r w:rsidR="00744DA2">
        <w:rPr>
          <w:rFonts w:ascii="Times New Roman" w:hAnsi="Times New Roman" w:cs="Times New Roman"/>
          <w:sz w:val="24"/>
          <w:lang w:val="id-ID"/>
        </w:rPr>
        <w:t xml:space="preserve">A </w:t>
      </w:r>
      <w:r w:rsidR="00744DA2" w:rsidRPr="00905A69">
        <w:rPr>
          <w:rFonts w:ascii="Times New Roman" w:hAnsi="Times New Roman" w:cs="Times New Roman"/>
          <w:sz w:val="24"/>
          <w:szCs w:val="24"/>
          <w:lang w:val="id-ID"/>
        </w:rPr>
        <w:t xml:space="preserve">memberikan </w:t>
      </w:r>
      <w:r w:rsidR="0028320E" w:rsidRPr="00905A69">
        <w:rPr>
          <w:rFonts w:ascii="Times New Roman" w:hAnsi="Times New Roman" w:cs="Times New Roman"/>
          <w:sz w:val="24"/>
          <w:szCs w:val="24"/>
          <w:lang w:val="id-ID"/>
        </w:rPr>
        <w:t xml:space="preserve">Pekerjaan </w:t>
      </w:r>
      <w:del w:id="45" w:author="User" w:date="2021-08-09T02:06:00Z">
        <w:r w:rsidR="008D1633" w:rsidRPr="00470E7C" w:rsidDel="00385C48">
          <w:rPr>
            <w:rFonts w:ascii="Times New Roman" w:hAnsi="Times New Roman" w:cs="Times New Roman"/>
            <w:sz w:val="24"/>
            <w:lang w:val="id-ID"/>
          </w:rPr>
          <w:delText>Greasing dan Cleaning STS</w:delText>
        </w:r>
        <w:r w:rsidR="00A62A02" w:rsidDel="00385C48">
          <w:rPr>
            <w:rFonts w:ascii="Times New Roman" w:hAnsi="Times New Roman" w:cs="Times New Roman"/>
            <w:sz w:val="24"/>
          </w:rPr>
          <w:delText xml:space="preserve"> Crane</w:delText>
        </w:r>
        <w:r w:rsidR="008D1633" w:rsidRPr="00470E7C" w:rsidDel="00385C48">
          <w:rPr>
            <w:rFonts w:ascii="Times New Roman" w:hAnsi="Times New Roman" w:cs="Times New Roman"/>
            <w:sz w:val="24"/>
            <w:lang w:val="id-ID"/>
          </w:rPr>
          <w:delText xml:space="preserve">, A-RTG Crane dan Terminal Tractor </w:delText>
        </w:r>
        <w:r w:rsidR="00BC32B6" w:rsidDel="00385C48">
          <w:rPr>
            <w:rFonts w:ascii="Times New Roman" w:hAnsi="Times New Roman" w:cs="Times New Roman"/>
            <w:sz w:val="24"/>
            <w:lang w:val="id-ID"/>
          </w:rPr>
          <w:delText>&amp;</w:delText>
        </w:r>
        <w:r w:rsidR="008D1633" w:rsidRPr="00470E7C" w:rsidDel="00385C48">
          <w:rPr>
            <w:rFonts w:ascii="Times New Roman" w:hAnsi="Times New Roman" w:cs="Times New Roman"/>
            <w:sz w:val="24"/>
            <w:lang w:val="id-ID"/>
          </w:rPr>
          <w:delText xml:space="preserve"> Chasis/Terminal Trailer di PT Prima Terminal Petikemas</w:delText>
        </w:r>
      </w:del>
      <w:ins w:id="46" w:author="User" w:date="2021-08-09T02:06:00Z">
        <w:r w:rsidR="00385C48">
          <w:rPr>
            <w:rFonts w:ascii="Times New Roman" w:hAnsi="Times New Roman" w:cs="Times New Roman"/>
            <w:sz w:val="24"/>
          </w:rPr>
          <w:t>Kontrak Pemeliharaan Alat Bongkar Muat di Terminal Petikemas Belawan Fase 2</w:t>
        </w:r>
      </w:ins>
      <w:r w:rsidR="00986A96" w:rsidRPr="00905A69">
        <w:rPr>
          <w:rFonts w:ascii="Times New Roman" w:hAnsi="Times New Roman" w:cs="Times New Roman"/>
          <w:sz w:val="24"/>
          <w:szCs w:val="24"/>
          <w:lang w:val="id-ID"/>
        </w:rPr>
        <w:t xml:space="preserve"> </w:t>
      </w:r>
      <w:r w:rsidR="00BD3CA5" w:rsidRPr="00905A69">
        <w:rPr>
          <w:rFonts w:ascii="Times New Roman" w:hAnsi="Times New Roman" w:cs="Times New Roman"/>
          <w:sz w:val="24"/>
          <w:szCs w:val="24"/>
          <w:lang w:val="id-ID"/>
        </w:rPr>
        <w:t>(selan</w:t>
      </w:r>
      <w:r w:rsidR="00744DA2" w:rsidRPr="00905A69">
        <w:rPr>
          <w:rFonts w:ascii="Times New Roman" w:hAnsi="Times New Roman" w:cs="Times New Roman"/>
          <w:sz w:val="24"/>
          <w:szCs w:val="24"/>
          <w:lang w:val="id-ID"/>
        </w:rPr>
        <w:t xml:space="preserve">jutnya disebut </w:t>
      </w:r>
      <w:r w:rsidR="00744DA2" w:rsidRPr="00905A69">
        <w:rPr>
          <w:rFonts w:ascii="Times New Roman" w:hAnsi="Times New Roman" w:cs="Times New Roman"/>
          <w:b/>
          <w:sz w:val="24"/>
          <w:szCs w:val="24"/>
          <w:lang w:val="id-ID"/>
        </w:rPr>
        <w:t>“Pekerjaan”</w:t>
      </w:r>
      <w:r w:rsidR="00744DA2" w:rsidRPr="00905A69">
        <w:rPr>
          <w:rFonts w:ascii="Times New Roman" w:hAnsi="Times New Roman" w:cs="Times New Roman"/>
          <w:sz w:val="24"/>
          <w:szCs w:val="24"/>
          <w:lang w:val="id-ID"/>
        </w:rPr>
        <w:t>) kepada PIHAK KEDUA dan PIHAK KEDUA menyatakan bersedia dan mampu untuk melaksanakan pekerjaan dimaksud.</w:t>
      </w:r>
    </w:p>
    <w:p w14:paraId="3431D8FC" w14:textId="77777777" w:rsidR="009A6288" w:rsidRPr="00905A69" w:rsidRDefault="009A6288" w:rsidP="009A6288">
      <w:pPr>
        <w:pStyle w:val="ListParagraph"/>
        <w:spacing w:before="120" w:after="120"/>
        <w:ind w:left="567"/>
        <w:jc w:val="both"/>
        <w:rPr>
          <w:rFonts w:ascii="Times New Roman" w:hAnsi="Times New Roman" w:cs="Times New Roman"/>
          <w:sz w:val="24"/>
          <w:szCs w:val="24"/>
          <w:lang w:val="id-ID"/>
        </w:rPr>
      </w:pPr>
    </w:p>
    <w:p w14:paraId="7AD466F8" w14:textId="17A43C87" w:rsidR="00744DA2" w:rsidRDefault="00744DA2" w:rsidP="00644298">
      <w:pPr>
        <w:spacing w:before="120" w:after="360"/>
        <w:jc w:val="both"/>
        <w:rPr>
          <w:rFonts w:ascii="Times New Roman" w:hAnsi="Times New Roman" w:cs="Times New Roman"/>
          <w:sz w:val="24"/>
          <w:lang w:val="id-ID"/>
        </w:rPr>
      </w:pPr>
      <w:r>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Perjanjian </w:t>
      </w:r>
      <w:r w:rsidRPr="00AD0F4A">
        <w:rPr>
          <w:rFonts w:ascii="Times New Roman" w:hAnsi="Times New Roman" w:cs="Times New Roman"/>
          <w:sz w:val="24"/>
          <w:szCs w:val="24"/>
          <w:lang w:val="id-ID"/>
        </w:rPr>
        <w:t xml:space="preserve">tentang </w:t>
      </w:r>
      <w:r w:rsidR="000F1FD7">
        <w:rPr>
          <w:rFonts w:ascii="Times New Roman" w:hAnsi="Times New Roman" w:cs="Times New Roman"/>
          <w:sz w:val="24"/>
          <w:szCs w:val="24"/>
          <w:lang w:val="id-ID"/>
        </w:rPr>
        <w:t xml:space="preserve">Pekerjaan </w:t>
      </w:r>
      <w:del w:id="47" w:author="User" w:date="2021-08-09T02:07:00Z">
        <w:r w:rsidR="000F1FD7" w:rsidDel="00E2303B">
          <w:rPr>
            <w:rFonts w:ascii="Times New Roman" w:hAnsi="Times New Roman" w:cs="Times New Roman"/>
            <w:sz w:val="24"/>
            <w:szCs w:val="24"/>
            <w:lang w:val="id-ID"/>
          </w:rPr>
          <w:delText xml:space="preserve">Greasing dan Cleaning STS Crane, A-RTG Crane dan Terminal Tractor </w:delText>
        </w:r>
        <w:r w:rsidR="00BC32B6" w:rsidDel="00E2303B">
          <w:rPr>
            <w:rFonts w:ascii="Times New Roman" w:hAnsi="Times New Roman" w:cs="Times New Roman"/>
            <w:sz w:val="24"/>
            <w:szCs w:val="24"/>
            <w:lang w:val="id-ID"/>
          </w:rPr>
          <w:delText>&amp;</w:delText>
        </w:r>
        <w:r w:rsidR="000F1FD7" w:rsidDel="00E2303B">
          <w:rPr>
            <w:rFonts w:ascii="Times New Roman" w:hAnsi="Times New Roman" w:cs="Times New Roman"/>
            <w:sz w:val="24"/>
            <w:szCs w:val="24"/>
            <w:lang w:val="id-ID"/>
          </w:rPr>
          <w:delText xml:space="preserve"> Chasis/Terminal Trailer di PT Prima Terminal Petikemas</w:delText>
        </w:r>
      </w:del>
      <w:ins w:id="48" w:author="User" w:date="2021-08-09T02:07:00Z">
        <w:r w:rsidR="00E2303B">
          <w:rPr>
            <w:rFonts w:ascii="Times New Roman" w:hAnsi="Times New Roman" w:cs="Times New Roman"/>
            <w:sz w:val="24"/>
            <w:szCs w:val="24"/>
          </w:rPr>
          <w:t>Kontrak Pemeliharaan Alat Bongkar Muat di Terminal Petikemas Belawan Fase 2</w:t>
        </w:r>
      </w:ins>
      <w:r w:rsidR="0028320E">
        <w:rPr>
          <w:rFonts w:ascii="Times New Roman" w:hAnsi="Times New Roman" w:cs="Times New Roman"/>
          <w:sz w:val="24"/>
          <w:lang w:val="id-ID"/>
        </w:rPr>
        <w:t xml:space="preserve"> </w:t>
      </w:r>
      <w:r>
        <w:rPr>
          <w:rFonts w:ascii="Times New Roman" w:hAnsi="Times New Roman" w:cs="Times New Roman"/>
          <w:sz w:val="24"/>
          <w:lang w:val="id-ID"/>
        </w:rPr>
        <w:t>(selanjutnya dise</w:t>
      </w:r>
      <w:r w:rsidR="00B53110">
        <w:rPr>
          <w:rFonts w:ascii="Times New Roman" w:hAnsi="Times New Roman" w:cs="Times New Roman"/>
          <w:sz w:val="24"/>
          <w:lang w:val="id-ID"/>
        </w:rPr>
        <w:t>b</w:t>
      </w:r>
      <w:r>
        <w:rPr>
          <w:rFonts w:ascii="Times New Roman" w:hAnsi="Times New Roman" w:cs="Times New Roman"/>
          <w:sz w:val="24"/>
          <w:lang w:val="id-ID"/>
        </w:rPr>
        <w:t xml:space="preserve">ut </w:t>
      </w:r>
      <w:r>
        <w:rPr>
          <w:rFonts w:ascii="Times New Roman" w:hAnsi="Times New Roman" w:cs="Times New Roman"/>
          <w:b/>
          <w:sz w:val="24"/>
          <w:lang w:val="id-ID"/>
        </w:rPr>
        <w:t>“Perjanjian”</w:t>
      </w:r>
      <w:r>
        <w:rPr>
          <w:rFonts w:ascii="Times New Roman" w:hAnsi="Times New Roman" w:cs="Times New Roman"/>
          <w:sz w:val="24"/>
          <w:lang w:val="id-ID"/>
        </w:rPr>
        <w:t>) dengan ketentuan dan persyaratan sebagaimana terdapat dibawah ini:</w:t>
      </w:r>
    </w:p>
    <w:p w14:paraId="78DD4504" w14:textId="77777777" w:rsidR="00E666A1" w:rsidRDefault="00E666A1" w:rsidP="00E666A1">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1</w:t>
      </w:r>
    </w:p>
    <w:p w14:paraId="5BAD912E" w14:textId="2C342B2A" w:rsidR="00E666A1" w:rsidRDefault="00E666A1" w:rsidP="00E666A1">
      <w:pPr>
        <w:spacing w:after="120"/>
        <w:jc w:val="center"/>
        <w:rPr>
          <w:rFonts w:ascii="Times New Roman" w:hAnsi="Times New Roman" w:cs="Times New Roman"/>
          <w:b/>
          <w:sz w:val="24"/>
          <w:lang w:val="id-ID"/>
        </w:rPr>
      </w:pPr>
      <w:r>
        <w:rPr>
          <w:rFonts w:ascii="Times New Roman" w:hAnsi="Times New Roman" w:cs="Times New Roman"/>
          <w:b/>
          <w:sz w:val="24"/>
          <w:lang w:val="id-ID"/>
        </w:rPr>
        <w:t>PENGERTIAN</w:t>
      </w:r>
    </w:p>
    <w:p w14:paraId="0B7923C5" w14:textId="1C00F4E9" w:rsidR="008140C4" w:rsidRPr="00093616" w:rsidRDefault="008140C4" w:rsidP="00B22C35">
      <w:pPr>
        <w:pStyle w:val="ListParagraph"/>
        <w:numPr>
          <w:ilvl w:val="0"/>
          <w:numId w:val="23"/>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rPr>
        <w:t>Pihak Pertama adalah PT Prima Terminal Petikemas sebagai pemberi kerja, yang dalam hal ini diwakili oleh Direktur Operasi dan Teknik</w:t>
      </w:r>
      <w:r w:rsidR="00093616">
        <w:rPr>
          <w:rFonts w:ascii="Times New Roman" w:hAnsi="Times New Roman" w:cs="Times New Roman"/>
          <w:sz w:val="24"/>
        </w:rPr>
        <w:t>.</w:t>
      </w:r>
    </w:p>
    <w:p w14:paraId="286DEBEF" w14:textId="0B68F61E" w:rsidR="00093616" w:rsidRPr="008140C4" w:rsidRDefault="00093616" w:rsidP="00B22C35">
      <w:pPr>
        <w:pStyle w:val="ListParagraph"/>
        <w:numPr>
          <w:ilvl w:val="0"/>
          <w:numId w:val="23"/>
        </w:numPr>
        <w:spacing w:after="120"/>
        <w:ind w:left="567" w:hanging="567"/>
        <w:jc w:val="both"/>
        <w:rPr>
          <w:rFonts w:ascii="Times New Roman" w:hAnsi="Times New Roman" w:cs="Times New Roman"/>
          <w:b/>
          <w:sz w:val="24"/>
          <w:lang w:val="id-ID"/>
        </w:rPr>
      </w:pPr>
      <w:r>
        <w:rPr>
          <w:rFonts w:ascii="Times New Roman" w:hAnsi="Times New Roman" w:cs="Times New Roman"/>
          <w:sz w:val="24"/>
        </w:rPr>
        <w:t xml:space="preserve">Pihak Kedua adalah PT Prima Multi Peralatan sebagai pelaksana pekerjaan, yang dalam hal ini diwakili oleh Direktur </w:t>
      </w:r>
      <w:r w:rsidR="000F1FD7">
        <w:rPr>
          <w:rFonts w:ascii="Times New Roman" w:hAnsi="Times New Roman" w:cs="Times New Roman"/>
          <w:sz w:val="24"/>
        </w:rPr>
        <w:t>Utama</w:t>
      </w:r>
    </w:p>
    <w:p w14:paraId="66EDF260" w14:textId="75AF77B4" w:rsidR="00223C15" w:rsidRPr="00223C15" w:rsidRDefault="00007F5E" w:rsidP="00B22C35">
      <w:pPr>
        <w:pStyle w:val="ListParagraph"/>
        <w:numPr>
          <w:ilvl w:val="0"/>
          <w:numId w:val="23"/>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rPr>
        <w:t xml:space="preserve">Terminal Petikemas Belawan Fase 2 adalah </w:t>
      </w:r>
      <w:r w:rsidR="00B82B78">
        <w:rPr>
          <w:rFonts w:ascii="Times New Roman" w:hAnsi="Times New Roman" w:cs="Times New Roman"/>
          <w:sz w:val="24"/>
        </w:rPr>
        <w:t xml:space="preserve">Terminal milik PT Prima Terminal Petikemas yang </w:t>
      </w:r>
      <w:r w:rsidR="000F1FD7">
        <w:rPr>
          <w:rFonts w:ascii="Times New Roman" w:hAnsi="Times New Roman" w:cs="Times New Roman"/>
          <w:sz w:val="24"/>
        </w:rPr>
        <w:t xml:space="preserve">merupakan </w:t>
      </w:r>
      <w:r>
        <w:rPr>
          <w:rFonts w:ascii="Times New Roman" w:hAnsi="Times New Roman" w:cs="Times New Roman"/>
          <w:sz w:val="24"/>
        </w:rPr>
        <w:t>area kerja yang ditunjuk oleh PIHAK PERTAMA untuk dilaksanakannya pekerjaan ini</w:t>
      </w:r>
      <w:r w:rsidR="00223C15">
        <w:rPr>
          <w:rFonts w:ascii="Times New Roman" w:hAnsi="Times New Roman" w:cs="Times New Roman"/>
          <w:sz w:val="24"/>
          <w:lang w:val="id-ID"/>
        </w:rPr>
        <w:t>.</w:t>
      </w:r>
    </w:p>
    <w:p w14:paraId="037FEB28" w14:textId="71278D77" w:rsidR="00223C15" w:rsidRPr="004739B6" w:rsidRDefault="00007F5E" w:rsidP="00B22C35">
      <w:pPr>
        <w:pStyle w:val="ListParagraph"/>
        <w:numPr>
          <w:ilvl w:val="0"/>
          <w:numId w:val="23"/>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rPr>
        <w:lastRenderedPageBreak/>
        <w:t xml:space="preserve">Pihak Terminal adalah Pihak yang ditunjuk oleh PIHAK PERTAMA sebagai penanggung jawab pelaksanaan pekerjaan ini di Terminal atau sebagai perwakilan PIHAK PERTAMA, dalam hal ini diwakili oleh </w:t>
      </w:r>
      <w:r w:rsidR="0086627A">
        <w:rPr>
          <w:rFonts w:ascii="Times New Roman" w:hAnsi="Times New Roman" w:cs="Times New Roman"/>
          <w:sz w:val="24"/>
          <w:lang w:val="id-ID"/>
        </w:rPr>
        <w:t>Manajer Teknik</w:t>
      </w:r>
      <w:r>
        <w:rPr>
          <w:rFonts w:ascii="Times New Roman" w:hAnsi="Times New Roman" w:cs="Times New Roman"/>
          <w:sz w:val="24"/>
        </w:rPr>
        <w:t>.</w:t>
      </w:r>
    </w:p>
    <w:p w14:paraId="0C6E62F7" w14:textId="10BF402D" w:rsidR="004739B6" w:rsidRPr="00246691" w:rsidRDefault="00503CC5" w:rsidP="00B22C35">
      <w:pPr>
        <w:pStyle w:val="ListParagraph"/>
        <w:numPr>
          <w:ilvl w:val="0"/>
          <w:numId w:val="23"/>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rPr>
        <w:t>Pengawas Pekerjaan adalah petugas atau pegawai yang ditunjuk PIHAK PERTAMA untuk mengawasi pelaksanaan pekerjaan ini</w:t>
      </w:r>
    </w:p>
    <w:p w14:paraId="2AA915F0" w14:textId="63606BD6" w:rsidR="00246691" w:rsidRPr="00286EB6" w:rsidRDefault="00503CC5" w:rsidP="00B22C35">
      <w:pPr>
        <w:pStyle w:val="ListParagraph"/>
        <w:numPr>
          <w:ilvl w:val="0"/>
          <w:numId w:val="23"/>
        </w:numPr>
        <w:spacing w:after="120"/>
        <w:ind w:left="567" w:hanging="567"/>
        <w:contextualSpacing w:val="0"/>
        <w:jc w:val="both"/>
        <w:rPr>
          <w:ins w:id="49" w:author="User" w:date="2021-08-09T02:08:00Z"/>
          <w:rFonts w:ascii="Times New Roman" w:hAnsi="Times New Roman" w:cs="Times New Roman"/>
          <w:sz w:val="24"/>
          <w:lang w:val="id-ID"/>
          <w:rPrChange w:id="50" w:author="User" w:date="2021-08-09T02:08:00Z">
            <w:rPr>
              <w:ins w:id="51" w:author="User" w:date="2021-08-09T02:08:00Z"/>
              <w:rFonts w:ascii="Times New Roman" w:hAnsi="Times New Roman" w:cs="Times New Roman"/>
              <w:i/>
              <w:sz w:val="24"/>
            </w:rPr>
          </w:rPrChange>
        </w:rPr>
      </w:pPr>
      <w:r>
        <w:rPr>
          <w:rFonts w:ascii="Times New Roman" w:hAnsi="Times New Roman" w:cs="Times New Roman"/>
          <w:sz w:val="24"/>
        </w:rPr>
        <w:t xml:space="preserve">Peralatan adalah </w:t>
      </w:r>
      <w:r>
        <w:rPr>
          <w:rFonts w:ascii="Times New Roman" w:hAnsi="Times New Roman" w:cs="Times New Roman"/>
          <w:i/>
          <w:sz w:val="24"/>
        </w:rPr>
        <w:t xml:space="preserve">Ship to </w:t>
      </w:r>
      <w:r w:rsidRPr="00AD3335">
        <w:rPr>
          <w:rFonts w:ascii="Times New Roman" w:hAnsi="Times New Roman" w:cs="Times New Roman"/>
          <w:i/>
          <w:sz w:val="24"/>
        </w:rPr>
        <w:t xml:space="preserve">Shore </w:t>
      </w:r>
      <w:r w:rsidR="0086627A" w:rsidRPr="001522ED">
        <w:rPr>
          <w:rFonts w:ascii="Times New Roman" w:hAnsi="Times New Roman" w:cs="Times New Roman"/>
          <w:i/>
          <w:sz w:val="24"/>
          <w:lang w:val="id-ID"/>
        </w:rPr>
        <w:t>(STS)</w:t>
      </w:r>
      <w:r w:rsidR="0086627A" w:rsidRPr="00AD3335">
        <w:rPr>
          <w:rFonts w:ascii="Times New Roman" w:hAnsi="Times New Roman" w:cs="Times New Roman"/>
          <w:i/>
          <w:sz w:val="24"/>
          <w:lang w:val="id-ID"/>
        </w:rPr>
        <w:t xml:space="preserve"> </w:t>
      </w:r>
      <w:r w:rsidRPr="00AD3335">
        <w:rPr>
          <w:rFonts w:ascii="Times New Roman" w:hAnsi="Times New Roman" w:cs="Times New Roman"/>
          <w:i/>
          <w:sz w:val="24"/>
        </w:rPr>
        <w:t xml:space="preserve">Crane, Automatic Rubber Tyred Gantry </w:t>
      </w:r>
      <w:r w:rsidR="0086627A" w:rsidRPr="001522ED">
        <w:rPr>
          <w:rFonts w:ascii="Times New Roman" w:hAnsi="Times New Roman" w:cs="Times New Roman"/>
          <w:i/>
          <w:sz w:val="24"/>
          <w:lang w:val="id-ID"/>
        </w:rPr>
        <w:t>(A-RTG)</w:t>
      </w:r>
      <w:r w:rsidR="0086627A" w:rsidRPr="00AD3335">
        <w:rPr>
          <w:rFonts w:ascii="Times New Roman" w:hAnsi="Times New Roman" w:cs="Times New Roman"/>
          <w:i/>
          <w:sz w:val="24"/>
          <w:lang w:val="id-ID"/>
        </w:rPr>
        <w:t xml:space="preserve"> </w:t>
      </w:r>
      <w:r w:rsidRPr="00AD3335">
        <w:rPr>
          <w:rFonts w:ascii="Times New Roman" w:hAnsi="Times New Roman" w:cs="Times New Roman"/>
          <w:i/>
          <w:sz w:val="24"/>
        </w:rPr>
        <w:t>Crane, dan Terminal Tractor dan Chasis / Terminal Trailer.</w:t>
      </w:r>
    </w:p>
    <w:p w14:paraId="46F46803" w14:textId="77777777" w:rsidR="00286EB6" w:rsidRPr="00286EB6" w:rsidRDefault="00286EB6" w:rsidP="00286EB6">
      <w:pPr>
        <w:pStyle w:val="ListParagraph"/>
        <w:numPr>
          <w:ilvl w:val="0"/>
          <w:numId w:val="23"/>
        </w:numPr>
        <w:spacing w:after="0" w:line="240" w:lineRule="auto"/>
        <w:ind w:left="567" w:hanging="567"/>
        <w:contextualSpacing w:val="0"/>
        <w:jc w:val="both"/>
        <w:rPr>
          <w:ins w:id="52" w:author="User" w:date="2021-08-09T02:08:00Z"/>
          <w:rFonts w:ascii="Times New Roman" w:hAnsi="Times New Roman" w:cs="Times New Roman"/>
          <w:color w:val="000000"/>
          <w:sz w:val="24"/>
          <w:szCs w:val="24"/>
        </w:rPr>
      </w:pPr>
      <w:ins w:id="53" w:author="User" w:date="2021-08-09T02:08:00Z">
        <w:r w:rsidRPr="00286EB6">
          <w:rPr>
            <w:rFonts w:ascii="Times New Roman" w:hAnsi="Times New Roman" w:cs="Times New Roman"/>
            <w:bCs/>
            <w:i/>
            <w:iCs/>
            <w:color w:val="000000"/>
            <w:sz w:val="24"/>
            <w:szCs w:val="24"/>
            <w:rPrChange w:id="54" w:author="User" w:date="2021-08-09T02:09:00Z">
              <w:rPr>
                <w:rFonts w:ascii="Times New Roman" w:hAnsi="Times New Roman" w:cs="Times New Roman"/>
                <w:b/>
                <w:bCs/>
                <w:i/>
                <w:iCs/>
                <w:color w:val="000000"/>
                <w:sz w:val="24"/>
                <w:szCs w:val="24"/>
              </w:rPr>
            </w:rPrChange>
          </w:rPr>
          <w:t>Yard</w:t>
        </w:r>
        <w:r w:rsidRPr="00286EB6">
          <w:rPr>
            <w:rFonts w:ascii="Times New Roman" w:hAnsi="Times New Roman" w:cs="Times New Roman"/>
            <w:bCs/>
            <w:color w:val="000000"/>
            <w:sz w:val="24"/>
            <w:szCs w:val="24"/>
            <w:rPrChange w:id="55" w:author="User" w:date="2021-08-09T02:09:00Z">
              <w:rPr>
                <w:rFonts w:ascii="Times New Roman" w:hAnsi="Times New Roman" w:cs="Times New Roman"/>
                <w:b/>
                <w:bCs/>
                <w:color w:val="000000"/>
                <w:sz w:val="24"/>
                <w:szCs w:val="24"/>
              </w:rPr>
            </w:rPrChange>
          </w:rPr>
          <w:t xml:space="preserve"> </w:t>
        </w:r>
        <w:r w:rsidRPr="00286EB6">
          <w:rPr>
            <w:rFonts w:ascii="Times New Roman" w:hAnsi="Times New Roman" w:cs="Times New Roman"/>
            <w:bCs/>
            <w:i/>
            <w:iCs/>
            <w:color w:val="000000"/>
            <w:sz w:val="24"/>
            <w:szCs w:val="24"/>
            <w:rPrChange w:id="56" w:author="User" w:date="2021-08-09T02:09:00Z">
              <w:rPr>
                <w:rFonts w:ascii="Times New Roman" w:hAnsi="Times New Roman" w:cs="Times New Roman"/>
                <w:b/>
                <w:bCs/>
                <w:i/>
                <w:iCs/>
                <w:color w:val="000000"/>
                <w:sz w:val="24"/>
                <w:szCs w:val="24"/>
              </w:rPr>
            </w:rPrChange>
          </w:rPr>
          <w:t>components</w:t>
        </w:r>
        <w:r w:rsidRPr="00286EB6">
          <w:rPr>
            <w:rFonts w:ascii="Times New Roman" w:hAnsi="Times New Roman" w:cs="Times New Roman"/>
            <w:color w:val="000000"/>
            <w:sz w:val="24"/>
            <w:szCs w:val="24"/>
          </w:rPr>
          <w:t xml:space="preserve"> adalah komponen/alat-alat elektronik dan mekanikal meliputi namun tidak terbatas pada </w:t>
        </w:r>
        <w:r w:rsidRPr="00286EB6">
          <w:rPr>
            <w:rFonts w:ascii="Times New Roman" w:hAnsi="Times New Roman" w:cs="Times New Roman"/>
            <w:sz w:val="24"/>
            <w:szCs w:val="24"/>
          </w:rPr>
          <w:t>IO cubicle, central PLC, yard device, panel dan yard gate</w:t>
        </w:r>
        <w:r w:rsidRPr="00286EB6">
          <w:rPr>
            <w:rFonts w:ascii="Times New Roman" w:hAnsi="Times New Roman" w:cs="Times New Roman"/>
            <w:color w:val="000000"/>
            <w:sz w:val="24"/>
            <w:szCs w:val="24"/>
          </w:rPr>
          <w:t xml:space="preserve"> yang ditempatkan pada seluruh </w:t>
        </w:r>
        <w:r w:rsidRPr="00286EB6">
          <w:rPr>
            <w:rFonts w:ascii="Times New Roman" w:hAnsi="Times New Roman" w:cs="Times New Roman"/>
            <w:i/>
            <w:iCs/>
            <w:color w:val="000000"/>
            <w:sz w:val="24"/>
            <w:szCs w:val="24"/>
          </w:rPr>
          <w:t>stacking area/</w:t>
        </w:r>
        <w:r w:rsidRPr="00286EB6">
          <w:rPr>
            <w:rFonts w:ascii="Times New Roman" w:hAnsi="Times New Roman" w:cs="Times New Roman"/>
            <w:color w:val="000000"/>
            <w:sz w:val="24"/>
            <w:szCs w:val="24"/>
          </w:rPr>
          <w:t>area penumpukan yang bekerja secara satu kesatuan dengan pengoperasian A-RTG dan merupakan bagian yang tidak terpisahkan dari A-RTG.</w:t>
        </w:r>
      </w:ins>
    </w:p>
    <w:p w14:paraId="2947098B" w14:textId="77777777" w:rsidR="00286EB6" w:rsidRPr="00286EB6" w:rsidRDefault="00286EB6" w:rsidP="00286EB6">
      <w:pPr>
        <w:pStyle w:val="ListParagraph"/>
        <w:ind w:left="567" w:hanging="567"/>
        <w:rPr>
          <w:ins w:id="57" w:author="User" w:date="2021-08-09T02:08:00Z"/>
          <w:rFonts w:ascii="Times New Roman" w:hAnsi="Times New Roman" w:cs="Times New Roman"/>
          <w:bCs/>
          <w:color w:val="000000"/>
          <w:sz w:val="24"/>
          <w:szCs w:val="24"/>
          <w:rPrChange w:id="58" w:author="User" w:date="2021-08-09T02:09:00Z">
            <w:rPr>
              <w:ins w:id="59" w:author="User" w:date="2021-08-09T02:08:00Z"/>
              <w:rFonts w:ascii="Times New Roman" w:hAnsi="Times New Roman" w:cs="Times New Roman"/>
              <w:b/>
              <w:bCs/>
              <w:color w:val="000000"/>
              <w:sz w:val="24"/>
              <w:szCs w:val="24"/>
            </w:rPr>
          </w:rPrChange>
        </w:rPr>
      </w:pPr>
    </w:p>
    <w:p w14:paraId="2545D3CB" w14:textId="77777777" w:rsidR="00286EB6" w:rsidRPr="00286EB6" w:rsidRDefault="00286EB6" w:rsidP="00286EB6">
      <w:pPr>
        <w:pStyle w:val="ListParagraph"/>
        <w:numPr>
          <w:ilvl w:val="0"/>
          <w:numId w:val="23"/>
        </w:numPr>
        <w:spacing w:after="0" w:line="240" w:lineRule="auto"/>
        <w:ind w:left="567" w:hanging="567"/>
        <w:contextualSpacing w:val="0"/>
        <w:jc w:val="both"/>
        <w:rPr>
          <w:ins w:id="60" w:author="User" w:date="2021-08-09T02:08:00Z"/>
          <w:rFonts w:ascii="Times New Roman" w:hAnsi="Times New Roman" w:cs="Times New Roman"/>
          <w:color w:val="000000"/>
          <w:sz w:val="24"/>
          <w:szCs w:val="24"/>
        </w:rPr>
      </w:pPr>
      <w:ins w:id="61" w:author="User" w:date="2021-08-09T02:08:00Z">
        <w:r w:rsidRPr="00286EB6">
          <w:rPr>
            <w:rFonts w:ascii="Times New Roman" w:hAnsi="Times New Roman" w:cs="Times New Roman"/>
            <w:bCs/>
            <w:i/>
            <w:iCs/>
            <w:color w:val="000000"/>
            <w:sz w:val="24"/>
            <w:szCs w:val="24"/>
            <w:rPrChange w:id="62" w:author="User" w:date="2021-08-09T02:09:00Z">
              <w:rPr>
                <w:rFonts w:ascii="Times New Roman" w:hAnsi="Times New Roman" w:cs="Times New Roman"/>
                <w:b/>
                <w:bCs/>
                <w:i/>
                <w:iCs/>
                <w:color w:val="000000"/>
                <w:sz w:val="24"/>
                <w:szCs w:val="24"/>
              </w:rPr>
            </w:rPrChange>
          </w:rPr>
          <w:t xml:space="preserve">Ship </w:t>
        </w:r>
        <w:proofErr w:type="gramStart"/>
        <w:r w:rsidRPr="00286EB6">
          <w:rPr>
            <w:rFonts w:ascii="Times New Roman" w:hAnsi="Times New Roman" w:cs="Times New Roman"/>
            <w:bCs/>
            <w:i/>
            <w:iCs/>
            <w:color w:val="000000"/>
            <w:sz w:val="24"/>
            <w:szCs w:val="24"/>
            <w:rPrChange w:id="63" w:author="User" w:date="2021-08-09T02:09:00Z">
              <w:rPr>
                <w:rFonts w:ascii="Times New Roman" w:hAnsi="Times New Roman" w:cs="Times New Roman"/>
                <w:b/>
                <w:bCs/>
                <w:i/>
                <w:iCs/>
                <w:color w:val="000000"/>
                <w:sz w:val="24"/>
                <w:szCs w:val="24"/>
              </w:rPr>
            </w:rPrChange>
          </w:rPr>
          <w:t>To</w:t>
        </w:r>
        <w:proofErr w:type="gramEnd"/>
        <w:r w:rsidRPr="00286EB6">
          <w:rPr>
            <w:rFonts w:ascii="Times New Roman" w:hAnsi="Times New Roman" w:cs="Times New Roman"/>
            <w:bCs/>
            <w:i/>
            <w:iCs/>
            <w:color w:val="000000"/>
            <w:sz w:val="24"/>
            <w:szCs w:val="24"/>
            <w:rPrChange w:id="64" w:author="User" w:date="2021-08-09T02:09:00Z">
              <w:rPr>
                <w:rFonts w:ascii="Times New Roman" w:hAnsi="Times New Roman" w:cs="Times New Roman"/>
                <w:b/>
                <w:bCs/>
                <w:i/>
                <w:iCs/>
                <w:color w:val="000000"/>
                <w:sz w:val="24"/>
                <w:szCs w:val="24"/>
              </w:rPr>
            </w:rPrChange>
          </w:rPr>
          <w:t xml:space="preserve"> Shore (STS) Crane</w:t>
        </w:r>
        <w:r w:rsidRPr="00286EB6">
          <w:rPr>
            <w:rFonts w:ascii="Times New Roman" w:hAnsi="Times New Roman" w:cs="Times New Roman"/>
            <w:color w:val="000000"/>
            <w:sz w:val="24"/>
            <w:szCs w:val="24"/>
          </w:rPr>
          <w:t xml:space="preserve"> adalah alat bongkar muat pelabuhan yang digunakan untuk memindahkan kontiner dari kapal ke dermaga atau sebaliknya.</w:t>
        </w:r>
      </w:ins>
    </w:p>
    <w:p w14:paraId="02DAD25D" w14:textId="77777777" w:rsidR="00286EB6" w:rsidRPr="00286EB6" w:rsidRDefault="00286EB6" w:rsidP="00286EB6">
      <w:pPr>
        <w:pStyle w:val="ListParagraph"/>
        <w:ind w:left="567" w:hanging="567"/>
        <w:rPr>
          <w:ins w:id="65" w:author="User" w:date="2021-08-09T02:08:00Z"/>
          <w:rFonts w:ascii="Times New Roman" w:hAnsi="Times New Roman" w:cs="Times New Roman"/>
          <w:color w:val="000000"/>
          <w:sz w:val="24"/>
          <w:szCs w:val="24"/>
        </w:rPr>
      </w:pPr>
    </w:p>
    <w:p w14:paraId="1FC4F56E" w14:textId="77777777" w:rsidR="00286EB6" w:rsidRPr="00286EB6" w:rsidRDefault="00286EB6" w:rsidP="00286EB6">
      <w:pPr>
        <w:pStyle w:val="ListParagraph"/>
        <w:numPr>
          <w:ilvl w:val="0"/>
          <w:numId w:val="23"/>
        </w:numPr>
        <w:spacing w:after="0" w:line="240" w:lineRule="auto"/>
        <w:ind w:left="567" w:hanging="567"/>
        <w:contextualSpacing w:val="0"/>
        <w:jc w:val="both"/>
        <w:rPr>
          <w:ins w:id="66" w:author="User" w:date="2021-08-09T02:08:00Z"/>
          <w:rFonts w:ascii="Times New Roman" w:hAnsi="Times New Roman" w:cs="Times New Roman"/>
          <w:bCs/>
          <w:color w:val="000000"/>
          <w:sz w:val="24"/>
          <w:szCs w:val="24"/>
          <w:rPrChange w:id="67" w:author="User" w:date="2021-08-09T02:09:00Z">
            <w:rPr>
              <w:ins w:id="68" w:author="User" w:date="2021-08-09T02:08:00Z"/>
              <w:rFonts w:ascii="Times New Roman" w:hAnsi="Times New Roman" w:cs="Times New Roman"/>
              <w:b/>
              <w:bCs/>
              <w:color w:val="000000"/>
              <w:sz w:val="24"/>
              <w:szCs w:val="24"/>
            </w:rPr>
          </w:rPrChange>
        </w:rPr>
      </w:pPr>
      <w:ins w:id="69" w:author="User" w:date="2021-08-09T02:08:00Z">
        <w:r w:rsidRPr="00286EB6">
          <w:rPr>
            <w:rFonts w:ascii="Times New Roman" w:hAnsi="Times New Roman" w:cs="Times New Roman"/>
            <w:bCs/>
            <w:i/>
            <w:iCs/>
            <w:color w:val="000000"/>
            <w:sz w:val="24"/>
            <w:szCs w:val="24"/>
            <w:rPrChange w:id="70" w:author="User" w:date="2021-08-09T02:09:00Z">
              <w:rPr>
                <w:rFonts w:ascii="Times New Roman" w:hAnsi="Times New Roman" w:cs="Times New Roman"/>
                <w:b/>
                <w:bCs/>
                <w:i/>
                <w:iCs/>
                <w:color w:val="000000"/>
                <w:sz w:val="24"/>
                <w:szCs w:val="24"/>
              </w:rPr>
            </w:rPrChange>
          </w:rPr>
          <w:t>Automatic Rubber Tyred Gantry (A-RTG) Crane</w:t>
        </w:r>
        <w:r w:rsidRPr="00286EB6">
          <w:rPr>
            <w:rFonts w:ascii="Times New Roman" w:hAnsi="Times New Roman" w:cs="Times New Roman"/>
            <w:bCs/>
            <w:color w:val="000000"/>
            <w:sz w:val="24"/>
            <w:szCs w:val="24"/>
            <w:rPrChange w:id="71" w:author="User" w:date="2021-08-09T02:09:00Z">
              <w:rPr>
                <w:rFonts w:ascii="Times New Roman" w:hAnsi="Times New Roman" w:cs="Times New Roman"/>
                <w:b/>
                <w:bCs/>
                <w:color w:val="000000"/>
                <w:sz w:val="24"/>
                <w:szCs w:val="24"/>
              </w:rPr>
            </w:rPrChange>
          </w:rPr>
          <w:t xml:space="preserve"> </w:t>
        </w:r>
        <w:r w:rsidRPr="00286EB6">
          <w:rPr>
            <w:rFonts w:ascii="Times New Roman" w:hAnsi="Times New Roman" w:cs="Times New Roman"/>
            <w:color w:val="000000"/>
            <w:sz w:val="24"/>
            <w:szCs w:val="24"/>
          </w:rPr>
          <w:t xml:space="preserve">adalah alat bongkar muat pelabuhan yang berfungsi untuk memindahkan kontiner dari </w:t>
        </w:r>
        <w:r w:rsidRPr="00286EB6">
          <w:rPr>
            <w:rFonts w:ascii="Times New Roman" w:hAnsi="Times New Roman" w:cs="Times New Roman"/>
            <w:i/>
            <w:iCs/>
            <w:color w:val="000000"/>
            <w:sz w:val="24"/>
            <w:szCs w:val="24"/>
          </w:rPr>
          <w:t>Terminal Tractor</w:t>
        </w:r>
        <w:r w:rsidRPr="00286EB6">
          <w:rPr>
            <w:rFonts w:ascii="Times New Roman" w:hAnsi="Times New Roman" w:cs="Times New Roman"/>
            <w:color w:val="000000"/>
            <w:sz w:val="24"/>
            <w:szCs w:val="24"/>
          </w:rPr>
          <w:t xml:space="preserve"> maupun eksternal </w:t>
        </w:r>
        <w:r w:rsidRPr="00286EB6">
          <w:rPr>
            <w:rFonts w:ascii="Times New Roman" w:hAnsi="Times New Roman" w:cs="Times New Roman"/>
            <w:i/>
            <w:iCs/>
            <w:color w:val="000000"/>
            <w:sz w:val="24"/>
            <w:szCs w:val="24"/>
          </w:rPr>
          <w:t>Truck</w:t>
        </w:r>
        <w:r w:rsidRPr="00286EB6">
          <w:rPr>
            <w:rFonts w:ascii="Times New Roman" w:hAnsi="Times New Roman" w:cs="Times New Roman"/>
            <w:color w:val="000000"/>
            <w:sz w:val="24"/>
            <w:szCs w:val="24"/>
          </w:rPr>
          <w:t xml:space="preserve"> ke </w:t>
        </w:r>
        <w:r w:rsidRPr="00286EB6">
          <w:rPr>
            <w:rFonts w:ascii="Times New Roman" w:hAnsi="Times New Roman" w:cs="Times New Roman"/>
            <w:i/>
            <w:iCs/>
            <w:color w:val="000000"/>
            <w:sz w:val="24"/>
            <w:szCs w:val="24"/>
          </w:rPr>
          <w:t>stacking area</w:t>
        </w:r>
        <w:r w:rsidRPr="00286EB6">
          <w:rPr>
            <w:rFonts w:ascii="Times New Roman" w:hAnsi="Times New Roman" w:cs="Times New Roman"/>
            <w:color w:val="000000"/>
            <w:sz w:val="24"/>
            <w:szCs w:val="24"/>
          </w:rPr>
          <w:t>/lapangan penumpukan atau sebaliknya.</w:t>
        </w:r>
      </w:ins>
    </w:p>
    <w:p w14:paraId="620846EA" w14:textId="77777777" w:rsidR="00286EB6" w:rsidRPr="00286EB6" w:rsidRDefault="00286EB6" w:rsidP="00286EB6">
      <w:pPr>
        <w:pStyle w:val="ListParagraph"/>
        <w:ind w:left="567" w:hanging="567"/>
        <w:rPr>
          <w:ins w:id="72" w:author="User" w:date="2021-08-09T02:08:00Z"/>
          <w:rFonts w:ascii="Times New Roman" w:hAnsi="Times New Roman" w:cs="Times New Roman"/>
          <w:bCs/>
          <w:color w:val="000000"/>
          <w:sz w:val="24"/>
          <w:szCs w:val="24"/>
          <w:rPrChange w:id="73" w:author="User" w:date="2021-08-09T02:09:00Z">
            <w:rPr>
              <w:ins w:id="74" w:author="User" w:date="2021-08-09T02:08:00Z"/>
              <w:rFonts w:ascii="Times New Roman" w:hAnsi="Times New Roman" w:cs="Times New Roman"/>
              <w:b/>
              <w:bCs/>
              <w:color w:val="000000"/>
              <w:sz w:val="24"/>
              <w:szCs w:val="24"/>
            </w:rPr>
          </w:rPrChange>
        </w:rPr>
      </w:pPr>
    </w:p>
    <w:p w14:paraId="72957A90" w14:textId="77777777" w:rsidR="00286EB6" w:rsidRPr="00286EB6" w:rsidRDefault="00286EB6" w:rsidP="00286EB6">
      <w:pPr>
        <w:pStyle w:val="ListParagraph"/>
        <w:numPr>
          <w:ilvl w:val="0"/>
          <w:numId w:val="23"/>
        </w:numPr>
        <w:spacing w:after="0" w:line="240" w:lineRule="auto"/>
        <w:ind w:left="567" w:hanging="567"/>
        <w:contextualSpacing w:val="0"/>
        <w:jc w:val="both"/>
        <w:rPr>
          <w:ins w:id="75" w:author="User" w:date="2021-08-09T02:08:00Z"/>
          <w:rFonts w:ascii="Times New Roman" w:hAnsi="Times New Roman" w:cs="Times New Roman"/>
          <w:bCs/>
          <w:color w:val="000000"/>
          <w:sz w:val="24"/>
          <w:szCs w:val="24"/>
          <w:rPrChange w:id="76" w:author="User" w:date="2021-08-09T02:09:00Z">
            <w:rPr>
              <w:ins w:id="77" w:author="User" w:date="2021-08-09T02:08:00Z"/>
              <w:rFonts w:ascii="Times New Roman" w:hAnsi="Times New Roman" w:cs="Times New Roman"/>
              <w:b/>
              <w:bCs/>
              <w:color w:val="000000"/>
              <w:sz w:val="24"/>
              <w:szCs w:val="24"/>
            </w:rPr>
          </w:rPrChange>
        </w:rPr>
      </w:pPr>
      <w:ins w:id="78" w:author="User" w:date="2021-08-09T02:08:00Z">
        <w:r w:rsidRPr="00286EB6">
          <w:rPr>
            <w:rFonts w:ascii="Times New Roman" w:hAnsi="Times New Roman" w:cs="Times New Roman"/>
            <w:bCs/>
            <w:i/>
            <w:iCs/>
            <w:color w:val="000000"/>
            <w:sz w:val="24"/>
            <w:szCs w:val="24"/>
            <w:rPrChange w:id="79" w:author="User" w:date="2021-08-09T02:09:00Z">
              <w:rPr>
                <w:rFonts w:ascii="Times New Roman" w:hAnsi="Times New Roman" w:cs="Times New Roman"/>
                <w:b/>
                <w:bCs/>
                <w:i/>
                <w:iCs/>
                <w:color w:val="000000"/>
                <w:sz w:val="24"/>
                <w:szCs w:val="24"/>
              </w:rPr>
            </w:rPrChange>
          </w:rPr>
          <w:t>Terminal Tractor (TT) &amp; Chasis/Terminal Trailer (CH)</w:t>
        </w:r>
        <w:r w:rsidRPr="00286EB6">
          <w:rPr>
            <w:rFonts w:ascii="Times New Roman" w:hAnsi="Times New Roman" w:cs="Times New Roman"/>
            <w:bCs/>
            <w:color w:val="000000"/>
            <w:sz w:val="24"/>
            <w:szCs w:val="24"/>
            <w:rPrChange w:id="80" w:author="User" w:date="2021-08-09T02:09:00Z">
              <w:rPr>
                <w:rFonts w:ascii="Times New Roman" w:hAnsi="Times New Roman" w:cs="Times New Roman"/>
                <w:b/>
                <w:bCs/>
                <w:color w:val="000000"/>
                <w:sz w:val="24"/>
                <w:szCs w:val="24"/>
              </w:rPr>
            </w:rPrChange>
          </w:rPr>
          <w:t xml:space="preserve"> </w:t>
        </w:r>
        <w:r w:rsidRPr="00286EB6">
          <w:rPr>
            <w:rFonts w:ascii="Times New Roman" w:hAnsi="Times New Roman" w:cs="Times New Roman"/>
            <w:color w:val="000000"/>
            <w:sz w:val="24"/>
            <w:szCs w:val="24"/>
          </w:rPr>
          <w:t>adalah alat/mesin yang berfungsi untuk memindahkan kontiner dari dermaga menuju lapangan penumpukan atau sebaliknya.</w:t>
        </w:r>
      </w:ins>
    </w:p>
    <w:p w14:paraId="6B8BD44E" w14:textId="77777777" w:rsidR="00286EB6" w:rsidRPr="00286EB6" w:rsidRDefault="00286EB6" w:rsidP="00286EB6">
      <w:pPr>
        <w:pStyle w:val="ListParagraph"/>
        <w:ind w:left="567" w:hanging="567"/>
        <w:rPr>
          <w:ins w:id="81" w:author="User" w:date="2021-08-09T02:08:00Z"/>
          <w:rFonts w:ascii="Times New Roman" w:hAnsi="Times New Roman" w:cs="Times New Roman"/>
          <w:color w:val="000000"/>
          <w:sz w:val="24"/>
          <w:szCs w:val="24"/>
          <w:rPrChange w:id="82" w:author="User" w:date="2021-08-09T02:09:00Z">
            <w:rPr>
              <w:ins w:id="83" w:author="User" w:date="2021-08-09T02:08:00Z"/>
              <w:rFonts w:ascii="Times New Roman" w:hAnsi="Times New Roman" w:cs="Times New Roman"/>
              <w:b/>
              <w:color w:val="000000"/>
              <w:sz w:val="24"/>
              <w:szCs w:val="24"/>
            </w:rPr>
          </w:rPrChange>
        </w:rPr>
      </w:pPr>
    </w:p>
    <w:p w14:paraId="6E5CA70C" w14:textId="77777777" w:rsidR="00286EB6" w:rsidRPr="00286EB6" w:rsidRDefault="00286EB6" w:rsidP="00286EB6">
      <w:pPr>
        <w:pStyle w:val="ListParagraph"/>
        <w:numPr>
          <w:ilvl w:val="0"/>
          <w:numId w:val="23"/>
        </w:numPr>
        <w:spacing w:after="0" w:line="240" w:lineRule="auto"/>
        <w:ind w:left="567" w:hanging="567"/>
        <w:contextualSpacing w:val="0"/>
        <w:jc w:val="both"/>
        <w:rPr>
          <w:ins w:id="84" w:author="User" w:date="2021-08-09T02:08:00Z"/>
          <w:rFonts w:ascii="Times New Roman" w:hAnsi="Times New Roman" w:cs="Times New Roman"/>
          <w:color w:val="000000"/>
          <w:sz w:val="24"/>
          <w:szCs w:val="24"/>
        </w:rPr>
      </w:pPr>
      <w:ins w:id="85" w:author="User" w:date="2021-08-09T02:08:00Z">
        <w:r w:rsidRPr="00286EB6">
          <w:rPr>
            <w:rFonts w:ascii="Times New Roman" w:hAnsi="Times New Roman" w:cs="Times New Roman"/>
            <w:bCs/>
            <w:color w:val="000000"/>
            <w:sz w:val="24"/>
            <w:szCs w:val="24"/>
            <w:rPrChange w:id="86" w:author="User" w:date="2021-08-09T02:09:00Z">
              <w:rPr>
                <w:rFonts w:ascii="Times New Roman" w:hAnsi="Times New Roman" w:cs="Times New Roman"/>
                <w:b/>
                <w:bCs/>
                <w:color w:val="000000"/>
                <w:sz w:val="24"/>
                <w:szCs w:val="24"/>
              </w:rPr>
            </w:rPrChange>
          </w:rPr>
          <w:t>Terminal Petikemas (TPK) Belawan Fase 2</w:t>
        </w:r>
        <w:r w:rsidRPr="00286EB6">
          <w:rPr>
            <w:rFonts w:ascii="Times New Roman" w:hAnsi="Times New Roman" w:cs="Times New Roman"/>
            <w:color w:val="000000"/>
            <w:sz w:val="24"/>
            <w:szCs w:val="24"/>
          </w:rPr>
          <w:t xml:space="preserve"> adalah Terminal petikemas milik PT Prima Terminal Petikemas yang berlokasi di Belawan atau merupakan perpanjangan Terminal Petikemas Belawan (TPK Belawan) dikenal juga dengan sebutan TPK Belawan Fase 2.</w:t>
        </w:r>
      </w:ins>
    </w:p>
    <w:p w14:paraId="73817B28" w14:textId="77777777" w:rsidR="00286EB6" w:rsidRPr="00286EB6" w:rsidRDefault="00286EB6" w:rsidP="00286EB6">
      <w:pPr>
        <w:pStyle w:val="ListParagraph"/>
        <w:ind w:left="567" w:hanging="567"/>
        <w:rPr>
          <w:ins w:id="87" w:author="User" w:date="2021-08-09T02:08:00Z"/>
          <w:rFonts w:ascii="Times New Roman" w:hAnsi="Times New Roman" w:cs="Times New Roman"/>
          <w:color w:val="000000"/>
          <w:sz w:val="24"/>
          <w:szCs w:val="24"/>
          <w:rPrChange w:id="88" w:author="User" w:date="2021-08-09T02:09:00Z">
            <w:rPr>
              <w:ins w:id="89" w:author="User" w:date="2021-08-09T02:08:00Z"/>
              <w:rFonts w:ascii="Times New Roman" w:hAnsi="Times New Roman" w:cs="Times New Roman"/>
              <w:b/>
              <w:color w:val="000000"/>
              <w:sz w:val="24"/>
              <w:szCs w:val="24"/>
            </w:rPr>
          </w:rPrChange>
        </w:rPr>
      </w:pPr>
    </w:p>
    <w:p w14:paraId="495E9ADA" w14:textId="77777777" w:rsidR="00286EB6" w:rsidRPr="00286EB6" w:rsidRDefault="00286EB6" w:rsidP="00286EB6">
      <w:pPr>
        <w:pStyle w:val="ListParagraph"/>
        <w:numPr>
          <w:ilvl w:val="0"/>
          <w:numId w:val="23"/>
        </w:numPr>
        <w:spacing w:after="0" w:line="240" w:lineRule="auto"/>
        <w:ind w:left="567" w:hanging="567"/>
        <w:contextualSpacing w:val="0"/>
        <w:jc w:val="both"/>
        <w:rPr>
          <w:ins w:id="90" w:author="User" w:date="2021-08-09T02:08:00Z"/>
          <w:rFonts w:ascii="Times New Roman" w:hAnsi="Times New Roman" w:cs="Times New Roman"/>
          <w:color w:val="000000"/>
          <w:sz w:val="24"/>
          <w:szCs w:val="24"/>
        </w:rPr>
      </w:pPr>
      <w:ins w:id="91" w:author="User" w:date="2021-08-09T02:08:00Z">
        <w:r w:rsidRPr="00286EB6">
          <w:rPr>
            <w:rFonts w:ascii="Times New Roman" w:hAnsi="Times New Roman" w:cs="Times New Roman"/>
            <w:color w:val="000000"/>
            <w:sz w:val="24"/>
            <w:szCs w:val="24"/>
            <w:rPrChange w:id="92" w:author="User" w:date="2021-08-09T02:09:00Z">
              <w:rPr>
                <w:rFonts w:ascii="Times New Roman" w:hAnsi="Times New Roman" w:cs="Times New Roman"/>
                <w:b/>
                <w:color w:val="000000"/>
                <w:sz w:val="24"/>
                <w:szCs w:val="24"/>
              </w:rPr>
            </w:rPrChange>
          </w:rPr>
          <w:t xml:space="preserve">Pemeliharaan </w:t>
        </w:r>
        <w:r w:rsidRPr="00286EB6">
          <w:rPr>
            <w:rFonts w:ascii="Times New Roman" w:hAnsi="Times New Roman" w:cs="Times New Roman"/>
            <w:color w:val="000000"/>
            <w:sz w:val="24"/>
            <w:szCs w:val="24"/>
          </w:rPr>
          <w:t xml:space="preserve">adalah pekerjaan merawat, memperbaiki atau mengganti suku cadang dari suatu Peralatan dalam upaya mempertahankan atau bahkan meningkatkan kinerja Peralatan tersebut yang dilakukan secara terencana dan teratur sekurang-kurangnya sesuai dengan prosedur perawatan Peralatan yang berpedoman kepada </w:t>
        </w:r>
        <w:r w:rsidRPr="00286EB6">
          <w:rPr>
            <w:rFonts w:ascii="Times New Roman" w:hAnsi="Times New Roman" w:cs="Times New Roman"/>
            <w:i/>
            <w:iCs/>
            <w:color w:val="000000"/>
            <w:sz w:val="24"/>
            <w:szCs w:val="24"/>
          </w:rPr>
          <w:t>maintenance manual book</w:t>
        </w:r>
        <w:r w:rsidRPr="00286EB6">
          <w:rPr>
            <w:rFonts w:ascii="Times New Roman" w:hAnsi="Times New Roman" w:cs="Times New Roman"/>
            <w:color w:val="000000"/>
            <w:sz w:val="24"/>
            <w:szCs w:val="24"/>
          </w:rPr>
          <w:t xml:space="preserve"> Peralatan sehingga Peralatan terhindar dari kegagalan beroperasi </w:t>
        </w:r>
        <w:r w:rsidRPr="00286EB6">
          <w:rPr>
            <w:rFonts w:ascii="Times New Roman" w:hAnsi="Times New Roman" w:cs="Times New Roman"/>
            <w:i/>
            <w:iCs/>
            <w:color w:val="000000"/>
            <w:sz w:val="24"/>
            <w:szCs w:val="24"/>
          </w:rPr>
          <w:t>(failure)</w:t>
        </w:r>
        <w:r w:rsidRPr="00286EB6">
          <w:rPr>
            <w:rFonts w:ascii="Times New Roman" w:hAnsi="Times New Roman" w:cs="Times New Roman"/>
            <w:color w:val="000000"/>
            <w:sz w:val="24"/>
            <w:szCs w:val="24"/>
          </w:rPr>
          <w:t>.</w:t>
        </w:r>
      </w:ins>
    </w:p>
    <w:p w14:paraId="4D6777A2" w14:textId="77777777" w:rsidR="00286EB6" w:rsidRPr="00286EB6" w:rsidRDefault="00286EB6" w:rsidP="00286EB6">
      <w:pPr>
        <w:pStyle w:val="ListParagraph"/>
        <w:ind w:left="567" w:hanging="567"/>
        <w:rPr>
          <w:ins w:id="93" w:author="User" w:date="2021-08-09T02:08:00Z"/>
          <w:rFonts w:ascii="Times New Roman" w:hAnsi="Times New Roman" w:cs="Times New Roman"/>
          <w:sz w:val="24"/>
          <w:szCs w:val="24"/>
          <w:rPrChange w:id="94" w:author="User" w:date="2021-08-09T02:09:00Z">
            <w:rPr>
              <w:ins w:id="95" w:author="User" w:date="2021-08-09T02:08:00Z"/>
              <w:rFonts w:ascii="Times New Roman" w:hAnsi="Times New Roman" w:cs="Times New Roman"/>
              <w:b/>
              <w:sz w:val="24"/>
              <w:szCs w:val="24"/>
            </w:rPr>
          </w:rPrChange>
        </w:rPr>
      </w:pPr>
    </w:p>
    <w:p w14:paraId="156564E9" w14:textId="77777777" w:rsidR="00286EB6" w:rsidRPr="00286EB6" w:rsidRDefault="00286EB6" w:rsidP="00286EB6">
      <w:pPr>
        <w:pStyle w:val="ListParagraph"/>
        <w:numPr>
          <w:ilvl w:val="0"/>
          <w:numId w:val="23"/>
        </w:numPr>
        <w:spacing w:after="0" w:line="240" w:lineRule="auto"/>
        <w:ind w:left="567" w:hanging="567"/>
        <w:contextualSpacing w:val="0"/>
        <w:jc w:val="both"/>
        <w:rPr>
          <w:ins w:id="96" w:author="User" w:date="2021-08-09T02:08:00Z"/>
          <w:rFonts w:ascii="Times New Roman" w:hAnsi="Times New Roman" w:cs="Times New Roman"/>
          <w:color w:val="000000"/>
          <w:sz w:val="24"/>
          <w:szCs w:val="24"/>
        </w:rPr>
      </w:pPr>
      <w:ins w:id="97" w:author="User" w:date="2021-08-09T02:08:00Z">
        <w:r w:rsidRPr="00286EB6">
          <w:rPr>
            <w:rFonts w:ascii="Times New Roman" w:hAnsi="Times New Roman" w:cs="Times New Roman"/>
            <w:i/>
            <w:iCs/>
            <w:sz w:val="24"/>
            <w:szCs w:val="24"/>
            <w:rPrChange w:id="98" w:author="User" w:date="2021-08-09T02:09:00Z">
              <w:rPr>
                <w:rFonts w:ascii="Times New Roman" w:hAnsi="Times New Roman" w:cs="Times New Roman"/>
                <w:b/>
                <w:i/>
                <w:iCs/>
                <w:sz w:val="24"/>
                <w:szCs w:val="24"/>
              </w:rPr>
            </w:rPrChange>
          </w:rPr>
          <w:t>Spare Part</w:t>
        </w:r>
        <w:r w:rsidRPr="00286EB6">
          <w:rPr>
            <w:rFonts w:ascii="Times New Roman" w:hAnsi="Times New Roman" w:cs="Times New Roman"/>
            <w:sz w:val="24"/>
            <w:szCs w:val="24"/>
            <w:lang w:val="id-ID"/>
            <w:rPrChange w:id="99" w:author="User" w:date="2021-08-09T02:09:00Z">
              <w:rPr>
                <w:rFonts w:ascii="Times New Roman" w:hAnsi="Times New Roman" w:cs="Times New Roman"/>
                <w:b/>
                <w:sz w:val="24"/>
                <w:szCs w:val="24"/>
                <w:lang w:val="id-ID"/>
              </w:rPr>
            </w:rPrChange>
          </w:rPr>
          <w:t>/ Suku Cadang</w:t>
        </w:r>
        <w:r w:rsidRPr="00286EB6">
          <w:rPr>
            <w:rFonts w:ascii="Times New Roman" w:hAnsi="Times New Roman" w:cs="Times New Roman"/>
            <w:sz w:val="24"/>
            <w:szCs w:val="24"/>
          </w:rPr>
          <w:t xml:space="preserve"> adalah bagian atau komponen dari suatu alat/mesin berupa mekanikal maupun elektrikal yang mendukung alat/mesin tersebut beroperasi sesuai dengan performansinya.</w:t>
        </w:r>
      </w:ins>
    </w:p>
    <w:p w14:paraId="6DDCF710" w14:textId="77777777" w:rsidR="00286EB6" w:rsidRPr="00286EB6" w:rsidRDefault="00286EB6" w:rsidP="00286EB6">
      <w:pPr>
        <w:pStyle w:val="ListParagraph"/>
        <w:ind w:left="567" w:hanging="567"/>
        <w:rPr>
          <w:ins w:id="100" w:author="User" w:date="2021-08-09T02:08:00Z"/>
          <w:rFonts w:ascii="Times New Roman" w:hAnsi="Times New Roman" w:cs="Times New Roman"/>
          <w:i/>
          <w:sz w:val="24"/>
          <w:szCs w:val="24"/>
          <w:rPrChange w:id="101" w:author="User" w:date="2021-08-09T02:09:00Z">
            <w:rPr>
              <w:ins w:id="102" w:author="User" w:date="2021-08-09T02:08:00Z"/>
              <w:rFonts w:ascii="Times New Roman" w:hAnsi="Times New Roman" w:cs="Times New Roman"/>
              <w:b/>
              <w:i/>
              <w:sz w:val="24"/>
              <w:szCs w:val="24"/>
            </w:rPr>
          </w:rPrChange>
        </w:rPr>
      </w:pPr>
    </w:p>
    <w:p w14:paraId="50FF1866" w14:textId="77777777" w:rsidR="00286EB6" w:rsidRPr="00286EB6" w:rsidRDefault="00286EB6" w:rsidP="00286EB6">
      <w:pPr>
        <w:pStyle w:val="ListParagraph"/>
        <w:numPr>
          <w:ilvl w:val="0"/>
          <w:numId w:val="23"/>
        </w:numPr>
        <w:spacing w:after="0" w:line="240" w:lineRule="auto"/>
        <w:ind w:left="567" w:hanging="567"/>
        <w:contextualSpacing w:val="0"/>
        <w:jc w:val="both"/>
        <w:rPr>
          <w:ins w:id="103" w:author="User" w:date="2021-08-09T02:08:00Z"/>
          <w:rFonts w:ascii="Times New Roman" w:hAnsi="Times New Roman" w:cs="Times New Roman"/>
          <w:color w:val="000000"/>
          <w:sz w:val="24"/>
          <w:szCs w:val="24"/>
        </w:rPr>
      </w:pPr>
      <w:ins w:id="104" w:author="User" w:date="2021-08-09T02:08:00Z">
        <w:r w:rsidRPr="00286EB6">
          <w:rPr>
            <w:rFonts w:ascii="Times New Roman" w:hAnsi="Times New Roman" w:cs="Times New Roman"/>
            <w:i/>
            <w:sz w:val="24"/>
            <w:szCs w:val="24"/>
            <w:rPrChange w:id="105" w:author="User" w:date="2021-08-09T02:09:00Z">
              <w:rPr>
                <w:rFonts w:ascii="Times New Roman" w:hAnsi="Times New Roman" w:cs="Times New Roman"/>
                <w:b/>
                <w:i/>
                <w:sz w:val="24"/>
                <w:szCs w:val="24"/>
              </w:rPr>
            </w:rPrChange>
          </w:rPr>
          <w:t>Consumable Part</w:t>
        </w:r>
        <w:r w:rsidRPr="00286EB6">
          <w:rPr>
            <w:rFonts w:ascii="Times New Roman" w:hAnsi="Times New Roman" w:cs="Times New Roman"/>
            <w:i/>
            <w:sz w:val="24"/>
            <w:szCs w:val="24"/>
          </w:rPr>
          <w:t xml:space="preserve"> </w:t>
        </w:r>
        <w:r w:rsidRPr="00286EB6">
          <w:rPr>
            <w:rFonts w:ascii="Times New Roman" w:hAnsi="Times New Roman" w:cs="Times New Roman"/>
            <w:sz w:val="24"/>
            <w:szCs w:val="24"/>
          </w:rPr>
          <w:t>adalah spare part yang penggantiannya bersifat rutin atau habis pakai dalam jangka waktu tertentu meliputi namun tidak terbatas pada pelumas, wire rope, filter.</w:t>
        </w:r>
      </w:ins>
    </w:p>
    <w:p w14:paraId="6557D6FF" w14:textId="77777777" w:rsidR="00286EB6" w:rsidRPr="00286EB6" w:rsidRDefault="00286EB6" w:rsidP="00286EB6">
      <w:pPr>
        <w:pStyle w:val="ListParagraph"/>
        <w:ind w:left="567" w:hanging="567"/>
        <w:rPr>
          <w:ins w:id="106" w:author="User" w:date="2021-08-09T02:08:00Z"/>
          <w:rFonts w:ascii="Times New Roman" w:hAnsi="Times New Roman" w:cs="Times New Roman"/>
          <w:i/>
          <w:sz w:val="24"/>
          <w:szCs w:val="24"/>
          <w:rPrChange w:id="107" w:author="User" w:date="2021-08-09T02:09:00Z">
            <w:rPr>
              <w:ins w:id="108" w:author="User" w:date="2021-08-09T02:08:00Z"/>
              <w:rFonts w:ascii="Times New Roman" w:hAnsi="Times New Roman" w:cs="Times New Roman"/>
              <w:b/>
              <w:i/>
              <w:sz w:val="24"/>
              <w:szCs w:val="24"/>
            </w:rPr>
          </w:rPrChange>
        </w:rPr>
      </w:pPr>
    </w:p>
    <w:p w14:paraId="75DFDB96" w14:textId="77777777" w:rsidR="00286EB6" w:rsidRPr="00286EB6" w:rsidRDefault="00286EB6" w:rsidP="00286EB6">
      <w:pPr>
        <w:pStyle w:val="ListParagraph"/>
        <w:numPr>
          <w:ilvl w:val="0"/>
          <w:numId w:val="23"/>
        </w:numPr>
        <w:spacing w:after="0" w:line="240" w:lineRule="auto"/>
        <w:ind w:left="567" w:hanging="567"/>
        <w:contextualSpacing w:val="0"/>
        <w:jc w:val="both"/>
        <w:rPr>
          <w:ins w:id="109" w:author="User" w:date="2021-08-09T02:08:00Z"/>
          <w:rFonts w:ascii="Times New Roman" w:hAnsi="Times New Roman" w:cs="Times New Roman"/>
          <w:color w:val="000000"/>
          <w:sz w:val="24"/>
          <w:szCs w:val="24"/>
        </w:rPr>
      </w:pPr>
      <w:ins w:id="110" w:author="User" w:date="2021-08-09T02:08:00Z">
        <w:r w:rsidRPr="00286EB6">
          <w:rPr>
            <w:rFonts w:ascii="Times New Roman" w:hAnsi="Times New Roman" w:cs="Times New Roman"/>
            <w:i/>
            <w:sz w:val="24"/>
            <w:szCs w:val="24"/>
            <w:rPrChange w:id="111" w:author="User" w:date="2021-08-09T02:09:00Z">
              <w:rPr>
                <w:rFonts w:ascii="Times New Roman" w:hAnsi="Times New Roman" w:cs="Times New Roman"/>
                <w:b/>
                <w:i/>
                <w:sz w:val="24"/>
                <w:szCs w:val="24"/>
              </w:rPr>
            </w:rPrChange>
          </w:rPr>
          <w:t>Consumable Goods</w:t>
        </w:r>
        <w:r w:rsidRPr="00286EB6">
          <w:rPr>
            <w:rFonts w:ascii="Times New Roman" w:hAnsi="Times New Roman" w:cs="Times New Roman"/>
            <w:sz w:val="24"/>
            <w:szCs w:val="24"/>
          </w:rPr>
          <w:t xml:space="preserve"> adalah bahan pendukung yang dipakai dalam proses pekerjaan yang meliputi namun tidak terbatas pada sarung tangan, majun, kawat las, detergern, LPG, kabel skun, baut (tidak termasuk </w:t>
        </w:r>
        <w:r w:rsidRPr="00286EB6">
          <w:rPr>
            <w:rFonts w:ascii="Times New Roman" w:hAnsi="Times New Roman" w:cs="Times New Roman"/>
            <w:i/>
            <w:sz w:val="24"/>
            <w:szCs w:val="24"/>
          </w:rPr>
          <w:t>special bolt</w:t>
        </w:r>
        <w:r w:rsidRPr="00286EB6">
          <w:rPr>
            <w:rFonts w:ascii="Times New Roman" w:hAnsi="Times New Roman" w:cs="Times New Roman"/>
            <w:sz w:val="24"/>
            <w:szCs w:val="24"/>
          </w:rPr>
          <w:t>) dan bahan lain yang mendukung pekerjaan.</w:t>
        </w:r>
      </w:ins>
    </w:p>
    <w:p w14:paraId="27F7F95D" w14:textId="77777777" w:rsidR="00286EB6" w:rsidRPr="00286EB6" w:rsidRDefault="00286EB6" w:rsidP="00286EB6">
      <w:pPr>
        <w:pStyle w:val="ListParagraph"/>
        <w:ind w:left="567" w:hanging="567"/>
        <w:rPr>
          <w:ins w:id="112" w:author="User" w:date="2021-08-09T02:08:00Z"/>
          <w:rFonts w:ascii="Times New Roman" w:hAnsi="Times New Roman" w:cs="Times New Roman"/>
          <w:sz w:val="24"/>
          <w:szCs w:val="24"/>
          <w:rPrChange w:id="113" w:author="User" w:date="2021-08-09T02:09:00Z">
            <w:rPr>
              <w:ins w:id="114" w:author="User" w:date="2021-08-09T02:08:00Z"/>
              <w:rFonts w:ascii="Times New Roman" w:hAnsi="Times New Roman" w:cs="Times New Roman"/>
              <w:b/>
              <w:sz w:val="24"/>
              <w:szCs w:val="24"/>
            </w:rPr>
          </w:rPrChange>
        </w:rPr>
      </w:pPr>
    </w:p>
    <w:p w14:paraId="6F261F9A" w14:textId="77777777" w:rsidR="00286EB6" w:rsidRPr="00286EB6" w:rsidRDefault="00286EB6" w:rsidP="00286EB6">
      <w:pPr>
        <w:pStyle w:val="ListParagraph"/>
        <w:numPr>
          <w:ilvl w:val="0"/>
          <w:numId w:val="23"/>
        </w:numPr>
        <w:spacing w:after="0" w:line="240" w:lineRule="auto"/>
        <w:ind w:left="567" w:hanging="567"/>
        <w:contextualSpacing w:val="0"/>
        <w:jc w:val="both"/>
        <w:rPr>
          <w:ins w:id="115" w:author="User" w:date="2021-08-09T02:08:00Z"/>
          <w:rFonts w:ascii="Times New Roman" w:hAnsi="Times New Roman" w:cs="Times New Roman"/>
          <w:color w:val="000000"/>
          <w:sz w:val="24"/>
          <w:szCs w:val="24"/>
        </w:rPr>
      </w:pPr>
      <w:ins w:id="116" w:author="User" w:date="2021-08-09T02:08:00Z">
        <w:r w:rsidRPr="00286EB6">
          <w:rPr>
            <w:rFonts w:ascii="Times New Roman" w:hAnsi="Times New Roman" w:cs="Times New Roman"/>
            <w:sz w:val="24"/>
            <w:szCs w:val="24"/>
            <w:rPrChange w:id="117" w:author="User" w:date="2021-08-09T02:09:00Z">
              <w:rPr>
                <w:rFonts w:ascii="Times New Roman" w:hAnsi="Times New Roman" w:cs="Times New Roman"/>
                <w:b/>
                <w:sz w:val="24"/>
                <w:szCs w:val="24"/>
              </w:rPr>
            </w:rPrChange>
          </w:rPr>
          <w:t xml:space="preserve">Biaya Penunjang adalah biaya yang dibutuhkan untuk menunjang kelancaran pekerjaan yang meliputi namun tidak terbatas pada kendaraan, ATK, Asuransi Pegawai, alat </w:t>
        </w:r>
        <w:proofErr w:type="gramStart"/>
        <w:r w:rsidRPr="00286EB6">
          <w:rPr>
            <w:rFonts w:ascii="Times New Roman" w:hAnsi="Times New Roman" w:cs="Times New Roman"/>
            <w:sz w:val="24"/>
            <w:szCs w:val="24"/>
          </w:rPr>
          <w:t>bantu</w:t>
        </w:r>
        <w:proofErr w:type="gramEnd"/>
        <w:r w:rsidRPr="00286EB6">
          <w:rPr>
            <w:rFonts w:ascii="Times New Roman" w:hAnsi="Times New Roman" w:cs="Times New Roman"/>
            <w:sz w:val="24"/>
            <w:szCs w:val="24"/>
          </w:rPr>
          <w:t xml:space="preserve"> kerja.  </w:t>
        </w:r>
      </w:ins>
    </w:p>
    <w:p w14:paraId="24974757" w14:textId="77777777" w:rsidR="00286EB6" w:rsidRPr="00286EB6" w:rsidRDefault="00286EB6" w:rsidP="00286EB6">
      <w:pPr>
        <w:pStyle w:val="ListParagraph"/>
        <w:spacing w:after="0" w:line="240" w:lineRule="auto"/>
        <w:ind w:left="567" w:hanging="567"/>
        <w:contextualSpacing w:val="0"/>
        <w:rPr>
          <w:ins w:id="118" w:author="User" w:date="2021-08-09T02:08:00Z"/>
          <w:rFonts w:ascii="Times New Roman" w:hAnsi="Times New Roman" w:cs="Times New Roman"/>
          <w:color w:val="000000"/>
          <w:sz w:val="24"/>
          <w:szCs w:val="24"/>
        </w:rPr>
      </w:pPr>
    </w:p>
    <w:p w14:paraId="5A9899C3" w14:textId="77777777" w:rsidR="00286EB6" w:rsidRPr="00286EB6" w:rsidRDefault="00286EB6" w:rsidP="00286EB6">
      <w:pPr>
        <w:pStyle w:val="ListParagraph"/>
        <w:numPr>
          <w:ilvl w:val="0"/>
          <w:numId w:val="23"/>
        </w:numPr>
        <w:spacing w:after="0" w:line="240" w:lineRule="auto"/>
        <w:ind w:left="567" w:hanging="567"/>
        <w:contextualSpacing w:val="0"/>
        <w:jc w:val="both"/>
        <w:rPr>
          <w:ins w:id="119" w:author="User" w:date="2021-08-09T02:08:00Z"/>
          <w:rFonts w:ascii="Times New Roman" w:hAnsi="Times New Roman" w:cs="Times New Roman"/>
          <w:color w:val="000000"/>
          <w:sz w:val="24"/>
          <w:szCs w:val="24"/>
        </w:rPr>
      </w:pPr>
      <w:ins w:id="120" w:author="User" w:date="2021-08-09T02:08:00Z">
        <w:r w:rsidRPr="00286EB6">
          <w:rPr>
            <w:rFonts w:ascii="Times New Roman" w:hAnsi="Times New Roman" w:cs="Times New Roman"/>
            <w:i/>
            <w:iCs/>
            <w:color w:val="000000"/>
            <w:sz w:val="24"/>
            <w:szCs w:val="24"/>
            <w:rPrChange w:id="121" w:author="User" w:date="2021-08-09T02:09:00Z">
              <w:rPr>
                <w:rFonts w:ascii="Times New Roman" w:hAnsi="Times New Roman" w:cs="Times New Roman"/>
                <w:b/>
                <w:i/>
                <w:iCs/>
                <w:color w:val="000000"/>
                <w:sz w:val="24"/>
                <w:szCs w:val="24"/>
              </w:rPr>
            </w:rPrChange>
          </w:rPr>
          <w:t>Breakdown</w:t>
        </w:r>
        <w:r w:rsidRPr="00286EB6">
          <w:rPr>
            <w:rFonts w:ascii="Times New Roman" w:hAnsi="Times New Roman" w:cs="Times New Roman"/>
            <w:color w:val="000000"/>
            <w:sz w:val="24"/>
            <w:szCs w:val="24"/>
          </w:rPr>
          <w:t xml:space="preserve"> adalah kerusakan Peralatan pada saat beroperasi sehingga menyebabkan terkendalanya kegiatan pelayanan operasional yang terkait.</w:t>
        </w:r>
      </w:ins>
    </w:p>
    <w:p w14:paraId="2B4FC0C8" w14:textId="77777777" w:rsidR="00286EB6" w:rsidRPr="00286EB6" w:rsidRDefault="00286EB6" w:rsidP="00286EB6">
      <w:pPr>
        <w:pStyle w:val="ListParagraph"/>
        <w:ind w:left="567" w:hanging="567"/>
        <w:rPr>
          <w:ins w:id="122" w:author="User" w:date="2021-08-09T02:08:00Z"/>
          <w:rFonts w:ascii="Times New Roman" w:hAnsi="Times New Roman" w:cs="Times New Roman"/>
          <w:i/>
          <w:sz w:val="24"/>
          <w:szCs w:val="24"/>
          <w:rPrChange w:id="123" w:author="User" w:date="2021-08-09T02:09:00Z">
            <w:rPr>
              <w:ins w:id="124" w:author="User" w:date="2021-08-09T02:08:00Z"/>
              <w:rFonts w:ascii="Times New Roman" w:hAnsi="Times New Roman" w:cs="Times New Roman"/>
              <w:b/>
              <w:i/>
              <w:sz w:val="24"/>
              <w:szCs w:val="24"/>
            </w:rPr>
          </w:rPrChange>
        </w:rPr>
      </w:pPr>
    </w:p>
    <w:p w14:paraId="2DA3848F" w14:textId="77777777" w:rsidR="00286EB6" w:rsidRPr="00286EB6" w:rsidRDefault="00286EB6" w:rsidP="00286EB6">
      <w:pPr>
        <w:pStyle w:val="ListParagraph"/>
        <w:numPr>
          <w:ilvl w:val="0"/>
          <w:numId w:val="23"/>
        </w:numPr>
        <w:spacing w:after="0" w:line="240" w:lineRule="auto"/>
        <w:ind w:left="567" w:hanging="567"/>
        <w:contextualSpacing w:val="0"/>
        <w:jc w:val="both"/>
        <w:rPr>
          <w:ins w:id="125" w:author="User" w:date="2021-08-09T02:08:00Z"/>
          <w:rFonts w:ascii="Times New Roman" w:hAnsi="Times New Roman" w:cs="Times New Roman"/>
          <w:color w:val="000000"/>
          <w:sz w:val="24"/>
          <w:szCs w:val="24"/>
        </w:rPr>
      </w:pPr>
      <w:ins w:id="126" w:author="User" w:date="2021-08-09T02:08:00Z">
        <w:r w:rsidRPr="00286EB6">
          <w:rPr>
            <w:rFonts w:ascii="Times New Roman" w:hAnsi="Times New Roman" w:cs="Times New Roman"/>
            <w:i/>
            <w:sz w:val="24"/>
            <w:szCs w:val="24"/>
            <w:rPrChange w:id="127" w:author="User" w:date="2021-08-09T02:09:00Z">
              <w:rPr>
                <w:rFonts w:ascii="Times New Roman" w:hAnsi="Times New Roman" w:cs="Times New Roman"/>
                <w:b/>
                <w:i/>
                <w:sz w:val="24"/>
                <w:szCs w:val="24"/>
              </w:rPr>
            </w:rPrChange>
          </w:rPr>
          <w:t>Possible Time</w:t>
        </w:r>
        <w:r w:rsidRPr="00286EB6">
          <w:rPr>
            <w:rFonts w:ascii="Times New Roman" w:hAnsi="Times New Roman" w:cs="Times New Roman"/>
            <w:sz w:val="24"/>
            <w:szCs w:val="24"/>
            <w:rPrChange w:id="128" w:author="User" w:date="2021-08-09T02:09:00Z">
              <w:rPr>
                <w:rFonts w:ascii="Times New Roman" w:hAnsi="Times New Roman" w:cs="Times New Roman"/>
                <w:b/>
                <w:sz w:val="24"/>
                <w:szCs w:val="24"/>
              </w:rPr>
            </w:rPrChange>
          </w:rPr>
          <w:t xml:space="preserve"> (PT) </w:t>
        </w:r>
        <w:r w:rsidRPr="00286EB6">
          <w:rPr>
            <w:rFonts w:ascii="Times New Roman" w:hAnsi="Times New Roman" w:cs="Times New Roman"/>
            <w:sz w:val="24"/>
            <w:szCs w:val="24"/>
          </w:rPr>
          <w:t>adalah waktu yang tersedia untuk pengoperasian Peralatan dalam sehari.</w:t>
        </w:r>
      </w:ins>
    </w:p>
    <w:p w14:paraId="75213BDC" w14:textId="77777777" w:rsidR="00286EB6" w:rsidRPr="00286EB6" w:rsidRDefault="00286EB6" w:rsidP="00286EB6">
      <w:pPr>
        <w:pStyle w:val="ListParagraph"/>
        <w:ind w:left="567" w:hanging="567"/>
        <w:rPr>
          <w:ins w:id="129" w:author="User" w:date="2021-08-09T02:08:00Z"/>
          <w:rFonts w:ascii="Times New Roman" w:hAnsi="Times New Roman" w:cs="Times New Roman"/>
          <w:i/>
          <w:sz w:val="24"/>
          <w:szCs w:val="24"/>
          <w:rPrChange w:id="130" w:author="User" w:date="2021-08-09T02:09:00Z">
            <w:rPr>
              <w:ins w:id="131" w:author="User" w:date="2021-08-09T02:08:00Z"/>
              <w:rFonts w:ascii="Times New Roman" w:hAnsi="Times New Roman" w:cs="Times New Roman"/>
              <w:b/>
              <w:i/>
              <w:sz w:val="24"/>
              <w:szCs w:val="24"/>
            </w:rPr>
          </w:rPrChange>
        </w:rPr>
      </w:pPr>
    </w:p>
    <w:p w14:paraId="170265EE" w14:textId="77777777" w:rsidR="00286EB6" w:rsidRPr="00286EB6" w:rsidRDefault="00286EB6" w:rsidP="00286EB6">
      <w:pPr>
        <w:pStyle w:val="ListParagraph"/>
        <w:numPr>
          <w:ilvl w:val="0"/>
          <w:numId w:val="23"/>
        </w:numPr>
        <w:spacing w:after="0" w:line="240" w:lineRule="auto"/>
        <w:ind w:left="567" w:hanging="567"/>
        <w:contextualSpacing w:val="0"/>
        <w:jc w:val="both"/>
        <w:rPr>
          <w:ins w:id="132" w:author="User" w:date="2021-08-09T02:08:00Z"/>
          <w:rFonts w:ascii="Times New Roman" w:hAnsi="Times New Roman" w:cs="Times New Roman"/>
          <w:color w:val="000000"/>
          <w:sz w:val="24"/>
          <w:szCs w:val="24"/>
        </w:rPr>
      </w:pPr>
      <w:ins w:id="133" w:author="User" w:date="2021-08-09T02:08:00Z">
        <w:r w:rsidRPr="00286EB6">
          <w:rPr>
            <w:rFonts w:ascii="Times New Roman" w:hAnsi="Times New Roman" w:cs="Times New Roman"/>
            <w:i/>
            <w:sz w:val="24"/>
            <w:szCs w:val="24"/>
            <w:rPrChange w:id="134" w:author="User" w:date="2021-08-09T02:09:00Z">
              <w:rPr>
                <w:rFonts w:ascii="Times New Roman" w:hAnsi="Times New Roman" w:cs="Times New Roman"/>
                <w:b/>
                <w:i/>
                <w:sz w:val="24"/>
                <w:szCs w:val="24"/>
              </w:rPr>
            </w:rPrChange>
          </w:rPr>
          <w:t>Breakdown Time</w:t>
        </w:r>
        <w:r w:rsidRPr="00286EB6">
          <w:rPr>
            <w:rFonts w:ascii="Times New Roman" w:hAnsi="Times New Roman" w:cs="Times New Roman"/>
            <w:sz w:val="24"/>
            <w:szCs w:val="24"/>
            <w:rPrChange w:id="135" w:author="User" w:date="2021-08-09T02:09:00Z">
              <w:rPr>
                <w:rFonts w:ascii="Times New Roman" w:hAnsi="Times New Roman" w:cs="Times New Roman"/>
                <w:b/>
                <w:sz w:val="24"/>
                <w:szCs w:val="24"/>
              </w:rPr>
            </w:rPrChange>
          </w:rPr>
          <w:t xml:space="preserve"> (BT) </w:t>
        </w:r>
        <w:r w:rsidRPr="00286EB6">
          <w:rPr>
            <w:rFonts w:ascii="Times New Roman" w:hAnsi="Times New Roman" w:cs="Times New Roman"/>
            <w:sz w:val="24"/>
            <w:szCs w:val="24"/>
          </w:rPr>
          <w:t xml:space="preserve">adalah waktu yang disebabkan oleh kerusakan Peralatan serta berpengaruh terhadap </w:t>
        </w:r>
        <w:r w:rsidRPr="00286EB6">
          <w:rPr>
            <w:rFonts w:ascii="Times New Roman" w:hAnsi="Times New Roman" w:cs="Times New Roman"/>
            <w:i/>
            <w:iCs/>
            <w:sz w:val="24"/>
            <w:szCs w:val="24"/>
          </w:rPr>
          <w:t>availability</w:t>
        </w:r>
        <w:r w:rsidRPr="00286EB6">
          <w:rPr>
            <w:rFonts w:ascii="Times New Roman" w:hAnsi="Times New Roman" w:cs="Times New Roman"/>
            <w:sz w:val="24"/>
            <w:szCs w:val="24"/>
          </w:rPr>
          <w:t>.</w:t>
        </w:r>
      </w:ins>
    </w:p>
    <w:p w14:paraId="520D0A71" w14:textId="77777777" w:rsidR="00286EB6" w:rsidRPr="00286EB6" w:rsidRDefault="00286EB6" w:rsidP="00286EB6">
      <w:pPr>
        <w:pStyle w:val="ListParagraph"/>
        <w:ind w:left="567" w:hanging="567"/>
        <w:rPr>
          <w:ins w:id="136" w:author="User" w:date="2021-08-09T02:08:00Z"/>
          <w:rFonts w:ascii="Times New Roman" w:hAnsi="Times New Roman" w:cs="Times New Roman"/>
          <w:i/>
          <w:sz w:val="24"/>
          <w:szCs w:val="24"/>
          <w:rPrChange w:id="137" w:author="User" w:date="2021-08-09T02:09:00Z">
            <w:rPr>
              <w:ins w:id="138" w:author="User" w:date="2021-08-09T02:08:00Z"/>
              <w:rFonts w:ascii="Times New Roman" w:hAnsi="Times New Roman" w:cs="Times New Roman"/>
              <w:b/>
              <w:i/>
              <w:sz w:val="24"/>
              <w:szCs w:val="24"/>
            </w:rPr>
          </w:rPrChange>
        </w:rPr>
      </w:pPr>
    </w:p>
    <w:p w14:paraId="5956669E" w14:textId="77777777" w:rsidR="00286EB6" w:rsidRPr="00286EB6" w:rsidRDefault="00286EB6" w:rsidP="00286EB6">
      <w:pPr>
        <w:pStyle w:val="ListParagraph"/>
        <w:numPr>
          <w:ilvl w:val="0"/>
          <w:numId w:val="23"/>
        </w:numPr>
        <w:spacing w:after="0" w:line="240" w:lineRule="auto"/>
        <w:ind w:left="567" w:hanging="567"/>
        <w:contextualSpacing w:val="0"/>
        <w:jc w:val="both"/>
        <w:rPr>
          <w:ins w:id="139" w:author="User" w:date="2021-08-09T02:08:00Z"/>
          <w:rFonts w:ascii="Times New Roman" w:hAnsi="Times New Roman" w:cs="Times New Roman"/>
          <w:color w:val="000000"/>
          <w:sz w:val="24"/>
          <w:szCs w:val="24"/>
        </w:rPr>
      </w:pPr>
      <w:ins w:id="140" w:author="User" w:date="2021-08-09T02:08:00Z">
        <w:r w:rsidRPr="00286EB6">
          <w:rPr>
            <w:rFonts w:ascii="Times New Roman" w:hAnsi="Times New Roman" w:cs="Times New Roman"/>
            <w:i/>
            <w:sz w:val="24"/>
            <w:szCs w:val="24"/>
            <w:rPrChange w:id="141" w:author="User" w:date="2021-08-09T02:09:00Z">
              <w:rPr>
                <w:rFonts w:ascii="Times New Roman" w:hAnsi="Times New Roman" w:cs="Times New Roman"/>
                <w:b/>
                <w:i/>
                <w:sz w:val="24"/>
                <w:szCs w:val="24"/>
              </w:rPr>
            </w:rPrChange>
          </w:rPr>
          <w:t>Down Time</w:t>
        </w:r>
        <w:r w:rsidRPr="00286EB6">
          <w:rPr>
            <w:rFonts w:ascii="Times New Roman" w:hAnsi="Times New Roman" w:cs="Times New Roman"/>
            <w:sz w:val="24"/>
            <w:szCs w:val="24"/>
            <w:rPrChange w:id="142" w:author="User" w:date="2021-08-09T02:09:00Z">
              <w:rPr>
                <w:rFonts w:ascii="Times New Roman" w:hAnsi="Times New Roman" w:cs="Times New Roman"/>
                <w:b/>
                <w:sz w:val="24"/>
                <w:szCs w:val="24"/>
              </w:rPr>
            </w:rPrChange>
          </w:rPr>
          <w:t xml:space="preserve"> </w:t>
        </w:r>
        <w:r w:rsidRPr="00286EB6">
          <w:rPr>
            <w:rFonts w:ascii="Times New Roman" w:hAnsi="Times New Roman" w:cs="Times New Roman"/>
            <w:sz w:val="24"/>
            <w:szCs w:val="24"/>
          </w:rPr>
          <w:t>adalah jumlah waktu Peralatan tidak dapat digunakan karena rusak, perbaikan, ataupun perawatan.</w:t>
        </w:r>
      </w:ins>
    </w:p>
    <w:p w14:paraId="62ABA5DF" w14:textId="77777777" w:rsidR="00286EB6" w:rsidRPr="00286EB6" w:rsidRDefault="00286EB6" w:rsidP="00286EB6">
      <w:pPr>
        <w:pStyle w:val="ListParagraph"/>
        <w:ind w:left="567" w:hanging="567"/>
        <w:rPr>
          <w:ins w:id="143" w:author="User" w:date="2021-08-09T02:08:00Z"/>
          <w:rFonts w:ascii="Times New Roman" w:hAnsi="Times New Roman" w:cs="Times New Roman"/>
          <w:i/>
          <w:sz w:val="24"/>
          <w:szCs w:val="24"/>
          <w:rPrChange w:id="144" w:author="User" w:date="2021-08-09T02:09:00Z">
            <w:rPr>
              <w:ins w:id="145" w:author="User" w:date="2021-08-09T02:08:00Z"/>
              <w:rFonts w:ascii="Times New Roman" w:hAnsi="Times New Roman" w:cs="Times New Roman"/>
              <w:b/>
              <w:i/>
              <w:sz w:val="24"/>
              <w:szCs w:val="24"/>
            </w:rPr>
          </w:rPrChange>
        </w:rPr>
      </w:pPr>
    </w:p>
    <w:p w14:paraId="6E073A1F" w14:textId="77777777" w:rsidR="00286EB6" w:rsidRPr="00286EB6" w:rsidRDefault="00286EB6" w:rsidP="00286EB6">
      <w:pPr>
        <w:pStyle w:val="ListParagraph"/>
        <w:numPr>
          <w:ilvl w:val="0"/>
          <w:numId w:val="23"/>
        </w:numPr>
        <w:spacing w:after="0" w:line="240" w:lineRule="auto"/>
        <w:ind w:left="567" w:hanging="567"/>
        <w:contextualSpacing w:val="0"/>
        <w:jc w:val="both"/>
        <w:rPr>
          <w:ins w:id="146" w:author="User" w:date="2021-08-09T02:08:00Z"/>
          <w:rFonts w:ascii="Times New Roman" w:hAnsi="Times New Roman" w:cs="Times New Roman"/>
          <w:color w:val="000000"/>
          <w:sz w:val="24"/>
          <w:szCs w:val="24"/>
        </w:rPr>
      </w:pPr>
      <w:ins w:id="147" w:author="User" w:date="2021-08-09T02:08:00Z">
        <w:r w:rsidRPr="00286EB6">
          <w:rPr>
            <w:rFonts w:ascii="Times New Roman" w:hAnsi="Times New Roman" w:cs="Times New Roman"/>
            <w:i/>
            <w:sz w:val="24"/>
            <w:szCs w:val="24"/>
            <w:rPrChange w:id="148" w:author="User" w:date="2021-08-09T02:09:00Z">
              <w:rPr>
                <w:rFonts w:ascii="Times New Roman" w:hAnsi="Times New Roman" w:cs="Times New Roman"/>
                <w:b/>
                <w:i/>
                <w:sz w:val="24"/>
                <w:szCs w:val="24"/>
              </w:rPr>
            </w:rPrChange>
          </w:rPr>
          <w:t>Available Time</w:t>
        </w:r>
        <w:r w:rsidRPr="00286EB6">
          <w:rPr>
            <w:rFonts w:ascii="Times New Roman" w:hAnsi="Times New Roman" w:cs="Times New Roman"/>
            <w:sz w:val="24"/>
            <w:szCs w:val="24"/>
            <w:rPrChange w:id="149" w:author="User" w:date="2021-08-09T02:09:00Z">
              <w:rPr>
                <w:rFonts w:ascii="Times New Roman" w:hAnsi="Times New Roman" w:cs="Times New Roman"/>
                <w:b/>
                <w:sz w:val="24"/>
                <w:szCs w:val="24"/>
              </w:rPr>
            </w:rPrChange>
          </w:rPr>
          <w:t xml:space="preserve"> (AT) </w:t>
        </w:r>
        <w:r w:rsidRPr="00286EB6">
          <w:rPr>
            <w:rFonts w:ascii="Times New Roman" w:hAnsi="Times New Roman" w:cs="Times New Roman"/>
            <w:sz w:val="24"/>
            <w:szCs w:val="24"/>
          </w:rPr>
          <w:t>adalah waktu Peralatan dalam kondisi siap beroperasi dalam sehari.</w:t>
        </w:r>
      </w:ins>
    </w:p>
    <w:p w14:paraId="264D967F" w14:textId="77777777" w:rsidR="00286EB6" w:rsidRPr="00286EB6" w:rsidRDefault="00286EB6" w:rsidP="00286EB6">
      <w:pPr>
        <w:pStyle w:val="ListParagraph"/>
        <w:ind w:left="567" w:hanging="567"/>
        <w:rPr>
          <w:ins w:id="150" w:author="User" w:date="2021-08-09T02:08:00Z"/>
          <w:rFonts w:ascii="Times New Roman" w:hAnsi="Times New Roman" w:cs="Times New Roman"/>
          <w:color w:val="000000"/>
          <w:sz w:val="24"/>
          <w:szCs w:val="24"/>
        </w:rPr>
      </w:pPr>
    </w:p>
    <w:p w14:paraId="09935AE2" w14:textId="77777777" w:rsidR="00286EB6" w:rsidRPr="00286EB6" w:rsidRDefault="00286EB6" w:rsidP="00286EB6">
      <w:pPr>
        <w:pStyle w:val="ListParagraph"/>
        <w:numPr>
          <w:ilvl w:val="0"/>
          <w:numId w:val="23"/>
        </w:numPr>
        <w:spacing w:after="0" w:line="240" w:lineRule="auto"/>
        <w:ind w:left="567" w:hanging="567"/>
        <w:contextualSpacing w:val="0"/>
        <w:jc w:val="both"/>
        <w:rPr>
          <w:ins w:id="151" w:author="User" w:date="2021-08-09T02:08:00Z"/>
          <w:rFonts w:ascii="Times New Roman" w:hAnsi="Times New Roman" w:cs="Times New Roman"/>
          <w:sz w:val="24"/>
          <w:szCs w:val="24"/>
        </w:rPr>
      </w:pPr>
      <w:ins w:id="152" w:author="User" w:date="2021-08-09T02:08:00Z">
        <w:r w:rsidRPr="00286EB6">
          <w:rPr>
            <w:rFonts w:ascii="Times New Roman" w:hAnsi="Times New Roman" w:cs="Times New Roman"/>
            <w:i/>
            <w:sz w:val="24"/>
            <w:szCs w:val="24"/>
            <w:rPrChange w:id="153" w:author="User" w:date="2021-08-09T02:09:00Z">
              <w:rPr>
                <w:rFonts w:ascii="Times New Roman" w:hAnsi="Times New Roman" w:cs="Times New Roman"/>
                <w:b/>
                <w:i/>
                <w:sz w:val="24"/>
                <w:szCs w:val="24"/>
              </w:rPr>
            </w:rPrChange>
          </w:rPr>
          <w:t xml:space="preserve">Daily inspection </w:t>
        </w:r>
        <w:r w:rsidRPr="00286EB6">
          <w:rPr>
            <w:rFonts w:ascii="Times New Roman" w:hAnsi="Times New Roman" w:cs="Times New Roman"/>
            <w:sz w:val="24"/>
            <w:szCs w:val="24"/>
          </w:rPr>
          <w:t xml:space="preserve">adalah kegiatan inspeksi/pengecekan secara rutin harian terhadap alat dalam kondisi siap operasi, yang pelaksanaannya dilakukan pada saat tidak ada kegiatan operasional sekurang-kurangnya sesuai dengan maintenance manual book. </w:t>
        </w:r>
      </w:ins>
    </w:p>
    <w:p w14:paraId="75125449" w14:textId="77777777" w:rsidR="00286EB6" w:rsidRPr="00286EB6" w:rsidRDefault="00286EB6" w:rsidP="00286EB6">
      <w:pPr>
        <w:pStyle w:val="ListParagraph"/>
        <w:spacing w:after="0" w:line="240" w:lineRule="auto"/>
        <w:ind w:left="567" w:hanging="567"/>
        <w:contextualSpacing w:val="0"/>
        <w:rPr>
          <w:ins w:id="154" w:author="User" w:date="2021-08-09T02:08:00Z"/>
          <w:rFonts w:ascii="Times New Roman" w:hAnsi="Times New Roman" w:cs="Times New Roman"/>
          <w:sz w:val="24"/>
          <w:szCs w:val="24"/>
        </w:rPr>
      </w:pPr>
    </w:p>
    <w:p w14:paraId="5B385999" w14:textId="77777777" w:rsidR="00286EB6" w:rsidRPr="00286EB6" w:rsidRDefault="00286EB6" w:rsidP="00286EB6">
      <w:pPr>
        <w:pStyle w:val="ListParagraph"/>
        <w:numPr>
          <w:ilvl w:val="0"/>
          <w:numId w:val="23"/>
        </w:numPr>
        <w:spacing w:after="0" w:line="240" w:lineRule="auto"/>
        <w:ind w:left="567" w:hanging="567"/>
        <w:contextualSpacing w:val="0"/>
        <w:jc w:val="both"/>
        <w:rPr>
          <w:ins w:id="155" w:author="User" w:date="2021-08-09T02:08:00Z"/>
          <w:rFonts w:ascii="Times New Roman" w:hAnsi="Times New Roman" w:cs="Times New Roman"/>
          <w:sz w:val="24"/>
          <w:szCs w:val="24"/>
        </w:rPr>
      </w:pPr>
      <w:ins w:id="156" w:author="User" w:date="2021-08-09T02:08:00Z">
        <w:r w:rsidRPr="00286EB6">
          <w:rPr>
            <w:rFonts w:ascii="Times New Roman" w:hAnsi="Times New Roman" w:cs="Times New Roman"/>
            <w:i/>
            <w:sz w:val="24"/>
            <w:szCs w:val="24"/>
            <w:rPrChange w:id="157" w:author="User" w:date="2021-08-09T02:09:00Z">
              <w:rPr>
                <w:rFonts w:ascii="Times New Roman" w:hAnsi="Times New Roman" w:cs="Times New Roman"/>
                <w:b/>
                <w:i/>
                <w:sz w:val="24"/>
                <w:szCs w:val="24"/>
              </w:rPr>
            </w:rPrChange>
          </w:rPr>
          <w:t>Weekly inspection</w:t>
        </w:r>
        <w:r w:rsidRPr="00286EB6">
          <w:rPr>
            <w:rFonts w:ascii="Times New Roman" w:hAnsi="Times New Roman" w:cs="Times New Roman"/>
            <w:sz w:val="24"/>
            <w:szCs w:val="24"/>
          </w:rPr>
          <w:t xml:space="preserve"> adalah kegiatan inspeksi/pengecekan secara rutin mingguan yang dilaksanakan terhadap alat dalam kondisi siap operasi, sekurang-kurangnya sesuai dengan maintenance manual book, yang pelaksanaannya dilakukan pada saat tidak ada kegiatan operasional. </w:t>
        </w:r>
      </w:ins>
    </w:p>
    <w:p w14:paraId="1BD21DC6" w14:textId="77777777" w:rsidR="00286EB6" w:rsidRPr="00286EB6" w:rsidRDefault="00286EB6" w:rsidP="00286EB6">
      <w:pPr>
        <w:pStyle w:val="ListParagraph"/>
        <w:spacing w:after="0" w:line="240" w:lineRule="auto"/>
        <w:ind w:left="567" w:hanging="567"/>
        <w:contextualSpacing w:val="0"/>
        <w:rPr>
          <w:ins w:id="158" w:author="User" w:date="2021-08-09T02:08:00Z"/>
          <w:rFonts w:ascii="Times New Roman" w:hAnsi="Times New Roman" w:cs="Times New Roman"/>
          <w:sz w:val="24"/>
          <w:szCs w:val="24"/>
        </w:rPr>
      </w:pPr>
    </w:p>
    <w:p w14:paraId="66CCEA94" w14:textId="77777777" w:rsidR="00286EB6" w:rsidRPr="00286EB6" w:rsidRDefault="00286EB6" w:rsidP="00286EB6">
      <w:pPr>
        <w:pStyle w:val="ListParagraph"/>
        <w:numPr>
          <w:ilvl w:val="0"/>
          <w:numId w:val="23"/>
        </w:numPr>
        <w:spacing w:after="0" w:line="240" w:lineRule="auto"/>
        <w:ind w:left="567" w:hanging="567"/>
        <w:contextualSpacing w:val="0"/>
        <w:jc w:val="both"/>
        <w:rPr>
          <w:ins w:id="159" w:author="User" w:date="2021-08-09T02:08:00Z"/>
          <w:rFonts w:ascii="Times New Roman" w:hAnsi="Times New Roman" w:cs="Times New Roman"/>
          <w:sz w:val="24"/>
          <w:szCs w:val="24"/>
        </w:rPr>
      </w:pPr>
      <w:ins w:id="160" w:author="User" w:date="2021-08-09T02:08:00Z">
        <w:r w:rsidRPr="00286EB6">
          <w:rPr>
            <w:rFonts w:ascii="Times New Roman" w:hAnsi="Times New Roman" w:cs="Times New Roman"/>
            <w:i/>
            <w:sz w:val="24"/>
            <w:szCs w:val="24"/>
            <w:rPrChange w:id="161" w:author="User" w:date="2021-08-09T02:09:00Z">
              <w:rPr>
                <w:rFonts w:ascii="Times New Roman" w:hAnsi="Times New Roman" w:cs="Times New Roman"/>
                <w:b/>
                <w:i/>
                <w:sz w:val="24"/>
                <w:szCs w:val="24"/>
              </w:rPr>
            </w:rPrChange>
          </w:rPr>
          <w:t>Monthly inspection</w:t>
        </w:r>
        <w:r w:rsidRPr="00286EB6">
          <w:rPr>
            <w:rFonts w:ascii="Times New Roman" w:hAnsi="Times New Roman" w:cs="Times New Roman"/>
            <w:sz w:val="24"/>
            <w:szCs w:val="24"/>
          </w:rPr>
          <w:t xml:space="preserve"> adalah kegiatan inspeksi/pengecekan secara rutin bulanan yang dilaksanakan terhadap alat dalam kondisi siap operasi, sekurang-kurangnya sesuai dengan maintenance manual book, yang pelaksanaannya dilakukan pada saat tidak ada kegiatan operasional. </w:t>
        </w:r>
      </w:ins>
    </w:p>
    <w:p w14:paraId="5E500BB3" w14:textId="77777777" w:rsidR="00286EB6" w:rsidRPr="00286EB6" w:rsidRDefault="00286EB6" w:rsidP="00286EB6">
      <w:pPr>
        <w:pStyle w:val="ListParagraph"/>
        <w:spacing w:after="0" w:line="240" w:lineRule="auto"/>
        <w:ind w:left="567" w:hanging="567"/>
        <w:contextualSpacing w:val="0"/>
        <w:rPr>
          <w:ins w:id="162" w:author="User" w:date="2021-08-09T02:08:00Z"/>
          <w:rFonts w:ascii="Times New Roman" w:hAnsi="Times New Roman" w:cs="Times New Roman"/>
          <w:color w:val="000000"/>
          <w:sz w:val="24"/>
          <w:szCs w:val="24"/>
        </w:rPr>
      </w:pPr>
    </w:p>
    <w:p w14:paraId="3FDDCD5C" w14:textId="77777777" w:rsidR="00286EB6" w:rsidRPr="00286EB6" w:rsidRDefault="00286EB6" w:rsidP="00286EB6">
      <w:pPr>
        <w:pStyle w:val="ListParagraph"/>
        <w:numPr>
          <w:ilvl w:val="0"/>
          <w:numId w:val="23"/>
        </w:numPr>
        <w:spacing w:after="0" w:line="240" w:lineRule="auto"/>
        <w:ind w:left="567" w:hanging="567"/>
        <w:contextualSpacing w:val="0"/>
        <w:jc w:val="both"/>
        <w:rPr>
          <w:ins w:id="163" w:author="User" w:date="2021-08-09T02:08:00Z"/>
          <w:rFonts w:ascii="Times New Roman" w:hAnsi="Times New Roman" w:cs="Times New Roman"/>
          <w:color w:val="000000"/>
          <w:sz w:val="24"/>
          <w:szCs w:val="24"/>
        </w:rPr>
      </w:pPr>
      <w:ins w:id="164" w:author="User" w:date="2021-08-09T02:08:00Z">
        <w:r w:rsidRPr="00286EB6">
          <w:rPr>
            <w:rFonts w:ascii="Times New Roman" w:hAnsi="Times New Roman" w:cs="Times New Roman"/>
            <w:i/>
            <w:sz w:val="24"/>
            <w:szCs w:val="24"/>
            <w:rPrChange w:id="165" w:author="User" w:date="2021-08-09T02:09:00Z">
              <w:rPr>
                <w:rFonts w:ascii="Times New Roman" w:hAnsi="Times New Roman" w:cs="Times New Roman"/>
                <w:b/>
                <w:i/>
                <w:sz w:val="24"/>
                <w:szCs w:val="24"/>
              </w:rPr>
            </w:rPrChange>
          </w:rPr>
          <w:t>Yearly inspection</w:t>
        </w:r>
        <w:r w:rsidRPr="00286EB6">
          <w:rPr>
            <w:rFonts w:ascii="Times New Roman" w:hAnsi="Times New Roman" w:cs="Times New Roman"/>
            <w:sz w:val="24"/>
            <w:szCs w:val="24"/>
          </w:rPr>
          <w:t xml:space="preserve"> adalah kegiatan inspeksi/pengecekan alat secara rutin tahunan yang dilaksanakan terhadap alat dalam kondisi siap operasi, sekurang-kurangnya sesuai dengan maintenance manual book, yang pelaksanaannya dilakukan pada saat tidak ada kegiatan operasional.</w:t>
        </w:r>
      </w:ins>
    </w:p>
    <w:p w14:paraId="3B1C1B83" w14:textId="77777777" w:rsidR="00286EB6" w:rsidRPr="00286EB6" w:rsidRDefault="00286EB6" w:rsidP="00286EB6">
      <w:pPr>
        <w:pStyle w:val="ListParagraph"/>
        <w:ind w:left="567" w:hanging="567"/>
        <w:rPr>
          <w:ins w:id="166" w:author="User" w:date="2021-08-09T02:08:00Z"/>
          <w:rFonts w:ascii="Times New Roman" w:hAnsi="Times New Roman" w:cs="Times New Roman"/>
          <w:i/>
          <w:sz w:val="24"/>
          <w:szCs w:val="24"/>
          <w:rPrChange w:id="167" w:author="User" w:date="2021-08-09T02:09:00Z">
            <w:rPr>
              <w:ins w:id="168" w:author="User" w:date="2021-08-09T02:08:00Z"/>
              <w:rFonts w:ascii="Times New Roman" w:hAnsi="Times New Roman" w:cs="Times New Roman"/>
              <w:b/>
              <w:i/>
              <w:sz w:val="24"/>
              <w:szCs w:val="24"/>
            </w:rPr>
          </w:rPrChange>
        </w:rPr>
      </w:pPr>
    </w:p>
    <w:p w14:paraId="4058494E" w14:textId="77777777" w:rsidR="00286EB6" w:rsidRPr="00286EB6" w:rsidRDefault="00286EB6" w:rsidP="00286EB6">
      <w:pPr>
        <w:pStyle w:val="ListParagraph"/>
        <w:numPr>
          <w:ilvl w:val="0"/>
          <w:numId w:val="23"/>
        </w:numPr>
        <w:spacing w:after="0" w:line="240" w:lineRule="auto"/>
        <w:ind w:left="567" w:hanging="567"/>
        <w:contextualSpacing w:val="0"/>
        <w:jc w:val="both"/>
        <w:rPr>
          <w:ins w:id="169" w:author="User" w:date="2021-08-09T02:08:00Z"/>
          <w:rFonts w:ascii="Times New Roman" w:hAnsi="Times New Roman" w:cs="Times New Roman"/>
          <w:color w:val="000000"/>
          <w:sz w:val="24"/>
          <w:szCs w:val="24"/>
        </w:rPr>
      </w:pPr>
      <w:ins w:id="170" w:author="User" w:date="2021-08-09T02:08:00Z">
        <w:r w:rsidRPr="00286EB6">
          <w:rPr>
            <w:rFonts w:ascii="Times New Roman" w:hAnsi="Times New Roman" w:cs="Times New Roman"/>
            <w:i/>
            <w:sz w:val="24"/>
            <w:szCs w:val="24"/>
            <w:rPrChange w:id="171" w:author="User" w:date="2021-08-09T02:09:00Z">
              <w:rPr>
                <w:rFonts w:ascii="Times New Roman" w:hAnsi="Times New Roman" w:cs="Times New Roman"/>
                <w:b/>
                <w:i/>
                <w:sz w:val="24"/>
                <w:szCs w:val="24"/>
              </w:rPr>
            </w:rPrChange>
          </w:rPr>
          <w:t>Maintenance Schedule</w:t>
        </w:r>
        <w:r w:rsidRPr="00286EB6">
          <w:rPr>
            <w:rFonts w:ascii="Times New Roman" w:hAnsi="Times New Roman" w:cs="Times New Roman"/>
            <w:sz w:val="24"/>
            <w:szCs w:val="24"/>
          </w:rPr>
          <w:t xml:space="preserve"> adalah rencana jadwal pemeliharaan Peralatan yang dibuat berdasarkan pengalaman dan </w:t>
        </w:r>
        <w:r w:rsidRPr="00286EB6">
          <w:rPr>
            <w:rFonts w:ascii="Times New Roman" w:hAnsi="Times New Roman" w:cs="Times New Roman"/>
            <w:i/>
            <w:iCs/>
            <w:color w:val="000000"/>
            <w:sz w:val="24"/>
            <w:szCs w:val="24"/>
          </w:rPr>
          <w:t>maintenance manual book</w:t>
        </w:r>
        <w:r w:rsidRPr="00286EB6">
          <w:rPr>
            <w:rFonts w:ascii="Times New Roman" w:hAnsi="Times New Roman" w:cs="Times New Roman"/>
            <w:sz w:val="24"/>
            <w:szCs w:val="24"/>
          </w:rPr>
          <w:t xml:space="preserve"> serta disesuaikan dengan kegiatan pelayanan operasional.</w:t>
        </w:r>
      </w:ins>
    </w:p>
    <w:p w14:paraId="16011193" w14:textId="77777777" w:rsidR="00286EB6" w:rsidRPr="00286EB6" w:rsidRDefault="00286EB6" w:rsidP="00286EB6">
      <w:pPr>
        <w:pStyle w:val="ListParagraph"/>
        <w:ind w:left="567" w:hanging="567"/>
        <w:rPr>
          <w:ins w:id="172" w:author="User" w:date="2021-08-09T02:08:00Z"/>
          <w:rFonts w:ascii="Times New Roman" w:hAnsi="Times New Roman" w:cs="Times New Roman"/>
          <w:color w:val="000000"/>
          <w:sz w:val="24"/>
          <w:szCs w:val="24"/>
          <w:rPrChange w:id="173" w:author="User" w:date="2021-08-09T02:09:00Z">
            <w:rPr>
              <w:ins w:id="174" w:author="User" w:date="2021-08-09T02:08:00Z"/>
              <w:rFonts w:ascii="Times New Roman" w:hAnsi="Times New Roman" w:cs="Times New Roman"/>
              <w:b/>
              <w:color w:val="000000"/>
              <w:sz w:val="24"/>
              <w:szCs w:val="24"/>
            </w:rPr>
          </w:rPrChange>
        </w:rPr>
      </w:pPr>
    </w:p>
    <w:p w14:paraId="420BFEE2" w14:textId="77777777" w:rsidR="00286EB6" w:rsidRPr="00286EB6" w:rsidRDefault="00286EB6" w:rsidP="00286EB6">
      <w:pPr>
        <w:pStyle w:val="ListParagraph"/>
        <w:numPr>
          <w:ilvl w:val="0"/>
          <w:numId w:val="23"/>
        </w:numPr>
        <w:spacing w:after="0" w:line="240" w:lineRule="auto"/>
        <w:ind w:left="567" w:hanging="567"/>
        <w:contextualSpacing w:val="0"/>
        <w:jc w:val="both"/>
        <w:rPr>
          <w:ins w:id="175" w:author="User" w:date="2021-08-09T02:08:00Z"/>
          <w:rFonts w:ascii="Times New Roman" w:hAnsi="Times New Roman" w:cs="Times New Roman"/>
          <w:color w:val="000000"/>
          <w:sz w:val="24"/>
          <w:szCs w:val="24"/>
        </w:rPr>
      </w:pPr>
      <w:ins w:id="176" w:author="User" w:date="2021-08-09T02:08:00Z">
        <w:r w:rsidRPr="00286EB6">
          <w:rPr>
            <w:rFonts w:ascii="Times New Roman" w:hAnsi="Times New Roman" w:cs="Times New Roman"/>
            <w:bCs/>
            <w:i/>
            <w:iCs/>
            <w:color w:val="000000"/>
            <w:sz w:val="24"/>
            <w:szCs w:val="24"/>
            <w:rPrChange w:id="177" w:author="User" w:date="2021-08-09T02:09:00Z">
              <w:rPr>
                <w:rFonts w:ascii="Times New Roman" w:hAnsi="Times New Roman" w:cs="Times New Roman"/>
                <w:b/>
                <w:bCs/>
                <w:i/>
                <w:iCs/>
                <w:color w:val="000000"/>
                <w:sz w:val="24"/>
                <w:szCs w:val="24"/>
              </w:rPr>
            </w:rPrChange>
          </w:rPr>
          <w:t>Routine Inspection</w:t>
        </w:r>
        <w:r w:rsidRPr="00286EB6">
          <w:rPr>
            <w:rFonts w:ascii="Times New Roman" w:hAnsi="Times New Roman" w:cs="Times New Roman"/>
            <w:color w:val="000000"/>
            <w:sz w:val="24"/>
            <w:szCs w:val="24"/>
          </w:rPr>
          <w:t xml:space="preserve"> adalah kegiatan inspeksi atau pengecekan secara rutin harian yang wajib dilaksanakan baik pada saat Peralatan tidak beroperasi maupun saat ada kegiatan operasional sekurang-kurangnya sesuai dengan </w:t>
        </w:r>
        <w:r w:rsidRPr="00286EB6">
          <w:rPr>
            <w:rFonts w:ascii="Times New Roman" w:hAnsi="Times New Roman" w:cs="Times New Roman"/>
            <w:i/>
            <w:iCs/>
            <w:color w:val="000000"/>
            <w:sz w:val="24"/>
            <w:szCs w:val="24"/>
          </w:rPr>
          <w:t>maintenance manual book</w:t>
        </w:r>
        <w:r w:rsidRPr="00286EB6">
          <w:rPr>
            <w:rFonts w:ascii="Times New Roman" w:hAnsi="Times New Roman" w:cs="Times New Roman"/>
            <w:color w:val="000000"/>
            <w:sz w:val="24"/>
            <w:szCs w:val="24"/>
          </w:rPr>
          <w:t>, tidak terkecuali hari libur dan hari besar lainnya.</w:t>
        </w:r>
      </w:ins>
    </w:p>
    <w:p w14:paraId="613DECB5" w14:textId="77777777" w:rsidR="00286EB6" w:rsidRPr="00286EB6" w:rsidRDefault="00286EB6" w:rsidP="00286EB6">
      <w:pPr>
        <w:pStyle w:val="ListParagraph"/>
        <w:ind w:left="567" w:hanging="567"/>
        <w:rPr>
          <w:ins w:id="178" w:author="User" w:date="2021-08-09T02:08:00Z"/>
          <w:rFonts w:ascii="Times New Roman" w:hAnsi="Times New Roman" w:cs="Times New Roman"/>
          <w:i/>
          <w:iCs/>
          <w:color w:val="000000"/>
          <w:sz w:val="24"/>
          <w:szCs w:val="24"/>
          <w:rPrChange w:id="179" w:author="User" w:date="2021-08-09T02:09:00Z">
            <w:rPr>
              <w:ins w:id="180" w:author="User" w:date="2021-08-09T02:08:00Z"/>
              <w:rFonts w:ascii="Times New Roman" w:hAnsi="Times New Roman" w:cs="Times New Roman"/>
              <w:b/>
              <w:i/>
              <w:iCs/>
              <w:color w:val="000000"/>
              <w:sz w:val="24"/>
              <w:szCs w:val="24"/>
            </w:rPr>
          </w:rPrChange>
        </w:rPr>
      </w:pPr>
    </w:p>
    <w:p w14:paraId="1FAEB5F8" w14:textId="77777777" w:rsidR="00286EB6" w:rsidRPr="00286EB6" w:rsidRDefault="00286EB6" w:rsidP="00286EB6">
      <w:pPr>
        <w:pStyle w:val="ListParagraph"/>
        <w:numPr>
          <w:ilvl w:val="0"/>
          <w:numId w:val="23"/>
        </w:numPr>
        <w:spacing w:after="0" w:line="240" w:lineRule="auto"/>
        <w:ind w:left="567" w:hanging="567"/>
        <w:contextualSpacing w:val="0"/>
        <w:jc w:val="both"/>
        <w:rPr>
          <w:ins w:id="181" w:author="User" w:date="2021-08-09T02:08:00Z"/>
          <w:rFonts w:ascii="Times New Roman" w:hAnsi="Times New Roman" w:cs="Times New Roman"/>
          <w:color w:val="000000"/>
          <w:sz w:val="24"/>
          <w:szCs w:val="24"/>
        </w:rPr>
      </w:pPr>
      <w:ins w:id="182" w:author="User" w:date="2021-08-09T02:08:00Z">
        <w:r w:rsidRPr="00286EB6">
          <w:rPr>
            <w:rFonts w:ascii="Times New Roman" w:hAnsi="Times New Roman" w:cs="Times New Roman"/>
            <w:i/>
            <w:iCs/>
            <w:color w:val="000000"/>
            <w:sz w:val="24"/>
            <w:szCs w:val="24"/>
            <w:rPrChange w:id="183" w:author="User" w:date="2021-08-09T02:09:00Z">
              <w:rPr>
                <w:rFonts w:ascii="Times New Roman" w:hAnsi="Times New Roman" w:cs="Times New Roman"/>
                <w:b/>
                <w:i/>
                <w:iCs/>
                <w:color w:val="000000"/>
                <w:sz w:val="24"/>
                <w:szCs w:val="24"/>
              </w:rPr>
            </w:rPrChange>
          </w:rPr>
          <w:t>Planned Maintenance</w:t>
        </w:r>
        <w:r w:rsidRPr="00286EB6">
          <w:rPr>
            <w:rFonts w:ascii="Times New Roman" w:hAnsi="Times New Roman" w:cs="Times New Roman"/>
            <w:color w:val="000000"/>
            <w:sz w:val="24"/>
            <w:szCs w:val="24"/>
          </w:rPr>
          <w:t xml:space="preserve"> yaitu pekerjaan pemeliharaan yang dilakukan secara terencana sesuai dengan </w:t>
        </w:r>
        <w:r w:rsidRPr="00286EB6">
          <w:rPr>
            <w:rFonts w:ascii="Times New Roman" w:hAnsi="Times New Roman" w:cs="Times New Roman"/>
            <w:i/>
            <w:iCs/>
            <w:color w:val="000000"/>
            <w:sz w:val="24"/>
            <w:szCs w:val="24"/>
          </w:rPr>
          <w:t>Maintenance Schedule</w:t>
        </w:r>
        <w:r w:rsidRPr="00286EB6">
          <w:rPr>
            <w:rFonts w:ascii="Times New Roman" w:hAnsi="Times New Roman" w:cs="Times New Roman"/>
            <w:color w:val="000000"/>
            <w:sz w:val="24"/>
            <w:szCs w:val="24"/>
          </w:rPr>
          <w:t xml:space="preserve"> dengan didasarkan kepada </w:t>
        </w:r>
        <w:r w:rsidRPr="00286EB6">
          <w:rPr>
            <w:rFonts w:ascii="Times New Roman" w:hAnsi="Times New Roman" w:cs="Times New Roman"/>
            <w:i/>
            <w:iCs/>
            <w:color w:val="000000"/>
            <w:sz w:val="24"/>
            <w:szCs w:val="24"/>
          </w:rPr>
          <w:t>maintenance manual book</w:t>
        </w:r>
        <w:r w:rsidRPr="00286EB6">
          <w:rPr>
            <w:rFonts w:ascii="Times New Roman" w:hAnsi="Times New Roman" w:cs="Times New Roman"/>
            <w:color w:val="000000"/>
            <w:sz w:val="24"/>
            <w:szCs w:val="24"/>
          </w:rPr>
          <w:t xml:space="preserve"> dan hasil inspeksi untuk meningkatkan dan mempertahankan keandalan Peralatan.</w:t>
        </w:r>
      </w:ins>
    </w:p>
    <w:p w14:paraId="0C87B93F" w14:textId="77777777" w:rsidR="00286EB6" w:rsidRPr="00286EB6" w:rsidRDefault="00286EB6" w:rsidP="00286EB6">
      <w:pPr>
        <w:spacing w:after="0" w:line="240" w:lineRule="auto"/>
        <w:ind w:left="567" w:hanging="567"/>
        <w:rPr>
          <w:ins w:id="184" w:author="User" w:date="2021-08-09T02:08:00Z"/>
          <w:rFonts w:ascii="Times New Roman" w:hAnsi="Times New Roman" w:cs="Times New Roman"/>
          <w:color w:val="000000"/>
          <w:sz w:val="24"/>
          <w:szCs w:val="24"/>
          <w:lang w:val="id-ID"/>
        </w:rPr>
      </w:pPr>
    </w:p>
    <w:p w14:paraId="4DDA6AAC" w14:textId="77777777" w:rsidR="00286EB6" w:rsidRPr="00286EB6" w:rsidRDefault="00286EB6" w:rsidP="00286EB6">
      <w:pPr>
        <w:pStyle w:val="ListParagraph"/>
        <w:numPr>
          <w:ilvl w:val="0"/>
          <w:numId w:val="23"/>
        </w:numPr>
        <w:spacing w:after="0" w:line="240" w:lineRule="auto"/>
        <w:ind w:left="567" w:hanging="567"/>
        <w:contextualSpacing w:val="0"/>
        <w:jc w:val="both"/>
        <w:rPr>
          <w:ins w:id="185" w:author="User" w:date="2021-08-09T02:08:00Z"/>
          <w:rFonts w:ascii="Times New Roman" w:hAnsi="Times New Roman" w:cs="Times New Roman"/>
          <w:color w:val="000000"/>
          <w:sz w:val="24"/>
          <w:szCs w:val="24"/>
        </w:rPr>
      </w:pPr>
      <w:ins w:id="186" w:author="User" w:date="2021-08-09T02:08:00Z">
        <w:r w:rsidRPr="00286EB6">
          <w:rPr>
            <w:rFonts w:ascii="Times New Roman" w:hAnsi="Times New Roman" w:cs="Times New Roman"/>
            <w:i/>
            <w:iCs/>
            <w:color w:val="000000"/>
            <w:sz w:val="24"/>
            <w:szCs w:val="24"/>
            <w:rPrChange w:id="187" w:author="User" w:date="2021-08-09T02:09:00Z">
              <w:rPr>
                <w:rFonts w:ascii="Times New Roman" w:hAnsi="Times New Roman" w:cs="Times New Roman"/>
                <w:b/>
                <w:i/>
                <w:iCs/>
                <w:color w:val="000000"/>
                <w:sz w:val="24"/>
                <w:szCs w:val="24"/>
              </w:rPr>
            </w:rPrChange>
          </w:rPr>
          <w:t>Preventive Maintenance</w:t>
        </w:r>
        <w:r w:rsidRPr="00286EB6">
          <w:rPr>
            <w:rFonts w:ascii="Times New Roman" w:hAnsi="Times New Roman" w:cs="Times New Roman"/>
            <w:color w:val="000000"/>
            <w:sz w:val="24"/>
            <w:szCs w:val="24"/>
          </w:rPr>
          <w:t xml:space="preserve"> adalah pekerjaan pemeliharaan Peralatan yang dilaksanakan dalam jangka waktu tertentu berdasarkan hasil pengecekan rutin, penunjukan </w:t>
        </w:r>
        <w:r w:rsidRPr="00286EB6">
          <w:rPr>
            <w:rFonts w:ascii="Times New Roman" w:hAnsi="Times New Roman" w:cs="Times New Roman"/>
            <w:i/>
            <w:iCs/>
            <w:color w:val="000000"/>
            <w:sz w:val="24"/>
            <w:szCs w:val="24"/>
          </w:rPr>
          <w:t>hour meter</w:t>
        </w:r>
        <w:r w:rsidRPr="00286EB6">
          <w:rPr>
            <w:rFonts w:ascii="Times New Roman" w:hAnsi="Times New Roman" w:cs="Times New Roman"/>
            <w:color w:val="000000"/>
            <w:sz w:val="24"/>
            <w:szCs w:val="24"/>
          </w:rPr>
          <w:t xml:space="preserve"> dan </w:t>
        </w:r>
        <w:r w:rsidRPr="00286EB6">
          <w:rPr>
            <w:rFonts w:ascii="Times New Roman" w:hAnsi="Times New Roman" w:cs="Times New Roman"/>
            <w:i/>
            <w:iCs/>
            <w:color w:val="000000"/>
            <w:sz w:val="24"/>
            <w:szCs w:val="24"/>
          </w:rPr>
          <w:t>maintenance manual book</w:t>
        </w:r>
        <w:r w:rsidRPr="00286EB6">
          <w:rPr>
            <w:rFonts w:ascii="Times New Roman" w:hAnsi="Times New Roman" w:cs="Times New Roman"/>
            <w:color w:val="000000"/>
            <w:sz w:val="24"/>
            <w:szCs w:val="24"/>
          </w:rPr>
          <w:t xml:space="preserve"> yang meliputi penggantian </w:t>
        </w:r>
        <w:r w:rsidRPr="00286EB6">
          <w:rPr>
            <w:rFonts w:ascii="Times New Roman" w:hAnsi="Times New Roman" w:cs="Times New Roman"/>
            <w:i/>
            <w:iCs/>
            <w:color w:val="000000"/>
            <w:sz w:val="24"/>
            <w:szCs w:val="24"/>
          </w:rPr>
          <w:t>consumable part</w:t>
        </w:r>
        <w:r w:rsidRPr="00286EB6">
          <w:rPr>
            <w:rFonts w:ascii="Times New Roman" w:hAnsi="Times New Roman" w:cs="Times New Roman"/>
            <w:color w:val="000000"/>
            <w:sz w:val="24"/>
            <w:szCs w:val="24"/>
          </w:rPr>
          <w:t xml:space="preserve"> dan bertujuan mencegah atau meminimalkan tejadinya kerusakan Peralatan.</w:t>
        </w:r>
      </w:ins>
    </w:p>
    <w:p w14:paraId="4F3B1895" w14:textId="77777777" w:rsidR="00286EB6" w:rsidRPr="00286EB6" w:rsidRDefault="00286EB6" w:rsidP="00286EB6">
      <w:pPr>
        <w:spacing w:after="0" w:line="240" w:lineRule="auto"/>
        <w:ind w:left="567" w:hanging="567"/>
        <w:rPr>
          <w:ins w:id="188" w:author="User" w:date="2021-08-09T02:08:00Z"/>
          <w:rFonts w:ascii="Times New Roman" w:hAnsi="Times New Roman" w:cs="Times New Roman"/>
          <w:color w:val="000000"/>
          <w:sz w:val="24"/>
          <w:szCs w:val="24"/>
          <w:lang w:val="id-ID"/>
        </w:rPr>
      </w:pPr>
    </w:p>
    <w:p w14:paraId="292AECA3" w14:textId="77777777" w:rsidR="00286EB6" w:rsidRPr="00286EB6" w:rsidRDefault="00286EB6" w:rsidP="00286EB6">
      <w:pPr>
        <w:pStyle w:val="ListParagraph"/>
        <w:numPr>
          <w:ilvl w:val="0"/>
          <w:numId w:val="23"/>
        </w:numPr>
        <w:spacing w:after="0" w:line="240" w:lineRule="auto"/>
        <w:ind w:left="567" w:hanging="567"/>
        <w:contextualSpacing w:val="0"/>
        <w:jc w:val="both"/>
        <w:rPr>
          <w:ins w:id="189" w:author="User" w:date="2021-08-09T02:08:00Z"/>
          <w:rFonts w:ascii="Times New Roman" w:hAnsi="Times New Roman" w:cs="Times New Roman"/>
          <w:color w:val="000000"/>
          <w:sz w:val="24"/>
          <w:szCs w:val="24"/>
          <w:lang w:val="id-ID"/>
        </w:rPr>
      </w:pPr>
      <w:ins w:id="190" w:author="User" w:date="2021-08-09T02:08:00Z">
        <w:r w:rsidRPr="00286EB6">
          <w:rPr>
            <w:rFonts w:ascii="Times New Roman" w:hAnsi="Times New Roman" w:cs="Times New Roman"/>
            <w:i/>
            <w:iCs/>
            <w:color w:val="000000"/>
            <w:sz w:val="24"/>
            <w:szCs w:val="24"/>
            <w:lang w:val="id-ID"/>
            <w:rPrChange w:id="191" w:author="User" w:date="2021-08-09T02:09:00Z">
              <w:rPr>
                <w:rFonts w:ascii="Times New Roman" w:hAnsi="Times New Roman" w:cs="Times New Roman"/>
                <w:b/>
                <w:i/>
                <w:iCs/>
                <w:color w:val="000000"/>
                <w:sz w:val="24"/>
                <w:szCs w:val="24"/>
                <w:lang w:val="id-ID"/>
              </w:rPr>
            </w:rPrChange>
          </w:rPr>
          <w:lastRenderedPageBreak/>
          <w:t>Corrective Maintenance</w:t>
        </w:r>
        <w:r w:rsidRPr="00286EB6">
          <w:rPr>
            <w:rFonts w:ascii="Times New Roman" w:hAnsi="Times New Roman" w:cs="Times New Roman"/>
            <w:color w:val="000000"/>
            <w:sz w:val="24"/>
            <w:szCs w:val="24"/>
            <w:lang w:val="id-ID"/>
          </w:rPr>
          <w:t xml:space="preserve"> adalah bagian dari pekerjaan pemeliharaan </w:t>
        </w:r>
        <w:r w:rsidRPr="00286EB6">
          <w:rPr>
            <w:rFonts w:ascii="Times New Roman" w:hAnsi="Times New Roman" w:cs="Times New Roman"/>
            <w:color w:val="000000"/>
            <w:sz w:val="24"/>
            <w:szCs w:val="24"/>
            <w:lang w:val="en-ID"/>
          </w:rPr>
          <w:t>Peralatan</w:t>
        </w:r>
        <w:r w:rsidRPr="00286EB6">
          <w:rPr>
            <w:rFonts w:ascii="Times New Roman" w:hAnsi="Times New Roman" w:cs="Times New Roman"/>
            <w:color w:val="000000"/>
            <w:sz w:val="24"/>
            <w:szCs w:val="24"/>
            <w:lang w:val="id-ID"/>
          </w:rPr>
          <w:t xml:space="preserve"> yang dilaksanakan pada setiap saat dengan melakukan koreksi dan penyetelan pemasangan jika terjadi perubahan-perubahan pada sistem maupun subsistem </w:t>
        </w:r>
        <w:r w:rsidRPr="00286EB6">
          <w:rPr>
            <w:rFonts w:ascii="Times New Roman" w:hAnsi="Times New Roman" w:cs="Times New Roman"/>
            <w:color w:val="000000"/>
            <w:sz w:val="24"/>
            <w:szCs w:val="24"/>
            <w:lang w:val="en-ID"/>
          </w:rPr>
          <w:t>Peralatan</w:t>
        </w:r>
        <w:r w:rsidRPr="00286EB6">
          <w:rPr>
            <w:rFonts w:ascii="Times New Roman" w:hAnsi="Times New Roman" w:cs="Times New Roman"/>
            <w:color w:val="000000"/>
            <w:sz w:val="24"/>
            <w:szCs w:val="24"/>
            <w:lang w:val="id-ID"/>
          </w:rPr>
          <w:t>.</w:t>
        </w:r>
      </w:ins>
    </w:p>
    <w:p w14:paraId="6EC50141" w14:textId="77777777" w:rsidR="00286EB6" w:rsidRPr="00286EB6" w:rsidRDefault="00286EB6" w:rsidP="00286EB6">
      <w:pPr>
        <w:spacing w:after="0" w:line="240" w:lineRule="auto"/>
        <w:ind w:left="567" w:hanging="567"/>
        <w:rPr>
          <w:ins w:id="192" w:author="User" w:date="2021-08-09T02:08:00Z"/>
          <w:rFonts w:ascii="Times New Roman" w:hAnsi="Times New Roman" w:cs="Times New Roman"/>
          <w:color w:val="000000"/>
          <w:sz w:val="24"/>
          <w:szCs w:val="24"/>
          <w:lang w:val="id-ID"/>
        </w:rPr>
      </w:pPr>
    </w:p>
    <w:p w14:paraId="16CE04DD" w14:textId="77777777" w:rsidR="00286EB6" w:rsidRPr="00286EB6" w:rsidRDefault="00286EB6" w:rsidP="00286EB6">
      <w:pPr>
        <w:pStyle w:val="ListParagraph"/>
        <w:numPr>
          <w:ilvl w:val="0"/>
          <w:numId w:val="23"/>
        </w:numPr>
        <w:spacing w:after="0" w:line="240" w:lineRule="auto"/>
        <w:ind w:left="567" w:hanging="567"/>
        <w:contextualSpacing w:val="0"/>
        <w:jc w:val="both"/>
        <w:rPr>
          <w:ins w:id="193" w:author="User" w:date="2021-08-09T02:08:00Z"/>
          <w:rFonts w:ascii="Times New Roman" w:hAnsi="Times New Roman" w:cs="Times New Roman"/>
          <w:color w:val="000000"/>
          <w:sz w:val="24"/>
          <w:szCs w:val="24"/>
        </w:rPr>
      </w:pPr>
      <w:ins w:id="194" w:author="User" w:date="2021-08-09T02:08:00Z">
        <w:r w:rsidRPr="00286EB6">
          <w:rPr>
            <w:rFonts w:ascii="Times New Roman" w:hAnsi="Times New Roman" w:cs="Times New Roman"/>
            <w:i/>
            <w:iCs/>
            <w:color w:val="000000"/>
            <w:sz w:val="24"/>
            <w:szCs w:val="24"/>
            <w:rPrChange w:id="195" w:author="User" w:date="2021-08-09T02:09:00Z">
              <w:rPr>
                <w:rFonts w:ascii="Times New Roman" w:hAnsi="Times New Roman" w:cs="Times New Roman"/>
                <w:b/>
                <w:i/>
                <w:iCs/>
                <w:color w:val="000000"/>
                <w:sz w:val="24"/>
                <w:szCs w:val="24"/>
              </w:rPr>
            </w:rPrChange>
          </w:rPr>
          <w:t>Shutdown Maintenance</w:t>
        </w:r>
        <w:r w:rsidRPr="00286EB6">
          <w:rPr>
            <w:rFonts w:ascii="Times New Roman" w:hAnsi="Times New Roman" w:cs="Times New Roman"/>
            <w:color w:val="000000"/>
            <w:sz w:val="24"/>
            <w:szCs w:val="24"/>
          </w:rPr>
          <w:t xml:space="preserve"> adalah pekerjaan pemeliharaan yang dilaksanakan pada waktu dan durasi tertentu berdasarkan perencanaan dan saat Peralatan dalam keadaan tidak beroperasi berupa perbaikan dan penggantian </w:t>
        </w:r>
        <w:r w:rsidRPr="00286EB6">
          <w:rPr>
            <w:rFonts w:ascii="Times New Roman" w:hAnsi="Times New Roman" w:cs="Times New Roman"/>
            <w:i/>
            <w:iCs/>
            <w:color w:val="000000"/>
            <w:sz w:val="24"/>
            <w:szCs w:val="24"/>
          </w:rPr>
          <w:t>spare part</w:t>
        </w:r>
        <w:r w:rsidRPr="00286EB6">
          <w:rPr>
            <w:rFonts w:ascii="Times New Roman" w:hAnsi="Times New Roman" w:cs="Times New Roman"/>
            <w:color w:val="000000"/>
            <w:sz w:val="24"/>
            <w:szCs w:val="24"/>
          </w:rPr>
          <w:t>.</w:t>
        </w:r>
      </w:ins>
    </w:p>
    <w:p w14:paraId="789D5BA3" w14:textId="77777777" w:rsidR="00286EB6" w:rsidRPr="00286EB6" w:rsidRDefault="00286EB6" w:rsidP="00286EB6">
      <w:pPr>
        <w:spacing w:after="0" w:line="240" w:lineRule="auto"/>
        <w:ind w:left="567" w:hanging="567"/>
        <w:rPr>
          <w:ins w:id="196" w:author="User" w:date="2021-08-09T02:08:00Z"/>
          <w:rFonts w:ascii="Times New Roman" w:hAnsi="Times New Roman" w:cs="Times New Roman"/>
          <w:color w:val="000000"/>
          <w:sz w:val="24"/>
          <w:szCs w:val="24"/>
          <w:lang w:val="id-ID"/>
        </w:rPr>
      </w:pPr>
    </w:p>
    <w:p w14:paraId="47D175C0" w14:textId="77777777" w:rsidR="00286EB6" w:rsidRPr="00286EB6" w:rsidRDefault="00286EB6" w:rsidP="00286EB6">
      <w:pPr>
        <w:pStyle w:val="ListParagraph"/>
        <w:numPr>
          <w:ilvl w:val="0"/>
          <w:numId w:val="23"/>
        </w:numPr>
        <w:spacing w:after="0" w:line="240" w:lineRule="auto"/>
        <w:ind w:left="567" w:hanging="567"/>
        <w:contextualSpacing w:val="0"/>
        <w:jc w:val="both"/>
        <w:rPr>
          <w:ins w:id="197" w:author="User" w:date="2021-08-09T02:08:00Z"/>
          <w:rFonts w:ascii="Times New Roman" w:hAnsi="Times New Roman" w:cs="Times New Roman"/>
          <w:color w:val="000000"/>
          <w:sz w:val="24"/>
          <w:szCs w:val="24"/>
        </w:rPr>
      </w:pPr>
      <w:ins w:id="198" w:author="User" w:date="2021-08-09T02:08:00Z">
        <w:r w:rsidRPr="00286EB6">
          <w:rPr>
            <w:rFonts w:ascii="Times New Roman" w:hAnsi="Times New Roman" w:cs="Times New Roman"/>
            <w:i/>
            <w:iCs/>
            <w:sz w:val="24"/>
            <w:szCs w:val="24"/>
            <w:rPrChange w:id="199" w:author="User" w:date="2021-08-09T02:09:00Z">
              <w:rPr>
                <w:rFonts w:ascii="Times New Roman" w:hAnsi="Times New Roman" w:cs="Times New Roman"/>
                <w:b/>
                <w:i/>
                <w:iCs/>
                <w:sz w:val="24"/>
                <w:szCs w:val="24"/>
              </w:rPr>
            </w:rPrChange>
          </w:rPr>
          <w:t>Unplanned Maintenance</w:t>
        </w:r>
        <w:r w:rsidRPr="00286EB6">
          <w:rPr>
            <w:rFonts w:ascii="Times New Roman" w:hAnsi="Times New Roman" w:cs="Times New Roman"/>
            <w:sz w:val="24"/>
            <w:szCs w:val="24"/>
          </w:rPr>
          <w:t xml:space="preserve"> adalah pekerjaan pemeliharaan/perbaikan Peralatan yang waktu pelaksanaannya tidak direncanakan (dilakukan pada saat Peralatan mengalami </w:t>
        </w:r>
        <w:r w:rsidRPr="00286EB6">
          <w:rPr>
            <w:rFonts w:ascii="Times New Roman" w:hAnsi="Times New Roman" w:cs="Times New Roman"/>
            <w:i/>
            <w:iCs/>
            <w:sz w:val="24"/>
            <w:szCs w:val="24"/>
          </w:rPr>
          <w:t>Breakdwon</w:t>
        </w:r>
        <w:r w:rsidRPr="00286EB6">
          <w:rPr>
            <w:rFonts w:ascii="Times New Roman" w:hAnsi="Times New Roman" w:cs="Times New Roman"/>
            <w:sz w:val="24"/>
            <w:szCs w:val="24"/>
          </w:rPr>
          <w:t xml:space="preserve"> atau </w:t>
        </w:r>
        <w:r w:rsidRPr="00286EB6">
          <w:rPr>
            <w:rFonts w:ascii="Times New Roman" w:hAnsi="Times New Roman" w:cs="Times New Roman"/>
            <w:i/>
            <w:iCs/>
            <w:sz w:val="24"/>
            <w:szCs w:val="24"/>
          </w:rPr>
          <w:t>Accident/ Incident</w:t>
        </w:r>
        <w:r w:rsidRPr="00286EB6">
          <w:rPr>
            <w:rFonts w:ascii="Times New Roman" w:hAnsi="Times New Roman" w:cs="Times New Roman"/>
            <w:sz w:val="24"/>
            <w:szCs w:val="24"/>
          </w:rPr>
          <w:t>)</w:t>
        </w:r>
        <w:r w:rsidRPr="00286EB6">
          <w:rPr>
            <w:rFonts w:ascii="Times New Roman" w:hAnsi="Times New Roman" w:cs="Times New Roman"/>
            <w:sz w:val="24"/>
            <w:szCs w:val="24"/>
            <w:lang w:val="id-ID"/>
          </w:rPr>
          <w:t>.</w:t>
        </w:r>
      </w:ins>
    </w:p>
    <w:p w14:paraId="499F1234" w14:textId="77777777" w:rsidR="00286EB6" w:rsidRPr="00286EB6" w:rsidRDefault="00286EB6" w:rsidP="00286EB6">
      <w:pPr>
        <w:spacing w:after="0" w:line="240" w:lineRule="auto"/>
        <w:ind w:left="567" w:hanging="567"/>
        <w:rPr>
          <w:ins w:id="200" w:author="User" w:date="2021-08-09T02:08:00Z"/>
          <w:rFonts w:ascii="Times New Roman" w:hAnsi="Times New Roman" w:cs="Times New Roman"/>
          <w:color w:val="000000"/>
          <w:sz w:val="24"/>
          <w:szCs w:val="24"/>
          <w:lang w:val="id-ID"/>
        </w:rPr>
      </w:pPr>
    </w:p>
    <w:p w14:paraId="768A2B5B" w14:textId="77777777" w:rsidR="00286EB6" w:rsidRPr="00286EB6" w:rsidRDefault="00286EB6" w:rsidP="00286EB6">
      <w:pPr>
        <w:pStyle w:val="ListParagraph"/>
        <w:numPr>
          <w:ilvl w:val="0"/>
          <w:numId w:val="23"/>
        </w:numPr>
        <w:spacing w:after="0" w:line="240" w:lineRule="auto"/>
        <w:ind w:left="567" w:hanging="567"/>
        <w:contextualSpacing w:val="0"/>
        <w:jc w:val="both"/>
        <w:rPr>
          <w:ins w:id="201" w:author="User" w:date="2021-08-09T02:08:00Z"/>
          <w:rFonts w:ascii="Times New Roman" w:hAnsi="Times New Roman" w:cs="Times New Roman"/>
          <w:color w:val="000000"/>
          <w:sz w:val="24"/>
          <w:szCs w:val="24"/>
        </w:rPr>
      </w:pPr>
      <w:ins w:id="202" w:author="User" w:date="2021-08-09T02:08:00Z">
        <w:r w:rsidRPr="00286EB6">
          <w:rPr>
            <w:rFonts w:ascii="Times New Roman" w:hAnsi="Times New Roman" w:cs="Times New Roman"/>
            <w:i/>
            <w:iCs/>
            <w:color w:val="000000"/>
            <w:sz w:val="24"/>
            <w:szCs w:val="24"/>
            <w:rPrChange w:id="203" w:author="User" w:date="2021-08-09T02:09:00Z">
              <w:rPr>
                <w:rFonts w:ascii="Times New Roman" w:hAnsi="Times New Roman" w:cs="Times New Roman"/>
                <w:b/>
                <w:i/>
                <w:iCs/>
                <w:color w:val="000000"/>
                <w:sz w:val="24"/>
                <w:szCs w:val="24"/>
              </w:rPr>
            </w:rPrChange>
          </w:rPr>
          <w:t>Breakdown Maintenance</w:t>
        </w:r>
        <w:r w:rsidRPr="00286EB6">
          <w:rPr>
            <w:rFonts w:ascii="Times New Roman" w:hAnsi="Times New Roman" w:cs="Times New Roman"/>
            <w:color w:val="000000"/>
            <w:sz w:val="24"/>
            <w:szCs w:val="24"/>
          </w:rPr>
          <w:t xml:space="preserve"> adalah pekerjaan perbaikan terhadap kerusakan Peralatan </w:t>
        </w:r>
        <w:r w:rsidRPr="00286EB6">
          <w:rPr>
            <w:rFonts w:ascii="Times New Roman" w:hAnsi="Times New Roman" w:cs="Times New Roman"/>
            <w:i/>
            <w:iCs/>
            <w:color w:val="000000"/>
            <w:sz w:val="24"/>
            <w:szCs w:val="24"/>
          </w:rPr>
          <w:t>(breakdown)</w:t>
        </w:r>
        <w:r w:rsidRPr="00286EB6">
          <w:rPr>
            <w:rFonts w:ascii="Times New Roman" w:hAnsi="Times New Roman" w:cs="Times New Roman"/>
            <w:color w:val="000000"/>
            <w:sz w:val="24"/>
            <w:szCs w:val="24"/>
          </w:rPr>
          <w:t xml:space="preserve"> yang terjadi pada saat Peralatan beroperasi dengan </w:t>
        </w:r>
        <w:proofErr w:type="gramStart"/>
        <w:r w:rsidRPr="00286EB6">
          <w:rPr>
            <w:rFonts w:ascii="Times New Roman" w:hAnsi="Times New Roman" w:cs="Times New Roman"/>
            <w:color w:val="000000"/>
            <w:sz w:val="24"/>
            <w:szCs w:val="24"/>
          </w:rPr>
          <w:t>cara</w:t>
        </w:r>
        <w:proofErr w:type="gramEnd"/>
        <w:r w:rsidRPr="00286EB6">
          <w:rPr>
            <w:rFonts w:ascii="Times New Roman" w:hAnsi="Times New Roman" w:cs="Times New Roman"/>
            <w:color w:val="000000"/>
            <w:sz w:val="24"/>
            <w:szCs w:val="24"/>
          </w:rPr>
          <w:t xml:space="preserve"> perbaikan maupun penggantian </w:t>
        </w:r>
        <w:r w:rsidRPr="00286EB6">
          <w:rPr>
            <w:rFonts w:ascii="Times New Roman" w:hAnsi="Times New Roman" w:cs="Times New Roman"/>
            <w:i/>
            <w:iCs/>
            <w:color w:val="000000"/>
            <w:sz w:val="24"/>
            <w:szCs w:val="24"/>
          </w:rPr>
          <w:t>spare part</w:t>
        </w:r>
        <w:r w:rsidRPr="00286EB6">
          <w:rPr>
            <w:rFonts w:ascii="Times New Roman" w:hAnsi="Times New Roman" w:cs="Times New Roman"/>
            <w:color w:val="000000"/>
            <w:sz w:val="24"/>
            <w:szCs w:val="24"/>
          </w:rPr>
          <w:t>.</w:t>
        </w:r>
      </w:ins>
    </w:p>
    <w:p w14:paraId="2DAE336D" w14:textId="77777777" w:rsidR="00286EB6" w:rsidRPr="00286EB6" w:rsidRDefault="00286EB6" w:rsidP="00286EB6">
      <w:pPr>
        <w:spacing w:after="0" w:line="240" w:lineRule="auto"/>
        <w:ind w:left="567" w:hanging="567"/>
        <w:rPr>
          <w:ins w:id="204" w:author="User" w:date="2021-08-09T02:08:00Z"/>
          <w:rFonts w:ascii="Times New Roman" w:hAnsi="Times New Roman" w:cs="Times New Roman"/>
          <w:color w:val="000000"/>
          <w:sz w:val="24"/>
          <w:szCs w:val="24"/>
          <w:lang w:val="id-ID"/>
        </w:rPr>
      </w:pPr>
    </w:p>
    <w:p w14:paraId="0EF7AFB2" w14:textId="77777777" w:rsidR="00286EB6" w:rsidRPr="00286EB6" w:rsidRDefault="00286EB6" w:rsidP="00286EB6">
      <w:pPr>
        <w:pStyle w:val="ListParagraph"/>
        <w:numPr>
          <w:ilvl w:val="0"/>
          <w:numId w:val="23"/>
        </w:numPr>
        <w:spacing w:after="0" w:line="240" w:lineRule="auto"/>
        <w:ind w:left="567" w:hanging="567"/>
        <w:contextualSpacing w:val="0"/>
        <w:jc w:val="both"/>
        <w:rPr>
          <w:ins w:id="205" w:author="User" w:date="2021-08-09T02:08:00Z"/>
          <w:rFonts w:ascii="Times New Roman" w:hAnsi="Times New Roman" w:cs="Times New Roman"/>
          <w:color w:val="000000"/>
          <w:sz w:val="24"/>
          <w:szCs w:val="24"/>
        </w:rPr>
      </w:pPr>
      <w:ins w:id="206" w:author="User" w:date="2021-08-09T02:08:00Z">
        <w:r w:rsidRPr="00286EB6">
          <w:rPr>
            <w:rFonts w:ascii="Times New Roman" w:hAnsi="Times New Roman" w:cs="Times New Roman"/>
            <w:i/>
            <w:iCs/>
            <w:sz w:val="24"/>
            <w:szCs w:val="24"/>
            <w:rPrChange w:id="207" w:author="User" w:date="2021-08-09T02:09:00Z">
              <w:rPr>
                <w:rFonts w:ascii="Times New Roman" w:hAnsi="Times New Roman" w:cs="Times New Roman"/>
                <w:b/>
                <w:i/>
                <w:iCs/>
                <w:sz w:val="24"/>
                <w:szCs w:val="24"/>
              </w:rPr>
            </w:rPrChange>
          </w:rPr>
          <w:t>Accident/Incident Repair</w:t>
        </w:r>
        <w:r w:rsidRPr="00286EB6">
          <w:rPr>
            <w:rFonts w:ascii="Times New Roman" w:hAnsi="Times New Roman" w:cs="Times New Roman"/>
            <w:sz w:val="24"/>
            <w:szCs w:val="24"/>
          </w:rPr>
          <w:t xml:space="preserve"> adalah pekerjaan perbaikan kerusakan Peralatan yang disebabkan oleh kecelakaan kerja (baik melibatkan pihak internal maupun eksternal terminal) dengan </w:t>
        </w:r>
        <w:proofErr w:type="gramStart"/>
        <w:r w:rsidRPr="00286EB6">
          <w:rPr>
            <w:rFonts w:ascii="Times New Roman" w:hAnsi="Times New Roman" w:cs="Times New Roman"/>
            <w:sz w:val="24"/>
            <w:szCs w:val="24"/>
          </w:rPr>
          <w:t>cara</w:t>
        </w:r>
        <w:proofErr w:type="gramEnd"/>
        <w:r w:rsidRPr="00286EB6">
          <w:rPr>
            <w:rFonts w:ascii="Times New Roman" w:hAnsi="Times New Roman" w:cs="Times New Roman"/>
            <w:sz w:val="24"/>
            <w:szCs w:val="24"/>
          </w:rPr>
          <w:t xml:space="preserve"> perbaikan maupun penggantian </w:t>
        </w:r>
        <w:r w:rsidRPr="00286EB6">
          <w:rPr>
            <w:rFonts w:ascii="Times New Roman" w:hAnsi="Times New Roman" w:cs="Times New Roman"/>
            <w:i/>
            <w:iCs/>
            <w:sz w:val="24"/>
            <w:szCs w:val="24"/>
          </w:rPr>
          <w:t>spare part</w:t>
        </w:r>
        <w:r w:rsidRPr="00286EB6">
          <w:rPr>
            <w:rFonts w:ascii="Times New Roman" w:hAnsi="Times New Roman" w:cs="Times New Roman"/>
            <w:sz w:val="24"/>
            <w:szCs w:val="24"/>
          </w:rPr>
          <w:t>.</w:t>
        </w:r>
      </w:ins>
    </w:p>
    <w:p w14:paraId="4F1C0400" w14:textId="77777777" w:rsidR="00286EB6" w:rsidRPr="00286EB6" w:rsidRDefault="00286EB6" w:rsidP="00286EB6">
      <w:pPr>
        <w:spacing w:after="0" w:line="240" w:lineRule="auto"/>
        <w:ind w:left="567" w:hanging="567"/>
        <w:rPr>
          <w:ins w:id="208" w:author="User" w:date="2021-08-09T02:08:00Z"/>
          <w:rFonts w:ascii="Times New Roman" w:hAnsi="Times New Roman" w:cs="Times New Roman"/>
          <w:color w:val="000000"/>
          <w:sz w:val="24"/>
          <w:szCs w:val="24"/>
          <w:lang w:val="id-ID"/>
        </w:rPr>
      </w:pPr>
    </w:p>
    <w:p w14:paraId="00D240A8" w14:textId="77777777" w:rsidR="00286EB6" w:rsidRPr="00286EB6" w:rsidRDefault="00286EB6" w:rsidP="00286EB6">
      <w:pPr>
        <w:pStyle w:val="ListParagraph"/>
        <w:numPr>
          <w:ilvl w:val="0"/>
          <w:numId w:val="23"/>
        </w:numPr>
        <w:spacing w:after="0" w:line="240" w:lineRule="auto"/>
        <w:ind w:left="567" w:hanging="567"/>
        <w:contextualSpacing w:val="0"/>
        <w:jc w:val="both"/>
        <w:rPr>
          <w:ins w:id="209" w:author="User" w:date="2021-08-09T02:08:00Z"/>
          <w:rFonts w:ascii="Times New Roman" w:hAnsi="Times New Roman" w:cs="Times New Roman"/>
          <w:color w:val="000000"/>
          <w:sz w:val="24"/>
          <w:szCs w:val="24"/>
        </w:rPr>
      </w:pPr>
      <w:ins w:id="210" w:author="User" w:date="2021-08-09T02:08:00Z">
        <w:r w:rsidRPr="00286EB6">
          <w:rPr>
            <w:rFonts w:ascii="Times New Roman" w:hAnsi="Times New Roman" w:cs="Times New Roman"/>
            <w:i/>
            <w:iCs/>
            <w:sz w:val="24"/>
            <w:szCs w:val="24"/>
            <w:rPrChange w:id="211" w:author="User" w:date="2021-08-09T02:09:00Z">
              <w:rPr>
                <w:rFonts w:ascii="Times New Roman" w:hAnsi="Times New Roman" w:cs="Times New Roman"/>
                <w:b/>
                <w:i/>
                <w:iCs/>
                <w:sz w:val="24"/>
                <w:szCs w:val="24"/>
              </w:rPr>
            </w:rPrChange>
          </w:rPr>
          <w:t xml:space="preserve">Standard Operating Procedure </w:t>
        </w:r>
        <w:r w:rsidRPr="00286EB6">
          <w:rPr>
            <w:rFonts w:ascii="Times New Roman" w:hAnsi="Times New Roman" w:cs="Times New Roman"/>
            <w:sz w:val="24"/>
            <w:szCs w:val="24"/>
            <w:rPrChange w:id="212" w:author="User" w:date="2021-08-09T02:09:00Z">
              <w:rPr>
                <w:rFonts w:ascii="Times New Roman" w:hAnsi="Times New Roman" w:cs="Times New Roman"/>
                <w:b/>
                <w:sz w:val="24"/>
                <w:szCs w:val="24"/>
              </w:rPr>
            </w:rPrChange>
          </w:rPr>
          <w:t>(SOP)</w:t>
        </w:r>
        <w:r w:rsidRPr="00286EB6">
          <w:rPr>
            <w:rFonts w:ascii="Times New Roman" w:hAnsi="Times New Roman" w:cs="Times New Roman"/>
            <w:sz w:val="24"/>
            <w:szCs w:val="24"/>
          </w:rPr>
          <w:t xml:space="preserve"> adalah standar prosedur yang digunakan sebagai panduan dalam pelaksanaan kegiatan – kegiatan pemeliharaan/ perbaikan.</w:t>
        </w:r>
      </w:ins>
    </w:p>
    <w:p w14:paraId="1D07198B" w14:textId="77777777" w:rsidR="00286EB6" w:rsidRPr="00286EB6" w:rsidRDefault="00286EB6" w:rsidP="00286EB6">
      <w:pPr>
        <w:pStyle w:val="ListParagraph"/>
        <w:spacing w:after="0" w:line="240" w:lineRule="auto"/>
        <w:ind w:left="567" w:hanging="567"/>
        <w:contextualSpacing w:val="0"/>
        <w:rPr>
          <w:ins w:id="213" w:author="User" w:date="2021-08-09T02:08:00Z"/>
          <w:rFonts w:ascii="Times New Roman" w:hAnsi="Times New Roman" w:cs="Times New Roman"/>
          <w:color w:val="000000"/>
          <w:sz w:val="24"/>
          <w:szCs w:val="24"/>
        </w:rPr>
      </w:pPr>
    </w:p>
    <w:p w14:paraId="346B98EE" w14:textId="77777777" w:rsidR="00286EB6" w:rsidRPr="00286EB6" w:rsidRDefault="00286EB6" w:rsidP="00286EB6">
      <w:pPr>
        <w:pStyle w:val="ListParagraph"/>
        <w:numPr>
          <w:ilvl w:val="0"/>
          <w:numId w:val="23"/>
        </w:numPr>
        <w:spacing w:after="0" w:line="240" w:lineRule="auto"/>
        <w:ind w:left="567" w:hanging="567"/>
        <w:contextualSpacing w:val="0"/>
        <w:jc w:val="both"/>
        <w:rPr>
          <w:ins w:id="214" w:author="User" w:date="2021-08-09T02:08:00Z"/>
          <w:rFonts w:ascii="Times New Roman" w:hAnsi="Times New Roman" w:cs="Times New Roman"/>
          <w:color w:val="000000"/>
          <w:sz w:val="24"/>
          <w:szCs w:val="24"/>
        </w:rPr>
      </w:pPr>
      <w:ins w:id="215" w:author="User" w:date="2021-08-09T02:08:00Z">
        <w:r w:rsidRPr="00286EB6">
          <w:rPr>
            <w:rFonts w:ascii="Times New Roman" w:hAnsi="Times New Roman" w:cs="Times New Roman"/>
            <w:i/>
            <w:sz w:val="24"/>
            <w:szCs w:val="24"/>
            <w:rPrChange w:id="216" w:author="User" w:date="2021-08-09T02:09:00Z">
              <w:rPr>
                <w:rFonts w:ascii="Times New Roman" w:hAnsi="Times New Roman" w:cs="Times New Roman"/>
                <w:b/>
                <w:i/>
                <w:sz w:val="24"/>
                <w:szCs w:val="24"/>
              </w:rPr>
            </w:rPrChange>
          </w:rPr>
          <w:t xml:space="preserve">Mean Time </w:t>
        </w:r>
        <w:proofErr w:type="gramStart"/>
        <w:r w:rsidRPr="00286EB6">
          <w:rPr>
            <w:rFonts w:ascii="Times New Roman" w:hAnsi="Times New Roman" w:cs="Times New Roman"/>
            <w:i/>
            <w:sz w:val="24"/>
            <w:szCs w:val="24"/>
            <w:rPrChange w:id="217" w:author="User" w:date="2021-08-09T02:09:00Z">
              <w:rPr>
                <w:rFonts w:ascii="Times New Roman" w:hAnsi="Times New Roman" w:cs="Times New Roman"/>
                <w:b/>
                <w:i/>
                <w:sz w:val="24"/>
                <w:szCs w:val="24"/>
              </w:rPr>
            </w:rPrChange>
          </w:rPr>
          <w:t>Between</w:t>
        </w:r>
        <w:proofErr w:type="gramEnd"/>
        <w:r w:rsidRPr="00286EB6">
          <w:rPr>
            <w:rFonts w:ascii="Times New Roman" w:hAnsi="Times New Roman" w:cs="Times New Roman"/>
            <w:i/>
            <w:sz w:val="24"/>
            <w:szCs w:val="24"/>
            <w:rPrChange w:id="218" w:author="User" w:date="2021-08-09T02:09:00Z">
              <w:rPr>
                <w:rFonts w:ascii="Times New Roman" w:hAnsi="Times New Roman" w:cs="Times New Roman"/>
                <w:b/>
                <w:i/>
                <w:sz w:val="24"/>
                <w:szCs w:val="24"/>
              </w:rPr>
            </w:rPrChange>
          </w:rPr>
          <w:t xml:space="preserve"> Failure</w:t>
        </w:r>
        <w:r w:rsidRPr="00286EB6">
          <w:rPr>
            <w:rFonts w:ascii="Times New Roman" w:hAnsi="Times New Roman" w:cs="Times New Roman"/>
            <w:sz w:val="24"/>
            <w:szCs w:val="24"/>
            <w:rPrChange w:id="219" w:author="User" w:date="2021-08-09T02:09:00Z">
              <w:rPr>
                <w:rFonts w:ascii="Times New Roman" w:hAnsi="Times New Roman" w:cs="Times New Roman"/>
                <w:b/>
                <w:sz w:val="24"/>
                <w:szCs w:val="24"/>
              </w:rPr>
            </w:rPrChange>
          </w:rPr>
          <w:t xml:space="preserve"> (MTBF)</w:t>
        </w:r>
        <w:r w:rsidRPr="00286EB6">
          <w:rPr>
            <w:rFonts w:ascii="Times New Roman" w:hAnsi="Times New Roman" w:cs="Times New Roman"/>
            <w:sz w:val="24"/>
            <w:szCs w:val="24"/>
          </w:rPr>
          <w:t xml:space="preserve"> adalah waktu rata – rata Peralatan bekerja tanpa mengalami kegagalan dalam periode tertentu.</w:t>
        </w:r>
      </w:ins>
    </w:p>
    <w:p w14:paraId="1ED6A09E" w14:textId="77777777" w:rsidR="00286EB6" w:rsidRPr="00286EB6" w:rsidRDefault="00286EB6" w:rsidP="00286EB6">
      <w:pPr>
        <w:pStyle w:val="ListParagraph"/>
        <w:ind w:left="567" w:hanging="567"/>
        <w:rPr>
          <w:ins w:id="220" w:author="User" w:date="2021-08-09T02:08:00Z"/>
          <w:rFonts w:ascii="Times New Roman" w:hAnsi="Times New Roman" w:cs="Times New Roman"/>
          <w:i/>
          <w:sz w:val="24"/>
          <w:szCs w:val="24"/>
          <w:rPrChange w:id="221" w:author="User" w:date="2021-08-09T02:09:00Z">
            <w:rPr>
              <w:ins w:id="222" w:author="User" w:date="2021-08-09T02:08:00Z"/>
              <w:rFonts w:ascii="Times New Roman" w:hAnsi="Times New Roman" w:cs="Times New Roman"/>
              <w:b/>
              <w:i/>
              <w:sz w:val="24"/>
              <w:szCs w:val="24"/>
            </w:rPr>
          </w:rPrChange>
        </w:rPr>
      </w:pPr>
    </w:p>
    <w:p w14:paraId="2ADC876F" w14:textId="77777777" w:rsidR="00286EB6" w:rsidRPr="00286EB6" w:rsidRDefault="00286EB6" w:rsidP="00286EB6">
      <w:pPr>
        <w:pStyle w:val="ListParagraph"/>
        <w:numPr>
          <w:ilvl w:val="0"/>
          <w:numId w:val="23"/>
        </w:numPr>
        <w:spacing w:after="0" w:line="240" w:lineRule="auto"/>
        <w:ind w:left="567" w:hanging="567"/>
        <w:contextualSpacing w:val="0"/>
        <w:jc w:val="both"/>
        <w:rPr>
          <w:ins w:id="223" w:author="User" w:date="2021-08-09T02:08:00Z"/>
          <w:rFonts w:ascii="Times New Roman" w:hAnsi="Times New Roman" w:cs="Times New Roman"/>
          <w:color w:val="000000"/>
          <w:sz w:val="24"/>
          <w:szCs w:val="24"/>
        </w:rPr>
      </w:pPr>
      <w:ins w:id="224" w:author="User" w:date="2021-08-09T02:08:00Z">
        <w:r w:rsidRPr="00286EB6">
          <w:rPr>
            <w:rFonts w:ascii="Times New Roman" w:hAnsi="Times New Roman" w:cs="Times New Roman"/>
            <w:i/>
            <w:sz w:val="24"/>
            <w:szCs w:val="24"/>
            <w:rPrChange w:id="225" w:author="User" w:date="2021-08-09T02:09:00Z">
              <w:rPr>
                <w:rFonts w:ascii="Times New Roman" w:hAnsi="Times New Roman" w:cs="Times New Roman"/>
                <w:b/>
                <w:i/>
                <w:sz w:val="24"/>
                <w:szCs w:val="24"/>
              </w:rPr>
            </w:rPrChange>
          </w:rPr>
          <w:t xml:space="preserve">Mean Time </w:t>
        </w:r>
        <w:r w:rsidRPr="00286EB6">
          <w:rPr>
            <w:rFonts w:ascii="Times New Roman" w:hAnsi="Times New Roman" w:cs="Times New Roman"/>
            <w:i/>
            <w:sz w:val="24"/>
            <w:szCs w:val="24"/>
            <w:lang w:val="id-ID"/>
            <w:rPrChange w:id="226" w:author="User" w:date="2021-08-09T02:09:00Z">
              <w:rPr>
                <w:rFonts w:ascii="Times New Roman" w:hAnsi="Times New Roman" w:cs="Times New Roman"/>
                <w:b/>
                <w:i/>
                <w:sz w:val="24"/>
                <w:szCs w:val="24"/>
                <w:lang w:val="id-ID"/>
              </w:rPr>
            </w:rPrChange>
          </w:rPr>
          <w:t>t</w:t>
        </w:r>
        <w:r w:rsidRPr="00286EB6">
          <w:rPr>
            <w:rFonts w:ascii="Times New Roman" w:hAnsi="Times New Roman" w:cs="Times New Roman"/>
            <w:i/>
            <w:sz w:val="24"/>
            <w:szCs w:val="24"/>
            <w:rPrChange w:id="227" w:author="User" w:date="2021-08-09T02:09:00Z">
              <w:rPr>
                <w:rFonts w:ascii="Times New Roman" w:hAnsi="Times New Roman" w:cs="Times New Roman"/>
                <w:b/>
                <w:i/>
                <w:sz w:val="24"/>
                <w:szCs w:val="24"/>
              </w:rPr>
            </w:rPrChange>
          </w:rPr>
          <w:t>o Repair</w:t>
        </w:r>
        <w:r w:rsidRPr="00286EB6">
          <w:rPr>
            <w:rFonts w:ascii="Times New Roman" w:hAnsi="Times New Roman" w:cs="Times New Roman"/>
            <w:sz w:val="24"/>
            <w:szCs w:val="24"/>
            <w:rPrChange w:id="228" w:author="User" w:date="2021-08-09T02:09:00Z">
              <w:rPr>
                <w:rFonts w:ascii="Times New Roman" w:hAnsi="Times New Roman" w:cs="Times New Roman"/>
                <w:b/>
                <w:sz w:val="24"/>
                <w:szCs w:val="24"/>
              </w:rPr>
            </w:rPrChange>
          </w:rPr>
          <w:t xml:space="preserve"> (MTTR)</w:t>
        </w:r>
        <w:r w:rsidRPr="00286EB6">
          <w:rPr>
            <w:rFonts w:ascii="Times New Roman" w:hAnsi="Times New Roman" w:cs="Times New Roman"/>
            <w:sz w:val="24"/>
            <w:szCs w:val="24"/>
          </w:rPr>
          <w:t xml:space="preserve"> adalah waktu rata – rata yang diperlukan untuk memulihkan Peralatan dari keadaan rusak.</w:t>
        </w:r>
      </w:ins>
    </w:p>
    <w:p w14:paraId="694467BB" w14:textId="77777777" w:rsidR="00286EB6" w:rsidRPr="00286EB6" w:rsidRDefault="00286EB6" w:rsidP="00286EB6">
      <w:pPr>
        <w:spacing w:after="0" w:line="240" w:lineRule="auto"/>
        <w:ind w:left="567" w:hanging="567"/>
        <w:rPr>
          <w:ins w:id="229" w:author="User" w:date="2021-08-09T02:08:00Z"/>
          <w:rFonts w:ascii="Times New Roman" w:hAnsi="Times New Roman" w:cs="Times New Roman"/>
          <w:color w:val="000000"/>
          <w:sz w:val="24"/>
          <w:szCs w:val="24"/>
          <w:lang w:val="id-ID"/>
        </w:rPr>
      </w:pPr>
    </w:p>
    <w:p w14:paraId="004C4E30" w14:textId="77777777" w:rsidR="00286EB6" w:rsidRPr="00286EB6" w:rsidRDefault="00286EB6" w:rsidP="00286EB6">
      <w:pPr>
        <w:pStyle w:val="ListParagraph"/>
        <w:numPr>
          <w:ilvl w:val="0"/>
          <w:numId w:val="23"/>
        </w:numPr>
        <w:spacing w:after="0" w:line="240" w:lineRule="auto"/>
        <w:ind w:left="567" w:hanging="567"/>
        <w:contextualSpacing w:val="0"/>
        <w:jc w:val="both"/>
        <w:rPr>
          <w:ins w:id="230" w:author="User" w:date="2021-08-09T02:08:00Z"/>
          <w:rFonts w:ascii="Times New Roman" w:hAnsi="Times New Roman" w:cs="Times New Roman"/>
          <w:color w:val="000000"/>
          <w:sz w:val="24"/>
          <w:szCs w:val="24"/>
        </w:rPr>
      </w:pPr>
      <w:ins w:id="231" w:author="User" w:date="2021-08-09T02:08:00Z">
        <w:r w:rsidRPr="00286EB6">
          <w:rPr>
            <w:rFonts w:ascii="Times New Roman" w:hAnsi="Times New Roman" w:cs="Times New Roman"/>
            <w:i/>
            <w:iCs/>
            <w:color w:val="000000"/>
            <w:sz w:val="24"/>
            <w:szCs w:val="24"/>
            <w:rPrChange w:id="232" w:author="User" w:date="2021-08-09T02:09:00Z">
              <w:rPr>
                <w:rFonts w:ascii="Times New Roman" w:hAnsi="Times New Roman" w:cs="Times New Roman"/>
                <w:b/>
                <w:i/>
                <w:iCs/>
                <w:color w:val="000000"/>
                <w:sz w:val="24"/>
                <w:szCs w:val="24"/>
              </w:rPr>
            </w:rPrChange>
          </w:rPr>
          <w:t>Loss Opportunity</w:t>
        </w:r>
        <w:r w:rsidRPr="00286EB6">
          <w:rPr>
            <w:rFonts w:ascii="Times New Roman" w:hAnsi="Times New Roman" w:cs="Times New Roman"/>
            <w:color w:val="000000"/>
            <w:sz w:val="24"/>
            <w:szCs w:val="24"/>
          </w:rPr>
          <w:t xml:space="preserve"> adalah hilangnya peluang perusahaan dalam hal ini Pemberi Tugas untuk memperoleh pendapatan akibat terjadinya </w:t>
        </w:r>
        <w:r w:rsidRPr="00286EB6">
          <w:rPr>
            <w:rFonts w:ascii="Times New Roman" w:hAnsi="Times New Roman" w:cs="Times New Roman"/>
            <w:i/>
            <w:iCs/>
            <w:color w:val="000000"/>
            <w:sz w:val="24"/>
            <w:szCs w:val="24"/>
          </w:rPr>
          <w:t>Breakdown</w:t>
        </w:r>
        <w:r w:rsidRPr="00286EB6">
          <w:rPr>
            <w:rFonts w:ascii="Times New Roman" w:hAnsi="Times New Roman" w:cs="Times New Roman"/>
            <w:color w:val="000000"/>
            <w:sz w:val="24"/>
            <w:szCs w:val="24"/>
          </w:rPr>
          <w:t xml:space="preserve"> Peralatan pada saat adanya pelayanan operasional.</w:t>
        </w:r>
      </w:ins>
    </w:p>
    <w:p w14:paraId="0A6029C2" w14:textId="77777777" w:rsidR="00286EB6" w:rsidRPr="00286EB6" w:rsidRDefault="00286EB6" w:rsidP="00286EB6">
      <w:pPr>
        <w:spacing w:after="0" w:line="240" w:lineRule="auto"/>
        <w:ind w:left="567" w:hanging="567"/>
        <w:rPr>
          <w:ins w:id="233" w:author="User" w:date="2021-08-09T02:08:00Z"/>
          <w:rFonts w:ascii="Times New Roman" w:hAnsi="Times New Roman" w:cs="Times New Roman"/>
          <w:color w:val="000000"/>
          <w:sz w:val="24"/>
          <w:szCs w:val="24"/>
          <w:lang w:val="id-ID"/>
        </w:rPr>
      </w:pPr>
    </w:p>
    <w:p w14:paraId="262EB24C" w14:textId="77777777" w:rsidR="00286EB6" w:rsidRPr="00286EB6" w:rsidRDefault="00286EB6" w:rsidP="00286EB6">
      <w:pPr>
        <w:pStyle w:val="ListParagraph"/>
        <w:numPr>
          <w:ilvl w:val="0"/>
          <w:numId w:val="23"/>
        </w:numPr>
        <w:spacing w:after="0" w:line="240" w:lineRule="auto"/>
        <w:ind w:left="567" w:hanging="567"/>
        <w:contextualSpacing w:val="0"/>
        <w:jc w:val="both"/>
        <w:rPr>
          <w:ins w:id="234" w:author="User" w:date="2021-08-09T02:08:00Z"/>
          <w:rFonts w:ascii="Times New Roman" w:hAnsi="Times New Roman" w:cs="Times New Roman"/>
          <w:color w:val="000000"/>
          <w:sz w:val="24"/>
          <w:szCs w:val="24"/>
        </w:rPr>
      </w:pPr>
      <w:ins w:id="235" w:author="User" w:date="2021-08-09T02:08:00Z">
        <w:r w:rsidRPr="00286EB6">
          <w:rPr>
            <w:rFonts w:ascii="Times New Roman" w:hAnsi="Times New Roman" w:cs="Times New Roman"/>
            <w:i/>
            <w:iCs/>
            <w:color w:val="000000"/>
            <w:sz w:val="24"/>
            <w:szCs w:val="24"/>
            <w:rPrChange w:id="236" w:author="User" w:date="2021-08-09T02:09:00Z">
              <w:rPr>
                <w:rFonts w:ascii="Times New Roman" w:hAnsi="Times New Roman" w:cs="Times New Roman"/>
                <w:b/>
                <w:i/>
                <w:iCs/>
                <w:color w:val="000000"/>
                <w:sz w:val="24"/>
                <w:szCs w:val="24"/>
              </w:rPr>
            </w:rPrChange>
          </w:rPr>
          <w:t>Over Duration</w:t>
        </w:r>
        <w:r w:rsidRPr="00286EB6">
          <w:rPr>
            <w:rFonts w:ascii="Times New Roman" w:hAnsi="Times New Roman" w:cs="Times New Roman"/>
            <w:color w:val="000000"/>
            <w:sz w:val="24"/>
            <w:szCs w:val="24"/>
            <w:rPrChange w:id="237" w:author="User" w:date="2021-08-09T02:09:00Z">
              <w:rPr>
                <w:rFonts w:ascii="Times New Roman" w:hAnsi="Times New Roman" w:cs="Times New Roman"/>
                <w:b/>
                <w:color w:val="000000"/>
                <w:sz w:val="24"/>
                <w:szCs w:val="24"/>
              </w:rPr>
            </w:rPrChange>
          </w:rPr>
          <w:t xml:space="preserve"> (OD)</w:t>
        </w:r>
        <w:r w:rsidRPr="00286EB6">
          <w:rPr>
            <w:rFonts w:ascii="Times New Roman" w:hAnsi="Times New Roman" w:cs="Times New Roman"/>
            <w:color w:val="000000"/>
            <w:sz w:val="24"/>
            <w:szCs w:val="24"/>
          </w:rPr>
          <w:t xml:space="preserve"> adalah kelebihan waktu dari yang sudah ditetapkan pada durasi waktu kegiatan pekerjaan.</w:t>
        </w:r>
      </w:ins>
    </w:p>
    <w:p w14:paraId="687AE603" w14:textId="77777777" w:rsidR="00286EB6" w:rsidRPr="00286EB6" w:rsidRDefault="00286EB6" w:rsidP="00286EB6">
      <w:pPr>
        <w:spacing w:after="0" w:line="240" w:lineRule="auto"/>
        <w:ind w:left="567" w:hanging="567"/>
        <w:rPr>
          <w:ins w:id="238" w:author="User" w:date="2021-08-09T02:08:00Z"/>
          <w:rFonts w:ascii="Times New Roman" w:hAnsi="Times New Roman" w:cs="Times New Roman"/>
          <w:color w:val="000000"/>
          <w:sz w:val="24"/>
          <w:szCs w:val="24"/>
          <w:lang w:val="id-ID"/>
        </w:rPr>
      </w:pPr>
    </w:p>
    <w:p w14:paraId="4DD6FEEE" w14:textId="77777777" w:rsidR="00286EB6" w:rsidRPr="00286EB6" w:rsidRDefault="00286EB6" w:rsidP="00286EB6">
      <w:pPr>
        <w:pStyle w:val="ListParagraph"/>
        <w:numPr>
          <w:ilvl w:val="0"/>
          <w:numId w:val="23"/>
        </w:numPr>
        <w:spacing w:after="0" w:line="240" w:lineRule="auto"/>
        <w:ind w:left="567" w:hanging="567"/>
        <w:contextualSpacing w:val="0"/>
        <w:jc w:val="both"/>
        <w:rPr>
          <w:ins w:id="239" w:author="User" w:date="2021-08-09T02:08:00Z"/>
          <w:rFonts w:ascii="Times New Roman" w:hAnsi="Times New Roman" w:cs="Times New Roman"/>
          <w:color w:val="000000"/>
          <w:sz w:val="24"/>
          <w:szCs w:val="24"/>
        </w:rPr>
      </w:pPr>
      <w:ins w:id="240" w:author="User" w:date="2021-08-09T02:08:00Z">
        <w:r w:rsidRPr="00286EB6">
          <w:rPr>
            <w:rFonts w:ascii="Times New Roman" w:hAnsi="Times New Roman" w:cs="Times New Roman"/>
            <w:i/>
            <w:iCs/>
            <w:color w:val="000000"/>
            <w:sz w:val="24"/>
            <w:szCs w:val="24"/>
            <w:rPrChange w:id="241" w:author="User" w:date="2021-08-09T02:09:00Z">
              <w:rPr>
                <w:rFonts w:ascii="Times New Roman" w:hAnsi="Times New Roman" w:cs="Times New Roman"/>
                <w:b/>
                <w:i/>
                <w:iCs/>
                <w:color w:val="000000"/>
                <w:sz w:val="24"/>
                <w:szCs w:val="24"/>
              </w:rPr>
            </w:rPrChange>
          </w:rPr>
          <w:t>Tools</w:t>
        </w:r>
        <w:r w:rsidRPr="00286EB6">
          <w:rPr>
            <w:rFonts w:ascii="Times New Roman" w:hAnsi="Times New Roman" w:cs="Times New Roman"/>
            <w:color w:val="000000"/>
            <w:sz w:val="24"/>
            <w:szCs w:val="24"/>
          </w:rPr>
          <w:t xml:space="preserve"> adalah perlengkapan pendukung/perkakas yang digunakan untuk membantu dalam pekerjaan pemeliharaan Peralatan baik yang bersifat </w:t>
        </w:r>
        <w:r w:rsidRPr="00286EB6">
          <w:rPr>
            <w:rFonts w:ascii="Times New Roman" w:hAnsi="Times New Roman" w:cs="Times New Roman"/>
            <w:i/>
            <w:iCs/>
            <w:color w:val="000000"/>
            <w:sz w:val="24"/>
            <w:szCs w:val="24"/>
          </w:rPr>
          <w:t>standard</w:t>
        </w:r>
        <w:r w:rsidRPr="00286EB6">
          <w:rPr>
            <w:rFonts w:ascii="Times New Roman" w:hAnsi="Times New Roman" w:cs="Times New Roman"/>
            <w:color w:val="000000"/>
            <w:sz w:val="24"/>
            <w:szCs w:val="24"/>
          </w:rPr>
          <w:t xml:space="preserve"> atau </w:t>
        </w:r>
        <w:r w:rsidRPr="00286EB6">
          <w:rPr>
            <w:rFonts w:ascii="Times New Roman" w:hAnsi="Times New Roman" w:cs="Times New Roman"/>
            <w:i/>
            <w:iCs/>
            <w:color w:val="000000"/>
            <w:sz w:val="24"/>
            <w:szCs w:val="24"/>
          </w:rPr>
          <w:t>special</w:t>
        </w:r>
        <w:r w:rsidRPr="00286EB6">
          <w:rPr>
            <w:rFonts w:ascii="Times New Roman" w:hAnsi="Times New Roman" w:cs="Times New Roman"/>
            <w:color w:val="000000"/>
            <w:sz w:val="24"/>
            <w:szCs w:val="24"/>
          </w:rPr>
          <w:t>.</w:t>
        </w:r>
      </w:ins>
    </w:p>
    <w:p w14:paraId="4BFEDFF4" w14:textId="77777777" w:rsidR="00286EB6" w:rsidRPr="00286EB6" w:rsidRDefault="00286EB6" w:rsidP="00286EB6">
      <w:pPr>
        <w:spacing w:after="0" w:line="240" w:lineRule="auto"/>
        <w:ind w:left="567" w:hanging="567"/>
        <w:rPr>
          <w:ins w:id="242" w:author="User" w:date="2021-08-09T02:08:00Z"/>
          <w:rFonts w:ascii="Times New Roman" w:hAnsi="Times New Roman" w:cs="Times New Roman"/>
          <w:color w:val="000000"/>
          <w:sz w:val="24"/>
          <w:szCs w:val="24"/>
          <w:lang w:val="id-ID"/>
        </w:rPr>
      </w:pPr>
    </w:p>
    <w:p w14:paraId="0BE27846" w14:textId="77777777" w:rsidR="00286EB6" w:rsidRPr="00286EB6" w:rsidRDefault="00286EB6" w:rsidP="00286EB6">
      <w:pPr>
        <w:pStyle w:val="ListParagraph"/>
        <w:numPr>
          <w:ilvl w:val="0"/>
          <w:numId w:val="23"/>
        </w:numPr>
        <w:spacing w:after="0" w:line="240" w:lineRule="auto"/>
        <w:ind w:left="567" w:hanging="567"/>
        <w:contextualSpacing w:val="0"/>
        <w:jc w:val="both"/>
        <w:rPr>
          <w:ins w:id="243" w:author="User" w:date="2021-08-09T02:08:00Z"/>
          <w:rFonts w:ascii="Times New Roman" w:hAnsi="Times New Roman" w:cs="Times New Roman"/>
          <w:color w:val="000000"/>
          <w:sz w:val="24"/>
          <w:szCs w:val="24"/>
        </w:rPr>
      </w:pPr>
      <w:ins w:id="244" w:author="User" w:date="2021-08-09T02:08:00Z">
        <w:r w:rsidRPr="00286EB6">
          <w:rPr>
            <w:rFonts w:ascii="Times New Roman" w:hAnsi="Times New Roman" w:cs="Times New Roman"/>
            <w:i/>
            <w:iCs/>
            <w:color w:val="000000"/>
            <w:sz w:val="24"/>
            <w:szCs w:val="24"/>
            <w:rPrChange w:id="245" w:author="User" w:date="2021-08-09T02:09:00Z">
              <w:rPr>
                <w:rFonts w:ascii="Times New Roman" w:hAnsi="Times New Roman" w:cs="Times New Roman"/>
                <w:b/>
                <w:i/>
                <w:iCs/>
                <w:color w:val="000000"/>
                <w:sz w:val="24"/>
                <w:szCs w:val="24"/>
              </w:rPr>
            </w:rPrChange>
          </w:rPr>
          <w:t>Software</w:t>
        </w:r>
        <w:r w:rsidRPr="00286EB6">
          <w:rPr>
            <w:rFonts w:ascii="Times New Roman" w:hAnsi="Times New Roman" w:cs="Times New Roman"/>
            <w:color w:val="000000"/>
            <w:sz w:val="24"/>
            <w:szCs w:val="24"/>
          </w:rPr>
          <w:t xml:space="preserve"> adalah perangkat lunak berupa sistem komputerisasi yang dibutuhkan dalam perencanaan </w:t>
        </w:r>
        <w:r w:rsidRPr="00286EB6">
          <w:rPr>
            <w:rFonts w:ascii="Times New Roman" w:hAnsi="Times New Roman" w:cs="Times New Roman"/>
            <w:i/>
            <w:iCs/>
            <w:color w:val="000000"/>
            <w:sz w:val="24"/>
            <w:szCs w:val="24"/>
          </w:rPr>
          <w:t>maintenance</w:t>
        </w:r>
        <w:r w:rsidRPr="00286EB6">
          <w:rPr>
            <w:rFonts w:ascii="Times New Roman" w:hAnsi="Times New Roman" w:cs="Times New Roman"/>
            <w:color w:val="000000"/>
            <w:sz w:val="24"/>
            <w:szCs w:val="24"/>
          </w:rPr>
          <w:t>, pengendalian suku cadang dan manajemen gudang/</w:t>
        </w:r>
        <w:r w:rsidRPr="00286EB6">
          <w:rPr>
            <w:rFonts w:ascii="Times New Roman" w:hAnsi="Times New Roman" w:cs="Times New Roman"/>
            <w:i/>
            <w:iCs/>
            <w:color w:val="000000"/>
            <w:sz w:val="24"/>
            <w:szCs w:val="24"/>
          </w:rPr>
          <w:t>store</w:t>
        </w:r>
        <w:r w:rsidRPr="00286EB6">
          <w:rPr>
            <w:rFonts w:ascii="Times New Roman" w:hAnsi="Times New Roman" w:cs="Times New Roman"/>
            <w:color w:val="000000"/>
            <w:sz w:val="24"/>
            <w:szCs w:val="24"/>
          </w:rPr>
          <w:t>.</w:t>
        </w:r>
      </w:ins>
    </w:p>
    <w:p w14:paraId="0A2CC6BC" w14:textId="77777777" w:rsidR="00286EB6" w:rsidRPr="00286EB6" w:rsidRDefault="00286EB6" w:rsidP="00286EB6">
      <w:pPr>
        <w:pStyle w:val="ListParagraph"/>
        <w:ind w:left="567" w:hanging="567"/>
        <w:rPr>
          <w:ins w:id="246" w:author="User" w:date="2021-08-09T02:08:00Z"/>
          <w:rFonts w:ascii="Times New Roman" w:hAnsi="Times New Roman" w:cs="Times New Roman"/>
          <w:sz w:val="24"/>
          <w:szCs w:val="24"/>
          <w:rPrChange w:id="247" w:author="User" w:date="2021-08-09T02:09:00Z">
            <w:rPr>
              <w:ins w:id="248" w:author="User" w:date="2021-08-09T02:08:00Z"/>
              <w:rFonts w:ascii="Times New Roman" w:hAnsi="Times New Roman" w:cs="Times New Roman"/>
              <w:b/>
              <w:sz w:val="24"/>
              <w:szCs w:val="24"/>
            </w:rPr>
          </w:rPrChange>
        </w:rPr>
      </w:pPr>
    </w:p>
    <w:p w14:paraId="72D0E1B3" w14:textId="77777777" w:rsidR="00286EB6" w:rsidRPr="00286EB6" w:rsidRDefault="00286EB6" w:rsidP="00286EB6">
      <w:pPr>
        <w:pStyle w:val="ListParagraph"/>
        <w:numPr>
          <w:ilvl w:val="0"/>
          <w:numId w:val="23"/>
        </w:numPr>
        <w:spacing w:after="0" w:line="240" w:lineRule="auto"/>
        <w:ind w:left="567" w:hanging="567"/>
        <w:contextualSpacing w:val="0"/>
        <w:jc w:val="both"/>
        <w:rPr>
          <w:ins w:id="249" w:author="User" w:date="2021-08-09T02:08:00Z"/>
          <w:rFonts w:ascii="Times New Roman" w:hAnsi="Times New Roman" w:cs="Times New Roman"/>
          <w:color w:val="000000"/>
          <w:sz w:val="24"/>
          <w:szCs w:val="24"/>
        </w:rPr>
      </w:pPr>
      <w:ins w:id="250" w:author="User" w:date="2021-08-09T02:08:00Z">
        <w:r w:rsidRPr="00286EB6">
          <w:rPr>
            <w:rFonts w:ascii="Times New Roman" w:hAnsi="Times New Roman" w:cs="Times New Roman"/>
            <w:bCs/>
            <w:color w:val="000000"/>
            <w:sz w:val="24"/>
            <w:szCs w:val="24"/>
            <w:rPrChange w:id="251" w:author="User" w:date="2021-08-09T02:09:00Z">
              <w:rPr>
                <w:rFonts w:ascii="Times New Roman" w:hAnsi="Times New Roman" w:cs="Times New Roman"/>
                <w:b/>
                <w:bCs/>
                <w:color w:val="000000"/>
                <w:sz w:val="24"/>
                <w:szCs w:val="24"/>
              </w:rPr>
            </w:rPrChange>
          </w:rPr>
          <w:t>Terminal Operating System (TOS)</w:t>
        </w:r>
        <w:r w:rsidRPr="00286EB6">
          <w:rPr>
            <w:rFonts w:ascii="Times New Roman" w:hAnsi="Times New Roman" w:cs="Times New Roman"/>
            <w:color w:val="000000"/>
            <w:sz w:val="24"/>
            <w:szCs w:val="24"/>
          </w:rPr>
          <w:t xml:space="preserve"> adalah sistem informasi yang digunakan oleh PT Prima Terminal Petikemas untuk manajemen pergerakan barang, petikemas, alat bongkar muat, keuangan dan administrasi lainnya</w:t>
        </w:r>
      </w:ins>
    </w:p>
    <w:p w14:paraId="526F9433" w14:textId="77777777" w:rsidR="00286EB6" w:rsidRPr="00286EB6" w:rsidRDefault="00286EB6" w:rsidP="00286EB6">
      <w:pPr>
        <w:pStyle w:val="ListParagraph"/>
        <w:ind w:left="567" w:hanging="567"/>
        <w:rPr>
          <w:ins w:id="252" w:author="User" w:date="2021-08-09T02:08:00Z"/>
          <w:rFonts w:ascii="Times New Roman" w:hAnsi="Times New Roman" w:cs="Times New Roman"/>
          <w:sz w:val="24"/>
          <w:szCs w:val="24"/>
          <w:rPrChange w:id="253" w:author="User" w:date="2021-08-09T02:09:00Z">
            <w:rPr>
              <w:ins w:id="254" w:author="User" w:date="2021-08-09T02:08:00Z"/>
              <w:rFonts w:ascii="Times New Roman" w:hAnsi="Times New Roman" w:cs="Times New Roman"/>
              <w:b/>
              <w:sz w:val="24"/>
              <w:szCs w:val="24"/>
            </w:rPr>
          </w:rPrChange>
        </w:rPr>
      </w:pPr>
    </w:p>
    <w:p w14:paraId="1D955241" w14:textId="77777777" w:rsidR="00286EB6" w:rsidRPr="00286EB6" w:rsidRDefault="00286EB6" w:rsidP="00286EB6">
      <w:pPr>
        <w:pStyle w:val="ListParagraph"/>
        <w:numPr>
          <w:ilvl w:val="0"/>
          <w:numId w:val="23"/>
        </w:numPr>
        <w:spacing w:after="0" w:line="240" w:lineRule="auto"/>
        <w:ind w:left="567" w:hanging="567"/>
        <w:contextualSpacing w:val="0"/>
        <w:jc w:val="both"/>
        <w:rPr>
          <w:ins w:id="255" w:author="User" w:date="2021-08-09T02:08:00Z"/>
          <w:rFonts w:ascii="Times New Roman" w:hAnsi="Times New Roman" w:cs="Times New Roman"/>
          <w:color w:val="000000"/>
          <w:sz w:val="24"/>
          <w:szCs w:val="24"/>
        </w:rPr>
      </w:pPr>
      <w:bookmarkStart w:id="256" w:name="_Hlk60903524"/>
      <w:ins w:id="257" w:author="User" w:date="2021-08-09T02:08:00Z">
        <w:r w:rsidRPr="00286EB6">
          <w:rPr>
            <w:rFonts w:ascii="Times New Roman" w:hAnsi="Times New Roman" w:cs="Times New Roman"/>
            <w:sz w:val="24"/>
            <w:szCs w:val="24"/>
            <w:rPrChange w:id="258" w:author="User" w:date="2021-08-09T02:09:00Z">
              <w:rPr>
                <w:rFonts w:ascii="Times New Roman" w:hAnsi="Times New Roman" w:cs="Times New Roman"/>
                <w:b/>
                <w:sz w:val="24"/>
                <w:szCs w:val="24"/>
              </w:rPr>
            </w:rPrChange>
          </w:rPr>
          <w:t>Harga Lumpsum</w:t>
        </w:r>
        <w:r w:rsidRPr="00286EB6">
          <w:rPr>
            <w:rFonts w:ascii="Times New Roman" w:hAnsi="Times New Roman" w:cs="Times New Roman"/>
            <w:sz w:val="24"/>
            <w:szCs w:val="24"/>
          </w:rPr>
          <w:t xml:space="preserve"> adalah jumlah harga yang pasti dan tetap atas pengadaan barang/jasa dan penyelesaian seluruh pekerjaan dalam batas waktu tertentu serta sesuai dengan risiko yang mungkin terjadi dalam proses penyelesaian pekerjaan yang sepenuhnya ditanggung oleh Pelaksana Pekerjaan</w:t>
        </w:r>
        <w:bookmarkEnd w:id="256"/>
        <w:r w:rsidRPr="00286EB6">
          <w:rPr>
            <w:rFonts w:ascii="Times New Roman" w:hAnsi="Times New Roman" w:cs="Times New Roman"/>
            <w:sz w:val="24"/>
            <w:szCs w:val="24"/>
            <w:lang w:val="id-ID"/>
          </w:rPr>
          <w:t>.</w:t>
        </w:r>
      </w:ins>
    </w:p>
    <w:p w14:paraId="04814668" w14:textId="77777777" w:rsidR="00286EB6" w:rsidRPr="00286EB6" w:rsidRDefault="00286EB6" w:rsidP="00286EB6">
      <w:pPr>
        <w:pStyle w:val="ListParagraph"/>
        <w:ind w:left="567" w:hanging="567"/>
        <w:rPr>
          <w:ins w:id="259" w:author="User" w:date="2021-08-09T02:08:00Z"/>
          <w:rFonts w:ascii="Times New Roman" w:hAnsi="Times New Roman" w:cs="Times New Roman"/>
          <w:sz w:val="24"/>
          <w:szCs w:val="24"/>
          <w:lang w:val="id-ID"/>
          <w:rPrChange w:id="260" w:author="User" w:date="2021-08-09T02:09:00Z">
            <w:rPr>
              <w:ins w:id="261" w:author="User" w:date="2021-08-09T02:08:00Z"/>
              <w:rFonts w:ascii="Times New Roman" w:hAnsi="Times New Roman" w:cs="Times New Roman"/>
              <w:b/>
              <w:sz w:val="24"/>
              <w:szCs w:val="24"/>
              <w:lang w:val="id-ID"/>
            </w:rPr>
          </w:rPrChange>
        </w:rPr>
      </w:pPr>
    </w:p>
    <w:p w14:paraId="6E76BF7F" w14:textId="77777777" w:rsidR="00286EB6" w:rsidRPr="00286EB6" w:rsidRDefault="00286EB6" w:rsidP="00286EB6">
      <w:pPr>
        <w:pStyle w:val="ListParagraph"/>
        <w:numPr>
          <w:ilvl w:val="0"/>
          <w:numId w:val="23"/>
        </w:numPr>
        <w:spacing w:after="0" w:line="240" w:lineRule="auto"/>
        <w:ind w:left="567" w:hanging="567"/>
        <w:contextualSpacing w:val="0"/>
        <w:jc w:val="both"/>
        <w:rPr>
          <w:ins w:id="262" w:author="User" w:date="2021-08-09T02:08:00Z"/>
          <w:rFonts w:ascii="Times New Roman" w:hAnsi="Times New Roman" w:cs="Times New Roman"/>
          <w:color w:val="000000"/>
          <w:sz w:val="24"/>
          <w:szCs w:val="24"/>
        </w:rPr>
      </w:pPr>
      <w:ins w:id="263" w:author="User" w:date="2021-08-09T02:08:00Z">
        <w:r w:rsidRPr="00286EB6">
          <w:rPr>
            <w:rFonts w:ascii="Times New Roman" w:hAnsi="Times New Roman" w:cs="Times New Roman"/>
            <w:sz w:val="24"/>
            <w:szCs w:val="24"/>
            <w:lang w:val="id-ID"/>
            <w:rPrChange w:id="264" w:author="User" w:date="2021-08-09T02:09:00Z">
              <w:rPr>
                <w:rFonts w:ascii="Times New Roman" w:hAnsi="Times New Roman" w:cs="Times New Roman"/>
                <w:b/>
                <w:sz w:val="24"/>
                <w:szCs w:val="24"/>
                <w:lang w:val="id-ID"/>
              </w:rPr>
            </w:rPrChange>
          </w:rPr>
          <w:t xml:space="preserve">Harga </w:t>
        </w:r>
        <w:r w:rsidRPr="00286EB6">
          <w:rPr>
            <w:rFonts w:ascii="Times New Roman" w:hAnsi="Times New Roman" w:cs="Times New Roman"/>
            <w:sz w:val="24"/>
            <w:szCs w:val="24"/>
            <w:rPrChange w:id="265" w:author="User" w:date="2021-08-09T02:09:00Z">
              <w:rPr>
                <w:rFonts w:ascii="Times New Roman" w:hAnsi="Times New Roman" w:cs="Times New Roman"/>
                <w:b/>
                <w:sz w:val="24"/>
                <w:szCs w:val="24"/>
              </w:rPr>
            </w:rPrChange>
          </w:rPr>
          <w:t>Satuan</w:t>
        </w:r>
        <w:r w:rsidRPr="00286EB6">
          <w:rPr>
            <w:rFonts w:ascii="Times New Roman" w:hAnsi="Times New Roman" w:cs="Times New Roman"/>
            <w:sz w:val="24"/>
            <w:szCs w:val="24"/>
          </w:rPr>
          <w:t xml:space="preserve"> adalah harga yang pasti dan tetap untuk setiap satuan barang/jasa yang diadakan/dikerjakan dengan spesifikasi teknis tertentu dan batas waktu tertentu dalam suatu ruang lingkup pekerjaan</w:t>
        </w:r>
        <w:r w:rsidRPr="00286EB6">
          <w:rPr>
            <w:rFonts w:ascii="Times New Roman" w:hAnsi="Times New Roman" w:cs="Times New Roman"/>
            <w:sz w:val="24"/>
            <w:szCs w:val="24"/>
            <w:lang w:val="id-ID"/>
          </w:rPr>
          <w:t>.</w:t>
        </w:r>
      </w:ins>
    </w:p>
    <w:p w14:paraId="5C9D626C" w14:textId="77777777" w:rsidR="00286EB6" w:rsidRPr="00286EB6" w:rsidRDefault="00286EB6" w:rsidP="00286EB6">
      <w:pPr>
        <w:pStyle w:val="ListParagraph"/>
        <w:ind w:left="567" w:hanging="567"/>
        <w:rPr>
          <w:ins w:id="266" w:author="User" w:date="2021-08-09T02:08:00Z"/>
          <w:rFonts w:ascii="Times New Roman" w:hAnsi="Times New Roman" w:cs="Times New Roman"/>
          <w:sz w:val="24"/>
          <w:szCs w:val="24"/>
          <w:rPrChange w:id="267" w:author="User" w:date="2021-08-09T02:09:00Z">
            <w:rPr>
              <w:ins w:id="268" w:author="User" w:date="2021-08-09T02:08:00Z"/>
              <w:rFonts w:ascii="Times New Roman" w:hAnsi="Times New Roman" w:cs="Times New Roman"/>
              <w:b/>
              <w:sz w:val="24"/>
              <w:szCs w:val="24"/>
            </w:rPr>
          </w:rPrChange>
        </w:rPr>
      </w:pPr>
    </w:p>
    <w:p w14:paraId="1CD5A9AB" w14:textId="77777777" w:rsidR="00286EB6" w:rsidRPr="00286EB6" w:rsidRDefault="00286EB6" w:rsidP="00286EB6">
      <w:pPr>
        <w:pStyle w:val="ListParagraph"/>
        <w:numPr>
          <w:ilvl w:val="0"/>
          <w:numId w:val="23"/>
        </w:numPr>
        <w:spacing w:after="360" w:line="240" w:lineRule="auto"/>
        <w:ind w:left="567" w:hanging="567"/>
        <w:contextualSpacing w:val="0"/>
        <w:jc w:val="both"/>
        <w:rPr>
          <w:ins w:id="269" w:author="User" w:date="2021-08-09T02:08:00Z"/>
          <w:rFonts w:ascii="Times New Roman" w:hAnsi="Times New Roman" w:cs="Times New Roman"/>
          <w:color w:val="000000"/>
          <w:sz w:val="24"/>
          <w:szCs w:val="24"/>
        </w:rPr>
      </w:pPr>
      <w:ins w:id="270" w:author="User" w:date="2021-08-09T02:08:00Z">
        <w:r w:rsidRPr="00286EB6">
          <w:rPr>
            <w:rFonts w:ascii="Times New Roman" w:hAnsi="Times New Roman" w:cs="Times New Roman"/>
            <w:sz w:val="24"/>
            <w:szCs w:val="24"/>
            <w:rPrChange w:id="271" w:author="User" w:date="2021-08-09T02:09:00Z">
              <w:rPr>
                <w:rFonts w:ascii="Times New Roman" w:hAnsi="Times New Roman" w:cs="Times New Roman"/>
                <w:b/>
                <w:sz w:val="24"/>
                <w:szCs w:val="24"/>
              </w:rPr>
            </w:rPrChange>
          </w:rPr>
          <w:t xml:space="preserve">Pekerjaan Tambahan </w:t>
        </w:r>
        <w:r w:rsidRPr="00286EB6">
          <w:rPr>
            <w:rFonts w:ascii="Times New Roman" w:hAnsi="Times New Roman" w:cs="Times New Roman"/>
            <w:sz w:val="24"/>
            <w:szCs w:val="24"/>
          </w:rPr>
          <w:t xml:space="preserve">adalah pekerjaan tertentu yang dibutuhkan dalam rangka mempertahankan kondisi </w:t>
        </w:r>
        <w:r w:rsidRPr="00286EB6">
          <w:rPr>
            <w:rFonts w:ascii="Times New Roman" w:hAnsi="Times New Roman" w:cs="Times New Roman"/>
            <w:i/>
            <w:iCs/>
            <w:sz w:val="24"/>
            <w:szCs w:val="24"/>
          </w:rPr>
          <w:t>part</w:t>
        </w:r>
        <w:r w:rsidRPr="00286EB6">
          <w:rPr>
            <w:rFonts w:ascii="Times New Roman" w:hAnsi="Times New Roman" w:cs="Times New Roman"/>
            <w:sz w:val="24"/>
            <w:szCs w:val="24"/>
          </w:rPr>
          <w:t xml:space="preserve">/komponen Peralatan, dimana pekerjaan ini membutuhkan </w:t>
        </w:r>
        <w:r w:rsidRPr="00286EB6">
          <w:rPr>
            <w:rFonts w:ascii="Times New Roman" w:hAnsi="Times New Roman" w:cs="Times New Roman"/>
            <w:i/>
            <w:iCs/>
            <w:sz w:val="24"/>
            <w:szCs w:val="24"/>
          </w:rPr>
          <w:t>tools</w:t>
        </w:r>
        <w:r w:rsidRPr="00286EB6">
          <w:rPr>
            <w:rFonts w:ascii="Times New Roman" w:hAnsi="Times New Roman" w:cs="Times New Roman"/>
            <w:sz w:val="24"/>
            <w:szCs w:val="24"/>
          </w:rPr>
          <w:t xml:space="preserve"> dan atau keahlian khusus (spesialisasi tertentu). </w:t>
        </w:r>
      </w:ins>
    </w:p>
    <w:p w14:paraId="4BDAD631" w14:textId="77777777" w:rsidR="00286EB6" w:rsidRPr="00286EB6" w:rsidRDefault="00286EB6" w:rsidP="00286EB6">
      <w:pPr>
        <w:pStyle w:val="ListParagraph"/>
        <w:numPr>
          <w:ilvl w:val="0"/>
          <w:numId w:val="23"/>
        </w:numPr>
        <w:spacing w:after="360" w:line="240" w:lineRule="auto"/>
        <w:ind w:left="567" w:hanging="567"/>
        <w:contextualSpacing w:val="0"/>
        <w:jc w:val="both"/>
        <w:rPr>
          <w:ins w:id="272" w:author="User" w:date="2021-08-09T02:08:00Z"/>
          <w:rFonts w:ascii="Times New Roman" w:hAnsi="Times New Roman" w:cs="Times New Roman"/>
          <w:color w:val="000000"/>
          <w:sz w:val="24"/>
          <w:szCs w:val="24"/>
        </w:rPr>
      </w:pPr>
      <w:ins w:id="273" w:author="User" w:date="2021-08-09T02:08:00Z">
        <w:r w:rsidRPr="00286EB6">
          <w:rPr>
            <w:rFonts w:ascii="Times New Roman" w:hAnsi="Times New Roman" w:cs="Times New Roman"/>
            <w:i/>
            <w:color w:val="000000"/>
            <w:sz w:val="24"/>
            <w:szCs w:val="24"/>
            <w:rPrChange w:id="274" w:author="User" w:date="2021-08-09T02:09:00Z">
              <w:rPr>
                <w:rFonts w:ascii="Times New Roman" w:hAnsi="Times New Roman" w:cs="Times New Roman"/>
                <w:b/>
                <w:i/>
                <w:color w:val="000000"/>
                <w:sz w:val="24"/>
                <w:szCs w:val="24"/>
              </w:rPr>
            </w:rPrChange>
          </w:rPr>
          <w:t xml:space="preserve">Troubleshooting </w:t>
        </w:r>
        <w:r w:rsidRPr="00286EB6">
          <w:rPr>
            <w:rFonts w:ascii="Times New Roman" w:hAnsi="Times New Roman" w:cs="Times New Roman"/>
            <w:color w:val="000000"/>
            <w:sz w:val="24"/>
            <w:szCs w:val="24"/>
          </w:rPr>
          <w:t xml:space="preserve">adalah kegiatan untuk menemukan kendala yang terjadi pada peralatan bongkar muat guna mengembalikan kondisi peralatan menjadi normal dan siap dioperasikan </w:t>
        </w:r>
      </w:ins>
    </w:p>
    <w:p w14:paraId="2558042C" w14:textId="77777777" w:rsidR="00286EB6" w:rsidRPr="00286EB6" w:rsidRDefault="00286EB6" w:rsidP="00286EB6">
      <w:pPr>
        <w:pStyle w:val="ListParagraph"/>
        <w:numPr>
          <w:ilvl w:val="0"/>
          <w:numId w:val="23"/>
        </w:numPr>
        <w:spacing w:after="360" w:line="240" w:lineRule="auto"/>
        <w:ind w:left="567" w:hanging="567"/>
        <w:contextualSpacing w:val="0"/>
        <w:jc w:val="both"/>
        <w:rPr>
          <w:ins w:id="275" w:author="User" w:date="2021-08-09T02:08:00Z"/>
          <w:rFonts w:ascii="Times New Roman" w:hAnsi="Times New Roman" w:cs="Times New Roman"/>
          <w:color w:val="000000"/>
          <w:sz w:val="24"/>
          <w:szCs w:val="24"/>
        </w:rPr>
      </w:pPr>
      <w:ins w:id="276" w:author="User" w:date="2021-08-09T02:08:00Z">
        <w:r w:rsidRPr="00286EB6">
          <w:rPr>
            <w:rFonts w:ascii="Times New Roman" w:hAnsi="Times New Roman" w:cs="Times New Roman"/>
            <w:color w:val="000000"/>
            <w:sz w:val="24"/>
            <w:szCs w:val="24"/>
            <w:rPrChange w:id="277" w:author="User" w:date="2021-08-09T02:09:00Z">
              <w:rPr>
                <w:rFonts w:ascii="Times New Roman" w:hAnsi="Times New Roman" w:cs="Times New Roman"/>
                <w:b/>
                <w:color w:val="000000"/>
                <w:sz w:val="24"/>
                <w:szCs w:val="24"/>
              </w:rPr>
            </w:rPrChange>
          </w:rPr>
          <w:t xml:space="preserve">Tenaga Kerja Shift </w:t>
        </w:r>
        <w:r w:rsidRPr="00286EB6">
          <w:rPr>
            <w:rFonts w:ascii="Times New Roman" w:hAnsi="Times New Roman" w:cs="Times New Roman"/>
            <w:color w:val="000000"/>
            <w:sz w:val="24"/>
            <w:szCs w:val="24"/>
          </w:rPr>
          <w:t>adalah personil yang bekerja berdasarkan suatu pergeseran atau penetapan jam kerja yang terjadi selama satu kali 24 jam.</w:t>
        </w:r>
      </w:ins>
    </w:p>
    <w:p w14:paraId="3CA4D4D1" w14:textId="77777777" w:rsidR="00286EB6" w:rsidRPr="00286EB6" w:rsidRDefault="00286EB6" w:rsidP="00286EB6">
      <w:pPr>
        <w:pStyle w:val="ListParagraph"/>
        <w:numPr>
          <w:ilvl w:val="0"/>
          <w:numId w:val="23"/>
        </w:numPr>
        <w:spacing w:after="360" w:line="240" w:lineRule="auto"/>
        <w:ind w:left="567" w:hanging="567"/>
        <w:contextualSpacing w:val="0"/>
        <w:jc w:val="both"/>
        <w:rPr>
          <w:ins w:id="278" w:author="User" w:date="2021-08-09T02:08:00Z"/>
          <w:rFonts w:ascii="Times New Roman" w:hAnsi="Times New Roman" w:cs="Times New Roman"/>
          <w:color w:val="000000"/>
          <w:sz w:val="24"/>
          <w:szCs w:val="24"/>
        </w:rPr>
      </w:pPr>
      <w:ins w:id="279" w:author="User" w:date="2021-08-09T02:08:00Z">
        <w:r w:rsidRPr="00286EB6">
          <w:rPr>
            <w:rFonts w:ascii="Times New Roman" w:hAnsi="Times New Roman" w:cs="Times New Roman"/>
            <w:color w:val="000000"/>
            <w:sz w:val="24"/>
            <w:szCs w:val="24"/>
            <w:rPrChange w:id="280" w:author="User" w:date="2021-08-09T02:09:00Z">
              <w:rPr>
                <w:rFonts w:ascii="Times New Roman" w:hAnsi="Times New Roman" w:cs="Times New Roman"/>
                <w:b/>
                <w:color w:val="000000"/>
                <w:sz w:val="24"/>
                <w:szCs w:val="24"/>
              </w:rPr>
            </w:rPrChange>
          </w:rPr>
          <w:t xml:space="preserve">Tenaga Non- Shift </w:t>
        </w:r>
        <w:r w:rsidRPr="00286EB6">
          <w:rPr>
            <w:rFonts w:ascii="Times New Roman" w:hAnsi="Times New Roman" w:cs="Times New Roman"/>
            <w:color w:val="000000"/>
            <w:sz w:val="24"/>
            <w:szCs w:val="24"/>
          </w:rPr>
          <w:t>adalah personil yang bekerja selama 8 (delapan) jam perhari dan tidak mengalami persegeran jam kerja.</w:t>
        </w:r>
      </w:ins>
    </w:p>
    <w:p w14:paraId="3AF793F8" w14:textId="308B3974" w:rsidR="00286EB6" w:rsidRPr="00286EB6" w:rsidDel="00286EB6" w:rsidRDefault="00286EB6" w:rsidP="00286EB6">
      <w:pPr>
        <w:pStyle w:val="ListParagraph"/>
        <w:numPr>
          <w:ilvl w:val="0"/>
          <w:numId w:val="23"/>
        </w:numPr>
        <w:spacing w:after="120"/>
        <w:ind w:left="567" w:hanging="567"/>
        <w:contextualSpacing w:val="0"/>
        <w:jc w:val="both"/>
        <w:rPr>
          <w:del w:id="281" w:author="User" w:date="2021-08-09T02:09:00Z"/>
          <w:rFonts w:ascii="Times New Roman" w:hAnsi="Times New Roman" w:cs="Times New Roman"/>
          <w:sz w:val="24"/>
          <w:lang w:val="id-ID"/>
        </w:rPr>
      </w:pPr>
    </w:p>
    <w:p w14:paraId="20399500" w14:textId="6D4C9A17" w:rsidR="00246691" w:rsidRPr="00286EB6" w:rsidDel="00286EB6" w:rsidRDefault="00B82B78" w:rsidP="00286EB6">
      <w:pPr>
        <w:pStyle w:val="ListParagraph"/>
        <w:numPr>
          <w:ilvl w:val="0"/>
          <w:numId w:val="23"/>
        </w:numPr>
        <w:spacing w:after="120"/>
        <w:ind w:left="567" w:hanging="567"/>
        <w:contextualSpacing w:val="0"/>
        <w:jc w:val="both"/>
        <w:rPr>
          <w:del w:id="282" w:author="User" w:date="2021-08-09T02:09:00Z"/>
          <w:rFonts w:ascii="Times New Roman" w:hAnsi="Times New Roman" w:cs="Times New Roman"/>
          <w:i/>
          <w:sz w:val="24"/>
          <w:lang w:val="id-ID"/>
        </w:rPr>
      </w:pPr>
      <w:del w:id="283" w:author="User" w:date="2021-08-09T02:09:00Z">
        <w:r w:rsidRPr="00286EB6" w:rsidDel="00286EB6">
          <w:rPr>
            <w:rFonts w:ascii="Times New Roman" w:hAnsi="Times New Roman" w:cs="Times New Roman"/>
            <w:i/>
            <w:sz w:val="24"/>
          </w:rPr>
          <w:delText xml:space="preserve">Greasing </w:delText>
        </w:r>
        <w:r w:rsidRPr="00286EB6" w:rsidDel="00286EB6">
          <w:rPr>
            <w:rFonts w:ascii="Times New Roman" w:hAnsi="Times New Roman" w:cs="Times New Roman"/>
            <w:sz w:val="24"/>
          </w:rPr>
          <w:delText>adalah</w:delText>
        </w:r>
        <w:r w:rsidR="008140C4" w:rsidRPr="00286EB6" w:rsidDel="00286EB6">
          <w:rPr>
            <w:rFonts w:ascii="Times New Roman" w:hAnsi="Times New Roman" w:cs="Times New Roman"/>
            <w:sz w:val="24"/>
          </w:rPr>
          <w:delText xml:space="preserve"> </w:delText>
        </w:r>
        <w:r w:rsidR="003A6DEE" w:rsidRPr="00286EB6" w:rsidDel="00286EB6">
          <w:rPr>
            <w:rFonts w:ascii="Times New Roman" w:hAnsi="Times New Roman" w:cs="Times New Roman"/>
            <w:sz w:val="24"/>
          </w:rPr>
          <w:delText xml:space="preserve">pekerjaan pelumasan, penambahan atau penggantian material </w:delText>
        </w:r>
        <w:r w:rsidR="003A6DEE" w:rsidRPr="00286EB6" w:rsidDel="00286EB6">
          <w:rPr>
            <w:rFonts w:ascii="Times New Roman" w:hAnsi="Times New Roman" w:cs="Times New Roman"/>
            <w:i/>
            <w:sz w:val="24"/>
          </w:rPr>
          <w:delText>grease</w:delText>
        </w:r>
        <w:r w:rsidR="003A6DEE" w:rsidRPr="00286EB6" w:rsidDel="00286EB6">
          <w:rPr>
            <w:rFonts w:ascii="Times New Roman" w:hAnsi="Times New Roman" w:cs="Times New Roman"/>
            <w:sz w:val="24"/>
          </w:rPr>
          <w:delText xml:space="preserve"> terhadap bagian bergerak / mekanikal dari peralatan dalam rangka menjaga kondisi kesiapan operasional dan mencegah kerusakan yang terjadi </w:delText>
        </w:r>
        <w:r w:rsidR="000F1FD7" w:rsidRPr="00286EB6" w:rsidDel="00286EB6">
          <w:rPr>
            <w:rFonts w:ascii="Times New Roman" w:hAnsi="Times New Roman" w:cs="Times New Roman"/>
            <w:sz w:val="24"/>
          </w:rPr>
          <w:delText xml:space="preserve">pada </w:delText>
        </w:r>
        <w:r w:rsidR="003A6DEE" w:rsidRPr="00286EB6" w:rsidDel="00286EB6">
          <w:rPr>
            <w:rFonts w:ascii="Times New Roman" w:hAnsi="Times New Roman" w:cs="Times New Roman"/>
            <w:sz w:val="24"/>
          </w:rPr>
          <w:delText>peralatan.</w:delText>
        </w:r>
      </w:del>
    </w:p>
    <w:p w14:paraId="4B48EED8" w14:textId="216A763D" w:rsidR="00103152" w:rsidRPr="00286EB6" w:rsidDel="00286EB6" w:rsidRDefault="003A6DEE" w:rsidP="00286EB6">
      <w:pPr>
        <w:pStyle w:val="ListParagraph"/>
        <w:numPr>
          <w:ilvl w:val="0"/>
          <w:numId w:val="23"/>
        </w:numPr>
        <w:spacing w:after="120"/>
        <w:ind w:left="567" w:hanging="567"/>
        <w:contextualSpacing w:val="0"/>
        <w:jc w:val="both"/>
        <w:rPr>
          <w:del w:id="284" w:author="User" w:date="2021-08-09T02:09:00Z"/>
          <w:rFonts w:ascii="Times New Roman" w:hAnsi="Times New Roman" w:cs="Times New Roman"/>
          <w:i/>
          <w:sz w:val="24"/>
          <w:lang w:val="id-ID"/>
        </w:rPr>
      </w:pPr>
      <w:del w:id="285" w:author="User" w:date="2021-08-09T02:09:00Z">
        <w:r w:rsidRPr="00286EB6" w:rsidDel="00286EB6">
          <w:rPr>
            <w:rFonts w:ascii="Times New Roman" w:hAnsi="Times New Roman" w:cs="Times New Roman"/>
            <w:i/>
            <w:sz w:val="24"/>
          </w:rPr>
          <w:delText xml:space="preserve">Cleaning </w:delText>
        </w:r>
        <w:r w:rsidRPr="00286EB6" w:rsidDel="00286EB6">
          <w:rPr>
            <w:rFonts w:ascii="Times New Roman" w:hAnsi="Times New Roman" w:cs="Times New Roman"/>
            <w:sz w:val="24"/>
          </w:rPr>
          <w:delText>adalah kegiatan pembersihan / pencucian peralatan untuk menghilangkan benda benda asing yang menempel pada peralatan yang berpotensi dapat menimbulkan kerusakan pada peralatan.</w:delText>
        </w:r>
      </w:del>
    </w:p>
    <w:p w14:paraId="3B48BC32" w14:textId="2301DC41" w:rsidR="003A6DEE" w:rsidRPr="00286EB6" w:rsidDel="00286EB6" w:rsidRDefault="002629F8" w:rsidP="00286EB6">
      <w:pPr>
        <w:pStyle w:val="ListParagraph"/>
        <w:numPr>
          <w:ilvl w:val="0"/>
          <w:numId w:val="23"/>
        </w:numPr>
        <w:spacing w:after="120"/>
        <w:ind w:left="567" w:hanging="567"/>
        <w:contextualSpacing w:val="0"/>
        <w:jc w:val="both"/>
        <w:rPr>
          <w:del w:id="286" w:author="User" w:date="2021-08-09T02:09:00Z"/>
          <w:rFonts w:ascii="Times New Roman" w:hAnsi="Times New Roman" w:cs="Times New Roman"/>
          <w:i/>
          <w:sz w:val="24"/>
          <w:lang w:val="id-ID"/>
        </w:rPr>
      </w:pPr>
      <w:del w:id="287" w:author="User" w:date="2021-08-09T02:09:00Z">
        <w:r w:rsidRPr="00286EB6" w:rsidDel="00286EB6">
          <w:rPr>
            <w:rFonts w:ascii="Times New Roman" w:hAnsi="Times New Roman" w:cs="Times New Roman"/>
            <w:i/>
            <w:sz w:val="24"/>
          </w:rPr>
          <w:delText xml:space="preserve">Consumable part </w:delText>
        </w:r>
        <w:r w:rsidRPr="00286EB6" w:rsidDel="00286EB6">
          <w:rPr>
            <w:rFonts w:ascii="Times New Roman" w:hAnsi="Times New Roman" w:cs="Times New Roman"/>
            <w:sz w:val="24"/>
          </w:rPr>
          <w:delText xml:space="preserve">adalah </w:delText>
        </w:r>
        <w:r w:rsidRPr="00286EB6" w:rsidDel="00286EB6">
          <w:rPr>
            <w:rFonts w:ascii="Times New Roman" w:hAnsi="Times New Roman" w:cs="Times New Roman"/>
            <w:i/>
            <w:sz w:val="24"/>
          </w:rPr>
          <w:delText xml:space="preserve">spareparts </w:delText>
        </w:r>
        <w:r w:rsidRPr="00286EB6" w:rsidDel="00286EB6">
          <w:rPr>
            <w:rFonts w:ascii="Times New Roman" w:hAnsi="Times New Roman" w:cs="Times New Roman"/>
            <w:sz w:val="24"/>
          </w:rPr>
          <w:delText>yang penggantian</w:delText>
        </w:r>
        <w:r w:rsidR="000F1FD7" w:rsidRPr="00286EB6" w:rsidDel="00286EB6">
          <w:rPr>
            <w:rFonts w:ascii="Times New Roman" w:hAnsi="Times New Roman" w:cs="Times New Roman"/>
            <w:sz w:val="24"/>
          </w:rPr>
          <w:delText>n</w:delText>
        </w:r>
        <w:r w:rsidRPr="00286EB6" w:rsidDel="00286EB6">
          <w:rPr>
            <w:rFonts w:ascii="Times New Roman" w:hAnsi="Times New Roman" w:cs="Times New Roman"/>
            <w:sz w:val="24"/>
          </w:rPr>
          <w:delText>ya bersifat rutin atau habis pakai dalam jangka waktu tertentu meliputi namun tidak terbatas pada pelumas,</w:delText>
        </w:r>
        <w:r w:rsidR="000F1FD7" w:rsidRPr="00286EB6" w:rsidDel="00286EB6">
          <w:rPr>
            <w:rFonts w:ascii="Times New Roman" w:hAnsi="Times New Roman" w:cs="Times New Roman"/>
            <w:sz w:val="24"/>
          </w:rPr>
          <w:delText xml:space="preserve"> material </w:delText>
        </w:r>
        <w:r w:rsidR="000F1FD7" w:rsidRPr="00286EB6" w:rsidDel="00286EB6">
          <w:rPr>
            <w:rFonts w:ascii="Times New Roman" w:hAnsi="Times New Roman" w:cs="Times New Roman"/>
            <w:i/>
            <w:iCs/>
            <w:sz w:val="24"/>
          </w:rPr>
          <w:delText>grease,</w:delText>
        </w:r>
        <w:r w:rsidRPr="00286EB6" w:rsidDel="00286EB6">
          <w:rPr>
            <w:rFonts w:ascii="Times New Roman" w:hAnsi="Times New Roman" w:cs="Times New Roman"/>
            <w:sz w:val="24"/>
          </w:rPr>
          <w:delText xml:space="preserve"> </w:delText>
        </w:r>
        <w:r w:rsidRPr="00286EB6" w:rsidDel="00286EB6">
          <w:rPr>
            <w:rFonts w:ascii="Times New Roman" w:hAnsi="Times New Roman" w:cs="Times New Roman"/>
            <w:i/>
            <w:iCs/>
            <w:sz w:val="24"/>
          </w:rPr>
          <w:delText>wire rope</w:delText>
        </w:r>
        <w:r w:rsidRPr="00286EB6" w:rsidDel="00286EB6">
          <w:rPr>
            <w:rFonts w:ascii="Times New Roman" w:hAnsi="Times New Roman" w:cs="Times New Roman"/>
            <w:sz w:val="24"/>
          </w:rPr>
          <w:delText xml:space="preserve"> dan filter.</w:delText>
        </w:r>
      </w:del>
    </w:p>
    <w:p w14:paraId="4F1D55F2" w14:textId="50C28939" w:rsidR="002629F8" w:rsidRPr="00286EB6" w:rsidDel="00286EB6" w:rsidRDefault="002629F8" w:rsidP="00286EB6">
      <w:pPr>
        <w:pStyle w:val="ListParagraph"/>
        <w:numPr>
          <w:ilvl w:val="0"/>
          <w:numId w:val="23"/>
        </w:numPr>
        <w:spacing w:after="120"/>
        <w:ind w:left="567" w:hanging="567"/>
        <w:contextualSpacing w:val="0"/>
        <w:jc w:val="both"/>
        <w:rPr>
          <w:del w:id="288" w:author="User" w:date="2021-08-09T02:09:00Z"/>
          <w:rFonts w:ascii="Times New Roman" w:hAnsi="Times New Roman" w:cs="Times New Roman"/>
          <w:i/>
          <w:sz w:val="24"/>
          <w:lang w:val="id-ID"/>
        </w:rPr>
      </w:pPr>
      <w:del w:id="289" w:author="User" w:date="2021-08-09T02:09:00Z">
        <w:r w:rsidRPr="00286EB6" w:rsidDel="00286EB6">
          <w:rPr>
            <w:rFonts w:ascii="Times New Roman" w:hAnsi="Times New Roman" w:cs="Times New Roman"/>
            <w:i/>
            <w:sz w:val="24"/>
          </w:rPr>
          <w:delText xml:space="preserve">Consumable Goods </w:delText>
        </w:r>
        <w:r w:rsidRPr="00286EB6" w:rsidDel="00286EB6">
          <w:rPr>
            <w:rFonts w:ascii="Times New Roman" w:hAnsi="Times New Roman" w:cs="Times New Roman"/>
            <w:sz w:val="24"/>
          </w:rPr>
          <w:delText xml:space="preserve">adalah bahan pendukung yang dipakai dalam proses pekerjaan meliputi namun tidak terbatas pada sarung tangan, majun, kawat las, detergen LPG, kabel skun, baut (tidak termasuk </w:delText>
        </w:r>
        <w:r w:rsidRPr="00286EB6" w:rsidDel="00286EB6">
          <w:rPr>
            <w:rFonts w:ascii="Times New Roman" w:hAnsi="Times New Roman" w:cs="Times New Roman"/>
            <w:i/>
            <w:sz w:val="24"/>
          </w:rPr>
          <w:delText>special bolt</w:delText>
        </w:r>
        <w:r w:rsidRPr="00286EB6" w:rsidDel="00286EB6">
          <w:rPr>
            <w:rFonts w:ascii="Times New Roman" w:hAnsi="Times New Roman" w:cs="Times New Roman"/>
            <w:sz w:val="24"/>
          </w:rPr>
          <w:delText>) dan bahan lain yang mendukung pekerjaan.</w:delText>
        </w:r>
      </w:del>
    </w:p>
    <w:p w14:paraId="0C78F56E" w14:textId="5F5108A0" w:rsidR="002629F8" w:rsidRPr="00286EB6" w:rsidDel="00286EB6" w:rsidRDefault="002629F8" w:rsidP="00286EB6">
      <w:pPr>
        <w:pStyle w:val="ListParagraph"/>
        <w:numPr>
          <w:ilvl w:val="0"/>
          <w:numId w:val="23"/>
        </w:numPr>
        <w:spacing w:after="120"/>
        <w:ind w:left="567" w:hanging="567"/>
        <w:contextualSpacing w:val="0"/>
        <w:jc w:val="both"/>
        <w:rPr>
          <w:del w:id="290" w:author="User" w:date="2021-08-09T02:09:00Z"/>
          <w:rFonts w:ascii="Times New Roman" w:hAnsi="Times New Roman" w:cs="Times New Roman"/>
          <w:i/>
          <w:sz w:val="24"/>
          <w:lang w:val="id-ID"/>
        </w:rPr>
      </w:pPr>
      <w:del w:id="291" w:author="User" w:date="2021-08-09T02:09:00Z">
        <w:r w:rsidRPr="00286EB6" w:rsidDel="00286EB6">
          <w:rPr>
            <w:rFonts w:ascii="Times New Roman" w:hAnsi="Times New Roman" w:cs="Times New Roman"/>
            <w:sz w:val="24"/>
          </w:rPr>
          <w:delText xml:space="preserve">Biaya Penunjang adalah biaya yang dibutuhkan untuk menunjang kelancaran pekerjaan meliputi namun tidak terbatas pada sewa kantor, rumah dinas </w:delText>
        </w:r>
        <w:r w:rsidRPr="00286EB6" w:rsidDel="00286EB6">
          <w:rPr>
            <w:rFonts w:ascii="Times New Roman" w:hAnsi="Times New Roman" w:cs="Times New Roman"/>
            <w:i/>
            <w:sz w:val="24"/>
          </w:rPr>
          <w:delText>site manager</w:delText>
        </w:r>
        <w:r w:rsidRPr="00286EB6" w:rsidDel="00286EB6">
          <w:rPr>
            <w:rFonts w:ascii="Times New Roman" w:hAnsi="Times New Roman" w:cs="Times New Roman"/>
            <w:sz w:val="24"/>
          </w:rPr>
          <w:delText>, ruangan mekanik, gudang, ruang rapat, kendaraan, ATK, Asuransi Pegawai, alat bantu kerja.</w:delText>
        </w:r>
      </w:del>
    </w:p>
    <w:p w14:paraId="632258CD" w14:textId="13ABA3EB" w:rsidR="002629F8" w:rsidRPr="00286EB6" w:rsidDel="00286EB6" w:rsidRDefault="00E81E5A" w:rsidP="00286EB6">
      <w:pPr>
        <w:pStyle w:val="ListParagraph"/>
        <w:numPr>
          <w:ilvl w:val="0"/>
          <w:numId w:val="23"/>
        </w:numPr>
        <w:spacing w:after="120"/>
        <w:ind w:left="567" w:hanging="567"/>
        <w:contextualSpacing w:val="0"/>
        <w:jc w:val="both"/>
        <w:rPr>
          <w:del w:id="292" w:author="User" w:date="2021-08-09T02:09:00Z"/>
          <w:rFonts w:ascii="Times New Roman" w:hAnsi="Times New Roman" w:cs="Times New Roman"/>
          <w:i/>
          <w:sz w:val="24"/>
          <w:lang w:val="id-ID"/>
        </w:rPr>
      </w:pPr>
      <w:del w:id="293" w:author="User" w:date="2021-08-09T02:09:00Z">
        <w:r w:rsidRPr="00286EB6" w:rsidDel="00286EB6">
          <w:rPr>
            <w:rFonts w:ascii="Times New Roman" w:hAnsi="Times New Roman" w:cs="Times New Roman"/>
            <w:i/>
            <w:sz w:val="24"/>
          </w:rPr>
          <w:delText xml:space="preserve">Accident / </w:delText>
        </w:r>
        <w:r w:rsidRPr="00286EB6" w:rsidDel="00286EB6">
          <w:rPr>
            <w:rFonts w:ascii="Times New Roman" w:hAnsi="Times New Roman" w:cs="Times New Roman"/>
            <w:sz w:val="24"/>
          </w:rPr>
          <w:delText xml:space="preserve">Insiden </w:delText>
        </w:r>
        <w:r w:rsidRPr="00286EB6" w:rsidDel="00286EB6">
          <w:rPr>
            <w:rFonts w:ascii="Times New Roman" w:hAnsi="Times New Roman" w:cs="Times New Roman"/>
            <w:i/>
            <w:sz w:val="24"/>
          </w:rPr>
          <w:delText xml:space="preserve">Repair </w:delText>
        </w:r>
        <w:r w:rsidRPr="00286EB6" w:rsidDel="00286EB6">
          <w:rPr>
            <w:rFonts w:ascii="Times New Roman" w:hAnsi="Times New Roman" w:cs="Times New Roman"/>
            <w:sz w:val="24"/>
          </w:rPr>
          <w:delText xml:space="preserve">adalah pekerjaan perbaikan kerusakan peralatan yang disebabkan kecelakan kerja (baik melibatkan pihak internal maupun eksternal) dengan cara perbaikan maupun penggantian </w:delText>
        </w:r>
        <w:r w:rsidRPr="00286EB6" w:rsidDel="00286EB6">
          <w:rPr>
            <w:rFonts w:ascii="Times New Roman" w:hAnsi="Times New Roman" w:cs="Times New Roman"/>
            <w:i/>
            <w:sz w:val="24"/>
          </w:rPr>
          <w:delText>spareparts</w:delText>
        </w:r>
        <w:r w:rsidRPr="00286EB6" w:rsidDel="00286EB6">
          <w:rPr>
            <w:rFonts w:ascii="Times New Roman" w:hAnsi="Times New Roman" w:cs="Times New Roman"/>
            <w:sz w:val="24"/>
          </w:rPr>
          <w:delText>.</w:delText>
        </w:r>
        <w:r w:rsidR="0086627A" w:rsidRPr="00286EB6" w:rsidDel="00286EB6">
          <w:rPr>
            <w:rFonts w:ascii="Times New Roman" w:hAnsi="Times New Roman" w:cs="Times New Roman"/>
            <w:sz w:val="24"/>
            <w:lang w:val="id-ID"/>
          </w:rPr>
          <w:delText xml:space="preserve"> </w:delText>
        </w:r>
      </w:del>
    </w:p>
    <w:p w14:paraId="36C2877C" w14:textId="19616FDD" w:rsidR="00E81E5A" w:rsidRPr="00286EB6" w:rsidDel="00286EB6" w:rsidRDefault="00E81E5A" w:rsidP="00286EB6">
      <w:pPr>
        <w:pStyle w:val="ListParagraph"/>
        <w:numPr>
          <w:ilvl w:val="0"/>
          <w:numId w:val="23"/>
        </w:numPr>
        <w:spacing w:after="120"/>
        <w:ind w:left="567" w:hanging="567"/>
        <w:contextualSpacing w:val="0"/>
        <w:jc w:val="both"/>
        <w:rPr>
          <w:del w:id="294" w:author="User" w:date="2021-08-09T02:09:00Z"/>
          <w:rFonts w:ascii="Times New Roman" w:hAnsi="Times New Roman" w:cs="Times New Roman"/>
          <w:i/>
          <w:sz w:val="24"/>
          <w:lang w:val="id-ID"/>
        </w:rPr>
      </w:pPr>
      <w:del w:id="295" w:author="User" w:date="2021-08-09T02:09:00Z">
        <w:r w:rsidRPr="00286EB6" w:rsidDel="00286EB6">
          <w:rPr>
            <w:rFonts w:ascii="Times New Roman" w:hAnsi="Times New Roman" w:cs="Times New Roman"/>
            <w:i/>
            <w:sz w:val="24"/>
          </w:rPr>
          <w:delText xml:space="preserve">Standard Operating Procedure (SOP) </w:delText>
        </w:r>
        <w:r w:rsidRPr="00286EB6" w:rsidDel="00286EB6">
          <w:rPr>
            <w:rFonts w:ascii="Times New Roman" w:hAnsi="Times New Roman" w:cs="Times New Roman"/>
            <w:sz w:val="24"/>
          </w:rPr>
          <w:delText>adalah standar p</w:delText>
        </w:r>
        <w:r w:rsidR="007B7EA2" w:rsidRPr="00286EB6" w:rsidDel="00286EB6">
          <w:rPr>
            <w:rFonts w:ascii="Times New Roman" w:hAnsi="Times New Roman" w:cs="Times New Roman"/>
            <w:sz w:val="24"/>
          </w:rPr>
          <w:delText>rosedur yang digunakan sebagai panduan dalam pelaksanaan kegiatan – kegiatan pemelihara</w:delText>
        </w:r>
        <w:r w:rsidR="0086627A" w:rsidRPr="00286EB6" w:rsidDel="00286EB6">
          <w:rPr>
            <w:rFonts w:ascii="Times New Roman" w:hAnsi="Times New Roman" w:cs="Times New Roman"/>
            <w:sz w:val="24"/>
            <w:lang w:val="id-ID"/>
          </w:rPr>
          <w:delText>a</w:delText>
        </w:r>
        <w:r w:rsidR="007B7EA2" w:rsidRPr="00286EB6" w:rsidDel="00286EB6">
          <w:rPr>
            <w:rFonts w:ascii="Times New Roman" w:hAnsi="Times New Roman" w:cs="Times New Roman"/>
            <w:sz w:val="24"/>
          </w:rPr>
          <w:delText>n / perbaikan.</w:delText>
        </w:r>
      </w:del>
    </w:p>
    <w:p w14:paraId="027D8BBA" w14:textId="43866CA2" w:rsidR="007B7EA2" w:rsidRPr="00286EB6" w:rsidDel="00286EB6" w:rsidRDefault="007B7EA2" w:rsidP="00286EB6">
      <w:pPr>
        <w:pStyle w:val="ListParagraph"/>
        <w:numPr>
          <w:ilvl w:val="0"/>
          <w:numId w:val="23"/>
        </w:numPr>
        <w:spacing w:after="120"/>
        <w:ind w:left="567" w:hanging="567"/>
        <w:contextualSpacing w:val="0"/>
        <w:jc w:val="both"/>
        <w:rPr>
          <w:del w:id="296" w:author="User" w:date="2021-08-09T02:09:00Z"/>
          <w:rFonts w:ascii="Times New Roman" w:hAnsi="Times New Roman" w:cs="Times New Roman"/>
          <w:i/>
          <w:sz w:val="24"/>
          <w:lang w:val="id-ID"/>
        </w:rPr>
      </w:pPr>
      <w:del w:id="297" w:author="User" w:date="2021-08-09T02:09:00Z">
        <w:r w:rsidRPr="00286EB6" w:rsidDel="00286EB6">
          <w:rPr>
            <w:rFonts w:ascii="Times New Roman" w:hAnsi="Times New Roman" w:cs="Times New Roman"/>
            <w:i/>
            <w:sz w:val="24"/>
          </w:rPr>
          <w:delText xml:space="preserve">Tools </w:delText>
        </w:r>
        <w:r w:rsidRPr="00286EB6" w:rsidDel="00286EB6">
          <w:rPr>
            <w:rFonts w:ascii="Times New Roman" w:hAnsi="Times New Roman" w:cs="Times New Roman"/>
            <w:sz w:val="24"/>
          </w:rPr>
          <w:delText>adalah perlengkapan pendukung / perkakas yang digunakan untuk membantu dalam pekerjaan baik yang bersifat standar atau special.</w:delText>
        </w:r>
      </w:del>
    </w:p>
    <w:p w14:paraId="7DBEC3A4" w14:textId="34604FF9" w:rsidR="007B7EA2" w:rsidRPr="00286EB6" w:rsidDel="00286EB6" w:rsidRDefault="007B7EA2" w:rsidP="00286EB6">
      <w:pPr>
        <w:pStyle w:val="ListParagraph"/>
        <w:numPr>
          <w:ilvl w:val="0"/>
          <w:numId w:val="23"/>
        </w:numPr>
        <w:spacing w:after="120"/>
        <w:ind w:left="567" w:hanging="567"/>
        <w:contextualSpacing w:val="0"/>
        <w:jc w:val="both"/>
        <w:rPr>
          <w:del w:id="298" w:author="User" w:date="2021-08-09T02:09:00Z"/>
          <w:rFonts w:ascii="Times New Roman" w:hAnsi="Times New Roman" w:cs="Times New Roman"/>
          <w:i/>
          <w:sz w:val="24"/>
          <w:lang w:val="id-ID"/>
        </w:rPr>
      </w:pPr>
      <w:del w:id="299" w:author="User" w:date="2021-08-09T02:09:00Z">
        <w:r w:rsidRPr="00286EB6" w:rsidDel="00286EB6">
          <w:rPr>
            <w:rFonts w:ascii="Times New Roman" w:hAnsi="Times New Roman" w:cs="Times New Roman"/>
            <w:sz w:val="24"/>
          </w:rPr>
          <w:delText>Harga satuan adalah harga yang pasti dan tetap untuk setiap satuan barang/jasa yang diadakan / dikerjakan dengan spesifikasi teknis tertentu dan batas waktu tertentu dalam suatu ruang lingkup pekerjaan.</w:delText>
        </w:r>
      </w:del>
    </w:p>
    <w:p w14:paraId="613D1EB1" w14:textId="70003833" w:rsidR="00BC32B6" w:rsidRPr="00286EB6" w:rsidDel="00286EB6" w:rsidRDefault="00BC32B6" w:rsidP="00286EB6">
      <w:pPr>
        <w:pStyle w:val="ListParagraph"/>
        <w:numPr>
          <w:ilvl w:val="0"/>
          <w:numId w:val="23"/>
        </w:numPr>
        <w:spacing w:after="120"/>
        <w:ind w:left="567" w:hanging="567"/>
        <w:contextualSpacing w:val="0"/>
        <w:jc w:val="both"/>
        <w:rPr>
          <w:del w:id="300" w:author="User" w:date="2021-08-09T02:09:00Z"/>
          <w:rFonts w:ascii="Times New Roman" w:hAnsi="Times New Roman" w:cs="Times New Roman"/>
          <w:i/>
          <w:sz w:val="24"/>
          <w:lang w:val="id-ID"/>
        </w:rPr>
      </w:pPr>
      <w:del w:id="301" w:author="User" w:date="2021-08-09T02:09:00Z">
        <w:r w:rsidRPr="00286EB6" w:rsidDel="00286EB6">
          <w:rPr>
            <w:rFonts w:ascii="Times New Roman" w:hAnsi="Times New Roman" w:cs="Times New Roman"/>
            <w:sz w:val="24"/>
            <w:lang w:val="id-ID"/>
          </w:rPr>
          <w:delText xml:space="preserve">Harga Lumpsum adalah </w:delText>
        </w:r>
        <w:r w:rsidR="00F16445" w:rsidRPr="00286EB6" w:rsidDel="00286EB6">
          <w:rPr>
            <w:rFonts w:ascii="Times New Roman" w:hAnsi="Times New Roman" w:cs="Times New Roman"/>
            <w:sz w:val="24"/>
          </w:rPr>
          <w:delText>harga pasti dan tetap serta tidak dimungkinkan penyesuaian harga baik penguran</w:delText>
        </w:r>
        <w:r w:rsidR="005B5C84" w:rsidRPr="00286EB6" w:rsidDel="00286EB6">
          <w:rPr>
            <w:rFonts w:ascii="Times New Roman" w:hAnsi="Times New Roman" w:cs="Times New Roman"/>
            <w:sz w:val="24"/>
          </w:rPr>
          <w:delText>gan ataupun penambahan dimana semua resiko ditanggun oleh penyedia barang / jasa</w:delText>
        </w:r>
      </w:del>
    </w:p>
    <w:p w14:paraId="67CA2815" w14:textId="1CB05D64" w:rsidR="00D31FE9" w:rsidRPr="00286EB6" w:rsidDel="00286EB6" w:rsidRDefault="00D31FE9" w:rsidP="00286EB6">
      <w:pPr>
        <w:pStyle w:val="ListParagraph"/>
        <w:numPr>
          <w:ilvl w:val="0"/>
          <w:numId w:val="23"/>
        </w:numPr>
        <w:spacing w:after="120"/>
        <w:ind w:left="567" w:hanging="567"/>
        <w:contextualSpacing w:val="0"/>
        <w:jc w:val="both"/>
        <w:rPr>
          <w:del w:id="302" w:author="User" w:date="2021-08-09T02:09:00Z"/>
          <w:rFonts w:ascii="Times New Roman" w:hAnsi="Times New Roman" w:cs="Times New Roman"/>
          <w:i/>
          <w:sz w:val="24"/>
          <w:lang w:val="id-ID"/>
        </w:rPr>
      </w:pPr>
      <w:del w:id="303" w:author="User" w:date="2021-08-09T02:09:00Z">
        <w:r w:rsidRPr="00286EB6" w:rsidDel="00286EB6">
          <w:rPr>
            <w:rFonts w:ascii="Times New Roman" w:hAnsi="Times New Roman" w:cs="Times New Roman"/>
            <w:sz w:val="24"/>
          </w:rPr>
          <w:delText>Jaminan Pelaksanaan adalah Jaminan yang diserahkan oleh pelaksana pekerjaan dimana jaminan tersebut dikeluarkan oleh bank komersil yang terdaftar pada Bank Indonesia baik itu bank nasional maupun multinasional.</w:delText>
        </w:r>
      </w:del>
    </w:p>
    <w:p w14:paraId="714908D8" w14:textId="6FD1F1D6" w:rsidR="007B7EA2" w:rsidRPr="00286EB6" w:rsidDel="00286EB6" w:rsidRDefault="007B7EA2" w:rsidP="00286EB6">
      <w:pPr>
        <w:pStyle w:val="ListParagraph"/>
        <w:numPr>
          <w:ilvl w:val="0"/>
          <w:numId w:val="23"/>
        </w:numPr>
        <w:spacing w:after="120"/>
        <w:ind w:left="567" w:hanging="567"/>
        <w:contextualSpacing w:val="0"/>
        <w:jc w:val="both"/>
        <w:rPr>
          <w:del w:id="304" w:author="User" w:date="2021-08-09T02:09:00Z"/>
          <w:rFonts w:ascii="Times New Roman" w:hAnsi="Times New Roman" w:cs="Times New Roman"/>
          <w:i/>
          <w:sz w:val="24"/>
          <w:lang w:val="id-ID"/>
        </w:rPr>
      </w:pPr>
      <w:del w:id="305" w:author="User" w:date="2021-08-09T02:09:00Z">
        <w:r w:rsidRPr="00286EB6" w:rsidDel="00286EB6">
          <w:rPr>
            <w:rFonts w:ascii="Times New Roman" w:hAnsi="Times New Roman" w:cs="Times New Roman"/>
            <w:sz w:val="24"/>
          </w:rPr>
          <w:delText xml:space="preserve">Pekerjaan Tambahan adalah pekerjaan tertentu yang dibutuhkan dalam rangka mempertahankan kondisi </w:delText>
        </w:r>
        <w:r w:rsidRPr="00286EB6" w:rsidDel="00286EB6">
          <w:rPr>
            <w:rFonts w:ascii="Times New Roman" w:hAnsi="Times New Roman" w:cs="Times New Roman"/>
            <w:i/>
            <w:sz w:val="24"/>
          </w:rPr>
          <w:delText>part</w:delText>
        </w:r>
        <w:r w:rsidRPr="00286EB6" w:rsidDel="00286EB6">
          <w:rPr>
            <w:rFonts w:ascii="Times New Roman" w:hAnsi="Times New Roman" w:cs="Times New Roman"/>
            <w:sz w:val="24"/>
          </w:rPr>
          <w:delText xml:space="preserve">/ komponen peralatan, dimana pekerjaan ini membutuhkan </w:delText>
        </w:r>
        <w:r w:rsidRPr="00286EB6" w:rsidDel="00286EB6">
          <w:rPr>
            <w:rFonts w:ascii="Times New Roman" w:hAnsi="Times New Roman" w:cs="Times New Roman"/>
            <w:i/>
            <w:sz w:val="24"/>
          </w:rPr>
          <w:delText xml:space="preserve">tools </w:delText>
        </w:r>
        <w:r w:rsidRPr="00286EB6" w:rsidDel="00286EB6">
          <w:rPr>
            <w:rFonts w:ascii="Times New Roman" w:hAnsi="Times New Roman" w:cs="Times New Roman"/>
            <w:sz w:val="24"/>
          </w:rPr>
          <w:delText>dan atau keahlian khusus (spesia</w:delText>
        </w:r>
        <w:r w:rsidR="003151BF" w:rsidRPr="00286EB6" w:rsidDel="00286EB6">
          <w:rPr>
            <w:rFonts w:ascii="Times New Roman" w:hAnsi="Times New Roman" w:cs="Times New Roman"/>
            <w:sz w:val="24"/>
          </w:rPr>
          <w:delText>lisasi tertentu)</w:delText>
        </w:r>
      </w:del>
    </w:p>
    <w:p w14:paraId="3CF8964B" w14:textId="2B252EFD" w:rsidR="003151BF" w:rsidRPr="00BC32B6" w:rsidRDefault="003151BF" w:rsidP="00286EB6">
      <w:pPr>
        <w:pStyle w:val="ListParagraph"/>
        <w:numPr>
          <w:ilvl w:val="0"/>
          <w:numId w:val="23"/>
        </w:numPr>
        <w:spacing w:after="120"/>
        <w:ind w:left="567" w:hanging="567"/>
        <w:jc w:val="both"/>
        <w:rPr>
          <w:rFonts w:ascii="Times New Roman" w:hAnsi="Times New Roman" w:cs="Times New Roman"/>
          <w:i/>
          <w:sz w:val="24"/>
          <w:lang w:val="id-ID"/>
        </w:rPr>
      </w:pPr>
      <w:r w:rsidRPr="00286EB6">
        <w:rPr>
          <w:rFonts w:ascii="Times New Roman" w:hAnsi="Times New Roman" w:cs="Times New Roman"/>
          <w:sz w:val="24"/>
        </w:rPr>
        <w:t>Rencana Kerja dan Syarat (RKS) adalah</w:t>
      </w:r>
      <w:r w:rsidR="00D778DB" w:rsidRPr="00286EB6">
        <w:rPr>
          <w:rFonts w:ascii="Times New Roman" w:hAnsi="Times New Roman" w:cs="Times New Roman"/>
          <w:sz w:val="24"/>
        </w:rPr>
        <w:t xml:space="preserve"> dokumen yang merupakan satu kesatuan yang tidak terpisahkan dari </w:t>
      </w:r>
      <w:r w:rsidR="00441243" w:rsidRPr="00286EB6">
        <w:rPr>
          <w:rFonts w:ascii="Times New Roman" w:hAnsi="Times New Roman" w:cs="Times New Roman"/>
          <w:sz w:val="24"/>
        </w:rPr>
        <w:t>Perjanjian</w:t>
      </w:r>
      <w:r w:rsidR="00D778DB" w:rsidRPr="00286EB6">
        <w:rPr>
          <w:rFonts w:ascii="Times New Roman" w:hAnsi="Times New Roman" w:cs="Times New Roman"/>
          <w:sz w:val="24"/>
        </w:rPr>
        <w:t xml:space="preserve"> pekerjaan ini, dimana dokumen tersebut juga digunakan sebagai acuan dalam pelaksanaan pekerjaan ini.</w:t>
      </w:r>
    </w:p>
    <w:p w14:paraId="23F06B5B" w14:textId="77777777" w:rsidR="00BC32B6" w:rsidRPr="003A6DEE" w:rsidRDefault="00BC32B6" w:rsidP="00BC32B6">
      <w:pPr>
        <w:pStyle w:val="ListParagraph"/>
        <w:spacing w:after="120"/>
        <w:ind w:left="567"/>
        <w:jc w:val="both"/>
        <w:rPr>
          <w:rFonts w:ascii="Times New Roman" w:hAnsi="Times New Roman" w:cs="Times New Roman"/>
          <w:i/>
          <w:sz w:val="24"/>
          <w:lang w:val="id-ID"/>
        </w:rPr>
      </w:pPr>
    </w:p>
    <w:p w14:paraId="417F3E37" w14:textId="003C1BE6" w:rsidR="00744DA2" w:rsidRDefault="00AB6EAD" w:rsidP="00744DA2">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2</w:t>
      </w:r>
    </w:p>
    <w:p w14:paraId="4982A337" w14:textId="77777777" w:rsidR="00744DA2" w:rsidRDefault="00744DA2" w:rsidP="00744DA2">
      <w:pPr>
        <w:spacing w:after="120"/>
        <w:jc w:val="center"/>
        <w:rPr>
          <w:rFonts w:ascii="Times New Roman" w:hAnsi="Times New Roman" w:cs="Times New Roman"/>
          <w:b/>
          <w:sz w:val="24"/>
          <w:lang w:val="id-ID"/>
        </w:rPr>
      </w:pPr>
      <w:r>
        <w:rPr>
          <w:rFonts w:ascii="Times New Roman" w:hAnsi="Times New Roman" w:cs="Times New Roman"/>
          <w:b/>
          <w:sz w:val="24"/>
          <w:lang w:val="id-ID"/>
        </w:rPr>
        <w:t>RUANG LINGKUP</w:t>
      </w:r>
    </w:p>
    <w:p w14:paraId="33BC49A7" w14:textId="77777777" w:rsidR="00A754F9" w:rsidRDefault="00A754F9" w:rsidP="00352E78">
      <w:pPr>
        <w:pStyle w:val="ListParagraph"/>
        <w:spacing w:after="120"/>
        <w:ind w:left="0"/>
        <w:contextualSpacing w:val="0"/>
        <w:jc w:val="both"/>
        <w:rPr>
          <w:rFonts w:ascii="Times New Roman" w:hAnsi="Times New Roman" w:cs="Times New Roman"/>
          <w:sz w:val="24"/>
          <w:lang w:val="id-ID"/>
        </w:rPr>
      </w:pPr>
      <w:r w:rsidRPr="008A1E45">
        <w:rPr>
          <w:rFonts w:ascii="Times New Roman" w:hAnsi="Times New Roman" w:cs="Times New Roman"/>
          <w:sz w:val="24"/>
          <w:lang w:val="id-ID"/>
        </w:rPr>
        <w:t>Ruang lingkup pekerjaan meliputi sebagai berikut :</w:t>
      </w:r>
    </w:p>
    <w:p w14:paraId="596248E2" w14:textId="14BAFD86" w:rsidR="00905A69" w:rsidRPr="00DC7229" w:rsidRDefault="00DF0151" w:rsidP="00352E78">
      <w:pPr>
        <w:pStyle w:val="ListParagraph"/>
        <w:numPr>
          <w:ilvl w:val="1"/>
          <w:numId w:val="19"/>
        </w:numPr>
        <w:spacing w:after="120"/>
        <w:ind w:left="426" w:hanging="426"/>
        <w:contextualSpacing w:val="0"/>
        <w:jc w:val="both"/>
        <w:rPr>
          <w:rFonts w:ascii="Times New Roman" w:hAnsi="Times New Roman" w:cs="Times New Roman"/>
          <w:sz w:val="24"/>
          <w:lang w:val="id-ID"/>
        </w:rPr>
      </w:pPr>
      <w:bookmarkStart w:id="306" w:name="_Hlk44576949"/>
      <w:r>
        <w:rPr>
          <w:rFonts w:ascii="Times New Roman" w:hAnsi="Times New Roman" w:cs="Times New Roman"/>
          <w:sz w:val="24"/>
        </w:rPr>
        <w:t xml:space="preserve">Peralatan bongkar muat yang menjadi </w:t>
      </w:r>
      <w:r w:rsidR="00DC7229">
        <w:rPr>
          <w:rFonts w:ascii="Times New Roman" w:hAnsi="Times New Roman" w:cs="Times New Roman"/>
          <w:sz w:val="24"/>
        </w:rPr>
        <w:t>lingkup pekerjaan PIHAK KEDUA meliputi jumlah dan rincian alat sebagai berikut :</w:t>
      </w:r>
    </w:p>
    <w:p w14:paraId="649CCBAE" w14:textId="2B9761DF" w:rsidR="00DC7229" w:rsidRPr="00DC7229" w:rsidRDefault="00DC7229" w:rsidP="00352E78">
      <w:pPr>
        <w:pStyle w:val="ListParagraph"/>
        <w:numPr>
          <w:ilvl w:val="0"/>
          <w:numId w:val="26"/>
        </w:numPr>
        <w:spacing w:after="120"/>
        <w:ind w:left="851" w:hanging="425"/>
        <w:contextualSpacing w:val="0"/>
        <w:jc w:val="both"/>
        <w:rPr>
          <w:rFonts w:ascii="Times New Roman" w:hAnsi="Times New Roman" w:cs="Times New Roman"/>
          <w:sz w:val="24"/>
          <w:lang w:val="id-ID"/>
        </w:rPr>
      </w:pPr>
      <w:r>
        <w:rPr>
          <w:rFonts w:ascii="Times New Roman" w:hAnsi="Times New Roman" w:cs="Times New Roman"/>
          <w:sz w:val="24"/>
        </w:rPr>
        <w:t>4 (empat) unit STS Crane, yang terdiri dari:</w:t>
      </w:r>
    </w:p>
    <w:p w14:paraId="1853BC97" w14:textId="18FD4E20" w:rsidR="00DC7229" w:rsidRPr="00DC7229" w:rsidRDefault="00DC7229" w:rsidP="00352E78">
      <w:pPr>
        <w:pStyle w:val="ListParagraph"/>
        <w:numPr>
          <w:ilvl w:val="0"/>
          <w:numId w:val="27"/>
        </w:numPr>
        <w:spacing w:after="120"/>
        <w:ind w:left="1134" w:hanging="283"/>
        <w:contextualSpacing w:val="0"/>
        <w:jc w:val="both"/>
        <w:rPr>
          <w:rFonts w:ascii="Times New Roman" w:hAnsi="Times New Roman" w:cs="Times New Roman"/>
          <w:sz w:val="24"/>
          <w:lang w:val="id-ID"/>
        </w:rPr>
      </w:pPr>
      <w:r>
        <w:rPr>
          <w:rFonts w:ascii="Times New Roman" w:hAnsi="Times New Roman" w:cs="Times New Roman"/>
          <w:sz w:val="24"/>
        </w:rPr>
        <w:t>STS 01</w:t>
      </w:r>
    </w:p>
    <w:p w14:paraId="6FD351FD" w14:textId="68154A72" w:rsidR="00DC7229" w:rsidRPr="00DC7229" w:rsidRDefault="00DC7229" w:rsidP="00352E78">
      <w:pPr>
        <w:pStyle w:val="ListParagraph"/>
        <w:numPr>
          <w:ilvl w:val="0"/>
          <w:numId w:val="27"/>
        </w:numPr>
        <w:spacing w:after="120"/>
        <w:ind w:left="1134" w:hanging="283"/>
        <w:contextualSpacing w:val="0"/>
        <w:jc w:val="both"/>
        <w:rPr>
          <w:rFonts w:ascii="Times New Roman" w:hAnsi="Times New Roman" w:cs="Times New Roman"/>
          <w:sz w:val="24"/>
          <w:lang w:val="id-ID"/>
        </w:rPr>
      </w:pPr>
      <w:r>
        <w:rPr>
          <w:rFonts w:ascii="Times New Roman" w:hAnsi="Times New Roman" w:cs="Times New Roman"/>
          <w:sz w:val="24"/>
        </w:rPr>
        <w:t>STS 02</w:t>
      </w:r>
    </w:p>
    <w:p w14:paraId="35466173" w14:textId="1548A8D8" w:rsidR="00DC7229" w:rsidRPr="00DC7229" w:rsidRDefault="00DC7229" w:rsidP="00352E78">
      <w:pPr>
        <w:pStyle w:val="ListParagraph"/>
        <w:numPr>
          <w:ilvl w:val="0"/>
          <w:numId w:val="27"/>
        </w:numPr>
        <w:spacing w:after="120"/>
        <w:ind w:left="1134" w:hanging="283"/>
        <w:contextualSpacing w:val="0"/>
        <w:jc w:val="both"/>
        <w:rPr>
          <w:rFonts w:ascii="Times New Roman" w:hAnsi="Times New Roman" w:cs="Times New Roman"/>
          <w:sz w:val="24"/>
          <w:lang w:val="id-ID"/>
        </w:rPr>
      </w:pPr>
      <w:r>
        <w:rPr>
          <w:rFonts w:ascii="Times New Roman" w:hAnsi="Times New Roman" w:cs="Times New Roman"/>
          <w:sz w:val="24"/>
        </w:rPr>
        <w:t>STS 03</w:t>
      </w:r>
    </w:p>
    <w:p w14:paraId="260CBE9B" w14:textId="5815FA6E" w:rsidR="00DC7229" w:rsidRPr="00F41BFF" w:rsidRDefault="00DC7229" w:rsidP="00352E78">
      <w:pPr>
        <w:pStyle w:val="ListParagraph"/>
        <w:numPr>
          <w:ilvl w:val="0"/>
          <w:numId w:val="27"/>
        </w:numPr>
        <w:spacing w:after="120"/>
        <w:ind w:left="1134" w:hanging="283"/>
        <w:contextualSpacing w:val="0"/>
        <w:jc w:val="both"/>
        <w:rPr>
          <w:rFonts w:ascii="Times New Roman" w:hAnsi="Times New Roman" w:cs="Times New Roman"/>
          <w:sz w:val="24"/>
          <w:lang w:val="id-ID"/>
        </w:rPr>
      </w:pPr>
      <w:r>
        <w:rPr>
          <w:rFonts w:ascii="Times New Roman" w:hAnsi="Times New Roman" w:cs="Times New Roman"/>
          <w:sz w:val="24"/>
        </w:rPr>
        <w:t>STS 04</w:t>
      </w:r>
    </w:p>
    <w:p w14:paraId="5E35306A" w14:textId="0947CC00" w:rsidR="00F41BFF" w:rsidRPr="00AE248D" w:rsidRDefault="00F41BFF" w:rsidP="00352E78">
      <w:pPr>
        <w:pStyle w:val="ListParagraph"/>
        <w:numPr>
          <w:ilvl w:val="0"/>
          <w:numId w:val="26"/>
        </w:numPr>
        <w:spacing w:after="120"/>
        <w:ind w:left="851" w:hanging="425"/>
        <w:jc w:val="both"/>
        <w:rPr>
          <w:rFonts w:ascii="Times New Roman" w:hAnsi="Times New Roman" w:cs="Times New Roman"/>
          <w:sz w:val="24"/>
          <w:lang w:val="id-ID"/>
        </w:rPr>
      </w:pPr>
      <w:r>
        <w:rPr>
          <w:rFonts w:ascii="Times New Roman" w:hAnsi="Times New Roman" w:cs="Times New Roman"/>
          <w:sz w:val="24"/>
        </w:rPr>
        <w:t>12 (dua belas) unit A-RTG Crane, yang terdiri dari:</w:t>
      </w:r>
    </w:p>
    <w:p w14:paraId="2269C13E" w14:textId="77777777" w:rsidR="00AE248D" w:rsidRPr="00AE248D" w:rsidRDefault="00AE248D" w:rsidP="00352E78">
      <w:pPr>
        <w:pStyle w:val="ListParagraph"/>
        <w:spacing w:after="120" w:line="120" w:lineRule="auto"/>
        <w:ind w:left="851" w:hanging="425"/>
        <w:jc w:val="both"/>
        <w:rPr>
          <w:rFonts w:ascii="Times New Roman" w:hAnsi="Times New Roman" w:cs="Times New Roman"/>
          <w:sz w:val="24"/>
          <w:lang w:val="id-ID"/>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3"/>
        <w:gridCol w:w="3733"/>
      </w:tblGrid>
      <w:tr w:rsidR="00AE248D" w14:paraId="20035B88" w14:textId="77777777" w:rsidTr="00352E78">
        <w:trPr>
          <w:trHeight w:val="221"/>
        </w:trPr>
        <w:tc>
          <w:tcPr>
            <w:tcW w:w="3073" w:type="dxa"/>
          </w:tcPr>
          <w:p w14:paraId="2533462D"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A-RTG 01</w:t>
            </w:r>
          </w:p>
        </w:tc>
        <w:tc>
          <w:tcPr>
            <w:tcW w:w="3733" w:type="dxa"/>
          </w:tcPr>
          <w:p w14:paraId="3B17ED9C" w14:textId="77777777" w:rsidR="00AE248D" w:rsidRPr="00CA77C3" w:rsidRDefault="00AE248D" w:rsidP="006327D8">
            <w:pPr>
              <w:pStyle w:val="ListParagraph"/>
              <w:numPr>
                <w:ilvl w:val="0"/>
                <w:numId w:val="27"/>
              </w:numPr>
              <w:spacing w:after="120" w:line="259" w:lineRule="auto"/>
              <w:ind w:left="538" w:hanging="252"/>
              <w:contextualSpacing w:val="0"/>
              <w:jc w:val="both"/>
              <w:rPr>
                <w:rFonts w:ascii="Times New Roman" w:hAnsi="Times New Roman" w:cs="Times New Roman"/>
                <w:sz w:val="24"/>
              </w:rPr>
            </w:pPr>
            <w:r>
              <w:rPr>
                <w:rFonts w:ascii="Times New Roman" w:hAnsi="Times New Roman" w:cs="Times New Roman"/>
                <w:sz w:val="24"/>
              </w:rPr>
              <w:t xml:space="preserve">A-RTG 07 </w:t>
            </w:r>
          </w:p>
        </w:tc>
      </w:tr>
      <w:tr w:rsidR="00AE248D" w14:paraId="695ABADA" w14:textId="77777777" w:rsidTr="00352E78">
        <w:tc>
          <w:tcPr>
            <w:tcW w:w="3073" w:type="dxa"/>
          </w:tcPr>
          <w:p w14:paraId="3BDB2C6D"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A-RTG 02</w:t>
            </w:r>
          </w:p>
        </w:tc>
        <w:tc>
          <w:tcPr>
            <w:tcW w:w="3733" w:type="dxa"/>
          </w:tcPr>
          <w:p w14:paraId="62441807" w14:textId="77777777" w:rsidR="00AE248D" w:rsidRPr="00CA77C3" w:rsidRDefault="00AE248D" w:rsidP="006327D8">
            <w:pPr>
              <w:pStyle w:val="ListParagraph"/>
              <w:numPr>
                <w:ilvl w:val="0"/>
                <w:numId w:val="27"/>
              </w:numPr>
              <w:spacing w:after="120" w:line="259" w:lineRule="auto"/>
              <w:ind w:left="538" w:hanging="252"/>
              <w:contextualSpacing w:val="0"/>
              <w:jc w:val="both"/>
              <w:rPr>
                <w:rFonts w:ascii="Times New Roman" w:hAnsi="Times New Roman" w:cs="Times New Roman"/>
                <w:sz w:val="24"/>
              </w:rPr>
            </w:pPr>
            <w:r>
              <w:rPr>
                <w:rFonts w:ascii="Times New Roman" w:hAnsi="Times New Roman" w:cs="Times New Roman"/>
                <w:sz w:val="24"/>
              </w:rPr>
              <w:t xml:space="preserve">A-RTG 08 </w:t>
            </w:r>
          </w:p>
        </w:tc>
      </w:tr>
      <w:tr w:rsidR="00AE248D" w14:paraId="38BBF091" w14:textId="77777777" w:rsidTr="00352E78">
        <w:tc>
          <w:tcPr>
            <w:tcW w:w="3073" w:type="dxa"/>
          </w:tcPr>
          <w:p w14:paraId="58BF3621"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A-RTG 03</w:t>
            </w:r>
          </w:p>
        </w:tc>
        <w:tc>
          <w:tcPr>
            <w:tcW w:w="3733" w:type="dxa"/>
          </w:tcPr>
          <w:p w14:paraId="3A8C7046" w14:textId="77777777" w:rsidR="00AE248D" w:rsidRPr="00CA77C3" w:rsidRDefault="00AE248D" w:rsidP="006327D8">
            <w:pPr>
              <w:pStyle w:val="ListParagraph"/>
              <w:numPr>
                <w:ilvl w:val="0"/>
                <w:numId w:val="27"/>
              </w:numPr>
              <w:spacing w:after="120" w:line="259" w:lineRule="auto"/>
              <w:ind w:left="538" w:hanging="252"/>
              <w:contextualSpacing w:val="0"/>
              <w:jc w:val="both"/>
              <w:rPr>
                <w:rFonts w:ascii="Times New Roman" w:hAnsi="Times New Roman" w:cs="Times New Roman"/>
                <w:sz w:val="24"/>
              </w:rPr>
            </w:pPr>
            <w:r>
              <w:rPr>
                <w:rFonts w:ascii="Times New Roman" w:hAnsi="Times New Roman" w:cs="Times New Roman"/>
                <w:sz w:val="24"/>
              </w:rPr>
              <w:t>A-RTG 09</w:t>
            </w:r>
          </w:p>
        </w:tc>
      </w:tr>
      <w:tr w:rsidR="00AE248D" w14:paraId="2A135A83" w14:textId="77777777" w:rsidTr="00352E78">
        <w:tc>
          <w:tcPr>
            <w:tcW w:w="3073" w:type="dxa"/>
          </w:tcPr>
          <w:p w14:paraId="1D08BAED"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A-RTG 04</w:t>
            </w:r>
          </w:p>
        </w:tc>
        <w:tc>
          <w:tcPr>
            <w:tcW w:w="3733" w:type="dxa"/>
          </w:tcPr>
          <w:p w14:paraId="72F7DE2D" w14:textId="77777777" w:rsidR="00AE248D" w:rsidRPr="00CA77C3" w:rsidRDefault="00AE248D" w:rsidP="006327D8">
            <w:pPr>
              <w:pStyle w:val="ListParagraph"/>
              <w:numPr>
                <w:ilvl w:val="0"/>
                <w:numId w:val="27"/>
              </w:numPr>
              <w:spacing w:after="120" w:line="259" w:lineRule="auto"/>
              <w:ind w:left="538" w:hanging="252"/>
              <w:contextualSpacing w:val="0"/>
              <w:jc w:val="both"/>
              <w:rPr>
                <w:rFonts w:ascii="Times New Roman" w:hAnsi="Times New Roman" w:cs="Times New Roman"/>
                <w:sz w:val="24"/>
              </w:rPr>
            </w:pPr>
            <w:r>
              <w:rPr>
                <w:rFonts w:ascii="Times New Roman" w:hAnsi="Times New Roman" w:cs="Times New Roman"/>
                <w:sz w:val="24"/>
              </w:rPr>
              <w:t>A-RTG 10</w:t>
            </w:r>
          </w:p>
        </w:tc>
      </w:tr>
      <w:tr w:rsidR="00AE248D" w14:paraId="7FA7C912" w14:textId="77777777" w:rsidTr="00352E78">
        <w:tc>
          <w:tcPr>
            <w:tcW w:w="3073" w:type="dxa"/>
          </w:tcPr>
          <w:p w14:paraId="4384184D"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A-RTG 05</w:t>
            </w:r>
          </w:p>
        </w:tc>
        <w:tc>
          <w:tcPr>
            <w:tcW w:w="3733" w:type="dxa"/>
          </w:tcPr>
          <w:p w14:paraId="3DA50B1A" w14:textId="77777777" w:rsidR="00AE248D" w:rsidRPr="00CA77C3" w:rsidRDefault="00AE248D" w:rsidP="006327D8">
            <w:pPr>
              <w:pStyle w:val="ListParagraph"/>
              <w:numPr>
                <w:ilvl w:val="0"/>
                <w:numId w:val="27"/>
              </w:numPr>
              <w:spacing w:after="120" w:line="259" w:lineRule="auto"/>
              <w:ind w:left="538" w:hanging="252"/>
              <w:contextualSpacing w:val="0"/>
              <w:jc w:val="both"/>
              <w:rPr>
                <w:rFonts w:ascii="Times New Roman" w:hAnsi="Times New Roman" w:cs="Times New Roman"/>
                <w:sz w:val="24"/>
              </w:rPr>
            </w:pPr>
            <w:r>
              <w:rPr>
                <w:rFonts w:ascii="Times New Roman" w:hAnsi="Times New Roman" w:cs="Times New Roman"/>
                <w:sz w:val="24"/>
              </w:rPr>
              <w:t>A-RTG 11</w:t>
            </w:r>
          </w:p>
        </w:tc>
      </w:tr>
      <w:tr w:rsidR="00AE248D" w14:paraId="7E3AD7F6" w14:textId="77777777" w:rsidTr="00352E78">
        <w:tc>
          <w:tcPr>
            <w:tcW w:w="3073" w:type="dxa"/>
          </w:tcPr>
          <w:p w14:paraId="62D9B591"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A-RTG 06</w:t>
            </w:r>
          </w:p>
        </w:tc>
        <w:tc>
          <w:tcPr>
            <w:tcW w:w="3733" w:type="dxa"/>
          </w:tcPr>
          <w:p w14:paraId="55176998" w14:textId="77777777" w:rsidR="00AE248D" w:rsidRPr="00CA77C3" w:rsidRDefault="00AE248D" w:rsidP="006327D8">
            <w:pPr>
              <w:pStyle w:val="ListParagraph"/>
              <w:numPr>
                <w:ilvl w:val="0"/>
                <w:numId w:val="27"/>
              </w:numPr>
              <w:spacing w:after="120" w:line="259" w:lineRule="auto"/>
              <w:ind w:left="538" w:hanging="252"/>
              <w:contextualSpacing w:val="0"/>
              <w:jc w:val="both"/>
              <w:rPr>
                <w:rFonts w:ascii="Times New Roman" w:hAnsi="Times New Roman" w:cs="Times New Roman"/>
                <w:sz w:val="24"/>
              </w:rPr>
            </w:pPr>
            <w:r>
              <w:rPr>
                <w:rFonts w:ascii="Times New Roman" w:hAnsi="Times New Roman" w:cs="Times New Roman"/>
                <w:sz w:val="24"/>
              </w:rPr>
              <w:t>A-RTG 12</w:t>
            </w:r>
          </w:p>
        </w:tc>
      </w:tr>
    </w:tbl>
    <w:p w14:paraId="70911702" w14:textId="10D1F14F" w:rsidR="00EF1E9F" w:rsidRPr="00EF1E9F" w:rsidRDefault="00EF1E9F">
      <w:pPr>
        <w:pStyle w:val="ListParagraph"/>
        <w:numPr>
          <w:ilvl w:val="0"/>
          <w:numId w:val="26"/>
        </w:numPr>
        <w:spacing w:after="0" w:line="360" w:lineRule="auto"/>
        <w:ind w:left="850" w:hanging="425"/>
        <w:jc w:val="both"/>
        <w:rPr>
          <w:ins w:id="307" w:author="User" w:date="2021-08-09T02:11:00Z"/>
          <w:rFonts w:ascii="Times New Roman" w:hAnsi="Times New Roman" w:cs="Times New Roman"/>
          <w:sz w:val="24"/>
          <w:lang w:val="id-ID"/>
          <w:rPrChange w:id="308" w:author="User" w:date="2021-08-09T02:11:00Z">
            <w:rPr>
              <w:ins w:id="309" w:author="User" w:date="2021-08-09T02:11:00Z"/>
              <w:rFonts w:ascii="Times New Roman" w:hAnsi="Times New Roman" w:cs="Times New Roman"/>
              <w:sz w:val="24"/>
            </w:rPr>
          </w:rPrChange>
        </w:rPr>
        <w:pPrChange w:id="310" w:author="User" w:date="2021-08-09T02:11:00Z">
          <w:pPr>
            <w:pStyle w:val="ListParagraph"/>
            <w:numPr>
              <w:numId w:val="26"/>
            </w:numPr>
            <w:spacing w:after="120"/>
            <w:ind w:left="851" w:hanging="425"/>
            <w:jc w:val="both"/>
          </w:pPr>
        </w:pPrChange>
      </w:pPr>
      <w:ins w:id="311" w:author="User" w:date="2021-08-09T02:10:00Z">
        <w:r>
          <w:rPr>
            <w:rFonts w:ascii="Times New Roman" w:hAnsi="Times New Roman" w:cs="Times New Roman"/>
            <w:sz w:val="24"/>
          </w:rPr>
          <w:lastRenderedPageBreak/>
          <w:t xml:space="preserve">8 Blok Otomatis </w:t>
        </w:r>
        <w:r>
          <w:rPr>
            <w:rFonts w:ascii="Times New Roman" w:hAnsi="Times New Roman" w:cs="Times New Roman"/>
            <w:i/>
            <w:sz w:val="24"/>
          </w:rPr>
          <w:t>(Yard Component)</w:t>
        </w:r>
      </w:ins>
      <w:ins w:id="312" w:author="User" w:date="2021-08-09T02:11:00Z">
        <w:r>
          <w:rPr>
            <w:rFonts w:ascii="Times New Roman" w:hAnsi="Times New Roman" w:cs="Times New Roman"/>
            <w:i/>
            <w:sz w:val="24"/>
          </w:rPr>
          <w:t xml:space="preserve">, </w:t>
        </w:r>
        <w:r>
          <w:rPr>
            <w:rFonts w:ascii="Times New Roman" w:hAnsi="Times New Roman" w:cs="Times New Roman"/>
            <w:sz w:val="24"/>
          </w:rPr>
          <w:t>yang terdiri dari:</w:t>
        </w:r>
      </w:ins>
    </w:p>
    <w:p w14:paraId="61231E97" w14:textId="6EC1FACE" w:rsidR="00EF1E9F" w:rsidRPr="00EF1E9F" w:rsidRDefault="00EF1E9F">
      <w:pPr>
        <w:pStyle w:val="ListParagraph"/>
        <w:numPr>
          <w:ilvl w:val="0"/>
          <w:numId w:val="67"/>
        </w:numPr>
        <w:spacing w:after="0" w:line="360" w:lineRule="auto"/>
        <w:ind w:left="1276"/>
        <w:jc w:val="both"/>
        <w:rPr>
          <w:ins w:id="313" w:author="User" w:date="2021-08-09T02:12:00Z"/>
          <w:rFonts w:ascii="Times New Roman" w:hAnsi="Times New Roman" w:cs="Times New Roman"/>
          <w:sz w:val="24"/>
          <w:lang w:val="id-ID"/>
          <w:rPrChange w:id="314" w:author="User" w:date="2021-08-09T02:12:00Z">
            <w:rPr>
              <w:ins w:id="315" w:author="User" w:date="2021-08-09T02:12:00Z"/>
              <w:rFonts w:ascii="Times New Roman" w:hAnsi="Times New Roman" w:cs="Times New Roman"/>
              <w:sz w:val="24"/>
            </w:rPr>
          </w:rPrChange>
        </w:rPr>
        <w:pPrChange w:id="316" w:author="User" w:date="2021-08-09T02:11:00Z">
          <w:pPr>
            <w:pStyle w:val="ListParagraph"/>
            <w:numPr>
              <w:numId w:val="26"/>
            </w:numPr>
            <w:spacing w:after="120"/>
            <w:ind w:left="851" w:hanging="425"/>
            <w:jc w:val="both"/>
          </w:pPr>
        </w:pPrChange>
      </w:pPr>
      <w:ins w:id="317" w:author="User" w:date="2021-08-09T02:11:00Z">
        <w:r w:rsidRPr="00EF1E9F">
          <w:rPr>
            <w:rFonts w:ascii="Times New Roman" w:hAnsi="Times New Roman" w:cs="Times New Roman"/>
            <w:sz w:val="24"/>
            <w:rPrChange w:id="318" w:author="User" w:date="2021-08-09T02:11:00Z">
              <w:rPr/>
            </w:rPrChange>
          </w:rPr>
          <w:t xml:space="preserve">Blok </w:t>
        </w:r>
      </w:ins>
      <w:ins w:id="319" w:author="User" w:date="2021-08-09T02:12:00Z">
        <w:r>
          <w:rPr>
            <w:rFonts w:ascii="Times New Roman" w:hAnsi="Times New Roman" w:cs="Times New Roman"/>
            <w:sz w:val="24"/>
          </w:rPr>
          <w:t>A2</w:t>
        </w:r>
      </w:ins>
    </w:p>
    <w:p w14:paraId="4DA631EE" w14:textId="2A8271CC" w:rsidR="00EF1E9F" w:rsidRPr="00EF1E9F" w:rsidRDefault="00EF1E9F">
      <w:pPr>
        <w:pStyle w:val="ListParagraph"/>
        <w:numPr>
          <w:ilvl w:val="0"/>
          <w:numId w:val="67"/>
        </w:numPr>
        <w:spacing w:after="0" w:line="360" w:lineRule="auto"/>
        <w:ind w:left="1276"/>
        <w:jc w:val="both"/>
        <w:rPr>
          <w:ins w:id="320" w:author="User" w:date="2021-08-09T02:12:00Z"/>
          <w:rFonts w:ascii="Times New Roman" w:hAnsi="Times New Roman" w:cs="Times New Roman"/>
          <w:sz w:val="24"/>
          <w:lang w:val="id-ID"/>
          <w:rPrChange w:id="321" w:author="User" w:date="2021-08-09T02:12:00Z">
            <w:rPr>
              <w:ins w:id="322" w:author="User" w:date="2021-08-09T02:12:00Z"/>
              <w:rFonts w:ascii="Times New Roman" w:hAnsi="Times New Roman" w:cs="Times New Roman"/>
              <w:sz w:val="24"/>
            </w:rPr>
          </w:rPrChange>
        </w:rPr>
        <w:pPrChange w:id="323" w:author="User" w:date="2021-08-09T02:11:00Z">
          <w:pPr>
            <w:pStyle w:val="ListParagraph"/>
            <w:numPr>
              <w:numId w:val="26"/>
            </w:numPr>
            <w:spacing w:after="120"/>
            <w:ind w:left="851" w:hanging="425"/>
            <w:jc w:val="both"/>
          </w:pPr>
        </w:pPrChange>
      </w:pPr>
      <w:ins w:id="324" w:author="User" w:date="2021-08-09T02:12:00Z">
        <w:r>
          <w:rPr>
            <w:rFonts w:ascii="Times New Roman" w:hAnsi="Times New Roman" w:cs="Times New Roman"/>
            <w:sz w:val="24"/>
          </w:rPr>
          <w:t>Blok B2</w:t>
        </w:r>
      </w:ins>
    </w:p>
    <w:p w14:paraId="22BF934B" w14:textId="7433FACA" w:rsidR="00EF1E9F" w:rsidRPr="00EF1E9F" w:rsidRDefault="00EF1E9F">
      <w:pPr>
        <w:pStyle w:val="ListParagraph"/>
        <w:numPr>
          <w:ilvl w:val="0"/>
          <w:numId w:val="67"/>
        </w:numPr>
        <w:spacing w:after="0" w:line="360" w:lineRule="auto"/>
        <w:ind w:left="1276"/>
        <w:jc w:val="both"/>
        <w:rPr>
          <w:ins w:id="325" w:author="User" w:date="2021-08-09T02:12:00Z"/>
          <w:rFonts w:ascii="Times New Roman" w:hAnsi="Times New Roman" w:cs="Times New Roman"/>
          <w:sz w:val="24"/>
          <w:lang w:val="id-ID"/>
          <w:rPrChange w:id="326" w:author="User" w:date="2021-08-09T02:12:00Z">
            <w:rPr>
              <w:ins w:id="327" w:author="User" w:date="2021-08-09T02:12:00Z"/>
              <w:rFonts w:ascii="Times New Roman" w:hAnsi="Times New Roman" w:cs="Times New Roman"/>
              <w:sz w:val="24"/>
            </w:rPr>
          </w:rPrChange>
        </w:rPr>
        <w:pPrChange w:id="328" w:author="User" w:date="2021-08-09T02:11:00Z">
          <w:pPr>
            <w:pStyle w:val="ListParagraph"/>
            <w:numPr>
              <w:numId w:val="26"/>
            </w:numPr>
            <w:spacing w:after="120"/>
            <w:ind w:left="851" w:hanging="425"/>
            <w:jc w:val="both"/>
          </w:pPr>
        </w:pPrChange>
      </w:pPr>
      <w:ins w:id="329" w:author="User" w:date="2021-08-09T02:12:00Z">
        <w:r>
          <w:rPr>
            <w:rFonts w:ascii="Times New Roman" w:hAnsi="Times New Roman" w:cs="Times New Roman"/>
            <w:sz w:val="24"/>
          </w:rPr>
          <w:t>Blok C2</w:t>
        </w:r>
      </w:ins>
    </w:p>
    <w:p w14:paraId="4B8988EA" w14:textId="5191ED8C" w:rsidR="00EF1E9F" w:rsidRPr="00EF1E9F" w:rsidRDefault="00EF1E9F">
      <w:pPr>
        <w:pStyle w:val="ListParagraph"/>
        <w:numPr>
          <w:ilvl w:val="0"/>
          <w:numId w:val="67"/>
        </w:numPr>
        <w:spacing w:after="0" w:line="360" w:lineRule="auto"/>
        <w:ind w:left="1276"/>
        <w:jc w:val="both"/>
        <w:rPr>
          <w:ins w:id="330" w:author="User" w:date="2021-08-09T02:12:00Z"/>
          <w:rFonts w:ascii="Times New Roman" w:hAnsi="Times New Roman" w:cs="Times New Roman"/>
          <w:sz w:val="24"/>
          <w:lang w:val="id-ID"/>
          <w:rPrChange w:id="331" w:author="User" w:date="2021-08-09T02:12:00Z">
            <w:rPr>
              <w:ins w:id="332" w:author="User" w:date="2021-08-09T02:12:00Z"/>
              <w:rFonts w:ascii="Times New Roman" w:hAnsi="Times New Roman" w:cs="Times New Roman"/>
              <w:sz w:val="24"/>
            </w:rPr>
          </w:rPrChange>
        </w:rPr>
        <w:pPrChange w:id="333" w:author="User" w:date="2021-08-09T02:12:00Z">
          <w:pPr>
            <w:pStyle w:val="ListParagraph"/>
            <w:numPr>
              <w:numId w:val="26"/>
            </w:numPr>
            <w:spacing w:after="120"/>
            <w:ind w:left="851" w:hanging="425"/>
            <w:jc w:val="both"/>
          </w:pPr>
        </w:pPrChange>
      </w:pPr>
      <w:ins w:id="334" w:author="User" w:date="2021-08-09T02:12:00Z">
        <w:r>
          <w:rPr>
            <w:rFonts w:ascii="Times New Roman" w:hAnsi="Times New Roman" w:cs="Times New Roman"/>
            <w:sz w:val="24"/>
          </w:rPr>
          <w:t>Blok D2</w:t>
        </w:r>
      </w:ins>
    </w:p>
    <w:p w14:paraId="4B63DFEA" w14:textId="2D057746" w:rsidR="00EF1E9F" w:rsidRPr="00EF1E9F" w:rsidRDefault="00EF1E9F">
      <w:pPr>
        <w:pStyle w:val="ListParagraph"/>
        <w:numPr>
          <w:ilvl w:val="0"/>
          <w:numId w:val="67"/>
        </w:numPr>
        <w:spacing w:after="0" w:line="360" w:lineRule="auto"/>
        <w:ind w:left="1276"/>
        <w:jc w:val="both"/>
        <w:rPr>
          <w:ins w:id="335" w:author="User" w:date="2021-08-09T02:12:00Z"/>
          <w:rFonts w:ascii="Times New Roman" w:hAnsi="Times New Roman" w:cs="Times New Roman"/>
          <w:sz w:val="24"/>
          <w:lang w:val="id-ID"/>
          <w:rPrChange w:id="336" w:author="User" w:date="2021-08-09T02:12:00Z">
            <w:rPr>
              <w:ins w:id="337" w:author="User" w:date="2021-08-09T02:12:00Z"/>
              <w:rFonts w:ascii="Times New Roman" w:hAnsi="Times New Roman" w:cs="Times New Roman"/>
              <w:sz w:val="24"/>
            </w:rPr>
          </w:rPrChange>
        </w:rPr>
        <w:pPrChange w:id="338" w:author="User" w:date="2021-08-09T02:12:00Z">
          <w:pPr>
            <w:pStyle w:val="ListParagraph"/>
            <w:numPr>
              <w:numId w:val="26"/>
            </w:numPr>
            <w:spacing w:after="120"/>
            <w:ind w:left="851" w:hanging="425"/>
            <w:jc w:val="both"/>
          </w:pPr>
        </w:pPrChange>
      </w:pPr>
      <w:ins w:id="339" w:author="User" w:date="2021-08-09T02:12:00Z">
        <w:r>
          <w:rPr>
            <w:rFonts w:ascii="Times New Roman" w:hAnsi="Times New Roman" w:cs="Times New Roman"/>
            <w:sz w:val="24"/>
          </w:rPr>
          <w:t>Blok E2</w:t>
        </w:r>
      </w:ins>
    </w:p>
    <w:p w14:paraId="54466E62" w14:textId="114D6FF8" w:rsidR="00EF1E9F" w:rsidRPr="00EF1E9F" w:rsidRDefault="00EF1E9F">
      <w:pPr>
        <w:pStyle w:val="ListParagraph"/>
        <w:numPr>
          <w:ilvl w:val="0"/>
          <w:numId w:val="67"/>
        </w:numPr>
        <w:spacing w:after="0" w:line="360" w:lineRule="auto"/>
        <w:ind w:left="1276"/>
        <w:jc w:val="both"/>
        <w:rPr>
          <w:ins w:id="340" w:author="User" w:date="2021-08-09T02:12:00Z"/>
          <w:rFonts w:ascii="Times New Roman" w:hAnsi="Times New Roman" w:cs="Times New Roman"/>
          <w:sz w:val="24"/>
          <w:lang w:val="id-ID"/>
          <w:rPrChange w:id="341" w:author="User" w:date="2021-08-09T02:12:00Z">
            <w:rPr>
              <w:ins w:id="342" w:author="User" w:date="2021-08-09T02:12:00Z"/>
              <w:rFonts w:ascii="Times New Roman" w:hAnsi="Times New Roman" w:cs="Times New Roman"/>
              <w:sz w:val="24"/>
            </w:rPr>
          </w:rPrChange>
        </w:rPr>
        <w:pPrChange w:id="343" w:author="User" w:date="2021-08-09T02:12:00Z">
          <w:pPr>
            <w:pStyle w:val="ListParagraph"/>
            <w:numPr>
              <w:numId w:val="26"/>
            </w:numPr>
            <w:spacing w:after="120"/>
            <w:ind w:left="851" w:hanging="425"/>
            <w:jc w:val="both"/>
          </w:pPr>
        </w:pPrChange>
      </w:pPr>
      <w:ins w:id="344" w:author="User" w:date="2021-08-09T02:12:00Z">
        <w:r>
          <w:rPr>
            <w:rFonts w:ascii="Times New Roman" w:hAnsi="Times New Roman" w:cs="Times New Roman"/>
            <w:sz w:val="24"/>
          </w:rPr>
          <w:t>Blok F2</w:t>
        </w:r>
      </w:ins>
    </w:p>
    <w:p w14:paraId="043C1DBC" w14:textId="5DE47353" w:rsidR="00EF1E9F" w:rsidRPr="00EF1E9F" w:rsidRDefault="00EF1E9F">
      <w:pPr>
        <w:pStyle w:val="ListParagraph"/>
        <w:numPr>
          <w:ilvl w:val="0"/>
          <w:numId w:val="67"/>
        </w:numPr>
        <w:spacing w:after="0" w:line="360" w:lineRule="auto"/>
        <w:ind w:left="1276"/>
        <w:jc w:val="both"/>
        <w:rPr>
          <w:ins w:id="345" w:author="User" w:date="2021-08-09T02:12:00Z"/>
          <w:rFonts w:ascii="Times New Roman" w:hAnsi="Times New Roman" w:cs="Times New Roman"/>
          <w:sz w:val="24"/>
          <w:lang w:val="id-ID"/>
          <w:rPrChange w:id="346" w:author="User" w:date="2021-08-09T02:12:00Z">
            <w:rPr>
              <w:ins w:id="347" w:author="User" w:date="2021-08-09T02:12:00Z"/>
              <w:rFonts w:ascii="Times New Roman" w:hAnsi="Times New Roman" w:cs="Times New Roman"/>
              <w:sz w:val="24"/>
            </w:rPr>
          </w:rPrChange>
        </w:rPr>
        <w:pPrChange w:id="348" w:author="User" w:date="2021-08-09T02:12:00Z">
          <w:pPr>
            <w:pStyle w:val="ListParagraph"/>
            <w:numPr>
              <w:numId w:val="26"/>
            </w:numPr>
            <w:spacing w:after="120"/>
            <w:ind w:left="851" w:hanging="425"/>
            <w:jc w:val="both"/>
          </w:pPr>
        </w:pPrChange>
      </w:pPr>
      <w:ins w:id="349" w:author="User" w:date="2021-08-09T02:12:00Z">
        <w:r>
          <w:rPr>
            <w:rFonts w:ascii="Times New Roman" w:hAnsi="Times New Roman" w:cs="Times New Roman"/>
            <w:sz w:val="24"/>
          </w:rPr>
          <w:t>Blok G2</w:t>
        </w:r>
      </w:ins>
    </w:p>
    <w:p w14:paraId="6DBF45C4" w14:textId="09744E3E" w:rsidR="00EF1E9F" w:rsidRPr="00EF1E9F" w:rsidRDefault="00EF1E9F">
      <w:pPr>
        <w:pStyle w:val="ListParagraph"/>
        <w:numPr>
          <w:ilvl w:val="0"/>
          <w:numId w:val="67"/>
        </w:numPr>
        <w:spacing w:after="0" w:line="360" w:lineRule="auto"/>
        <w:ind w:left="1276"/>
        <w:jc w:val="both"/>
        <w:rPr>
          <w:ins w:id="350" w:author="User" w:date="2021-08-09T02:10:00Z"/>
          <w:rFonts w:ascii="Times New Roman" w:hAnsi="Times New Roman" w:cs="Times New Roman"/>
          <w:sz w:val="24"/>
          <w:lang w:val="id-ID"/>
          <w:rPrChange w:id="351" w:author="User" w:date="2021-08-09T02:12:00Z">
            <w:rPr>
              <w:ins w:id="352" w:author="User" w:date="2021-08-09T02:10:00Z"/>
              <w:rFonts w:ascii="Times New Roman" w:hAnsi="Times New Roman" w:cs="Times New Roman"/>
              <w:sz w:val="24"/>
            </w:rPr>
          </w:rPrChange>
        </w:rPr>
        <w:pPrChange w:id="353" w:author="User" w:date="2021-08-09T02:12:00Z">
          <w:pPr>
            <w:pStyle w:val="ListParagraph"/>
            <w:numPr>
              <w:numId w:val="26"/>
            </w:numPr>
            <w:spacing w:after="120"/>
            <w:ind w:left="851" w:hanging="425"/>
            <w:jc w:val="both"/>
          </w:pPr>
        </w:pPrChange>
      </w:pPr>
      <w:ins w:id="354" w:author="User" w:date="2021-08-09T02:12:00Z">
        <w:r>
          <w:rPr>
            <w:rFonts w:ascii="Times New Roman" w:hAnsi="Times New Roman" w:cs="Times New Roman"/>
            <w:sz w:val="24"/>
          </w:rPr>
          <w:t>Blok H2</w:t>
        </w:r>
      </w:ins>
    </w:p>
    <w:p w14:paraId="1E05BA6A" w14:textId="45BFECA2" w:rsidR="00F41BFF" w:rsidRPr="00AE248D" w:rsidRDefault="00F41BFF" w:rsidP="00352E78">
      <w:pPr>
        <w:pStyle w:val="ListParagraph"/>
        <w:numPr>
          <w:ilvl w:val="0"/>
          <w:numId w:val="26"/>
        </w:numPr>
        <w:spacing w:after="120"/>
        <w:ind w:left="851" w:hanging="425"/>
        <w:jc w:val="both"/>
        <w:rPr>
          <w:rFonts w:ascii="Times New Roman" w:hAnsi="Times New Roman" w:cs="Times New Roman"/>
          <w:sz w:val="24"/>
          <w:lang w:val="id-ID"/>
        </w:rPr>
      </w:pPr>
      <w:r>
        <w:rPr>
          <w:rFonts w:ascii="Times New Roman" w:hAnsi="Times New Roman" w:cs="Times New Roman"/>
          <w:sz w:val="24"/>
        </w:rPr>
        <w:t xml:space="preserve">20 </w:t>
      </w:r>
      <w:r w:rsidR="000D20E4">
        <w:rPr>
          <w:rFonts w:ascii="Times New Roman" w:hAnsi="Times New Roman" w:cs="Times New Roman"/>
          <w:sz w:val="24"/>
        </w:rPr>
        <w:t>(dua puluh) unit TT dan CH, yang terdiri dari:</w:t>
      </w:r>
    </w:p>
    <w:p w14:paraId="6EE5EC20" w14:textId="77777777" w:rsidR="00AE248D" w:rsidRPr="00AE248D" w:rsidRDefault="00AE248D" w:rsidP="00AE248D">
      <w:pPr>
        <w:pStyle w:val="ListParagraph"/>
        <w:spacing w:after="120" w:line="120" w:lineRule="auto"/>
        <w:ind w:left="1418"/>
        <w:jc w:val="both"/>
        <w:rPr>
          <w:rFonts w:ascii="Times New Roman" w:hAnsi="Times New Roman" w:cs="Times New Roman"/>
          <w:sz w:val="24"/>
          <w:lang w:val="id-ID"/>
        </w:rPr>
      </w:pPr>
    </w:p>
    <w:tbl>
      <w:tblPr>
        <w:tblStyle w:val="TableGrid"/>
        <w:tblW w:w="678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3858"/>
      </w:tblGrid>
      <w:tr w:rsidR="00AE248D" w14:paraId="0016CC9A" w14:textId="77777777" w:rsidTr="00352E78">
        <w:tc>
          <w:tcPr>
            <w:tcW w:w="2931" w:type="dxa"/>
          </w:tcPr>
          <w:p w14:paraId="7C844D64"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01 &amp; CH 01</w:t>
            </w:r>
          </w:p>
        </w:tc>
        <w:tc>
          <w:tcPr>
            <w:tcW w:w="3858" w:type="dxa"/>
          </w:tcPr>
          <w:p w14:paraId="7A99F9F3"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11 &amp; CH 11</w:t>
            </w:r>
          </w:p>
        </w:tc>
      </w:tr>
      <w:tr w:rsidR="00AE248D" w14:paraId="5AC03573" w14:textId="77777777" w:rsidTr="00352E78">
        <w:tc>
          <w:tcPr>
            <w:tcW w:w="2931" w:type="dxa"/>
          </w:tcPr>
          <w:p w14:paraId="05B3E406"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02 &amp; CH 02</w:t>
            </w:r>
          </w:p>
        </w:tc>
        <w:tc>
          <w:tcPr>
            <w:tcW w:w="3858" w:type="dxa"/>
          </w:tcPr>
          <w:p w14:paraId="613F76DF"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12 &amp; CH 12</w:t>
            </w:r>
          </w:p>
        </w:tc>
      </w:tr>
      <w:tr w:rsidR="00AE248D" w14:paraId="600565B8" w14:textId="77777777" w:rsidTr="00352E78">
        <w:tc>
          <w:tcPr>
            <w:tcW w:w="2931" w:type="dxa"/>
          </w:tcPr>
          <w:p w14:paraId="1ACF6EBF"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03 &amp; CH 03</w:t>
            </w:r>
          </w:p>
        </w:tc>
        <w:tc>
          <w:tcPr>
            <w:tcW w:w="3858" w:type="dxa"/>
          </w:tcPr>
          <w:p w14:paraId="22D8536E"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13 &amp; CH 13</w:t>
            </w:r>
          </w:p>
        </w:tc>
      </w:tr>
      <w:tr w:rsidR="00AE248D" w14:paraId="00EF5528" w14:textId="77777777" w:rsidTr="00352E78">
        <w:tc>
          <w:tcPr>
            <w:tcW w:w="2931" w:type="dxa"/>
          </w:tcPr>
          <w:p w14:paraId="4A1C3DFA"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04 &amp; CH 04</w:t>
            </w:r>
          </w:p>
        </w:tc>
        <w:tc>
          <w:tcPr>
            <w:tcW w:w="3858" w:type="dxa"/>
          </w:tcPr>
          <w:p w14:paraId="38827C82"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14 &amp; CH 14</w:t>
            </w:r>
          </w:p>
        </w:tc>
      </w:tr>
      <w:tr w:rsidR="00AE248D" w14:paraId="1F4CA43C" w14:textId="77777777" w:rsidTr="00352E78">
        <w:tc>
          <w:tcPr>
            <w:tcW w:w="2931" w:type="dxa"/>
          </w:tcPr>
          <w:p w14:paraId="78A28F68"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05 &amp; CH 05</w:t>
            </w:r>
          </w:p>
        </w:tc>
        <w:tc>
          <w:tcPr>
            <w:tcW w:w="3858" w:type="dxa"/>
          </w:tcPr>
          <w:p w14:paraId="0F648B9C"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15 &amp; CH 15</w:t>
            </w:r>
          </w:p>
        </w:tc>
      </w:tr>
      <w:tr w:rsidR="00AE248D" w14:paraId="45EB3993" w14:textId="77777777" w:rsidTr="00352E78">
        <w:tc>
          <w:tcPr>
            <w:tcW w:w="2931" w:type="dxa"/>
          </w:tcPr>
          <w:p w14:paraId="5A454CFD"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06 &amp; CH 06</w:t>
            </w:r>
          </w:p>
        </w:tc>
        <w:tc>
          <w:tcPr>
            <w:tcW w:w="3858" w:type="dxa"/>
          </w:tcPr>
          <w:p w14:paraId="2FA772C8"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16 &amp; CH 16</w:t>
            </w:r>
          </w:p>
        </w:tc>
      </w:tr>
      <w:tr w:rsidR="00AE248D" w14:paraId="4B156A52" w14:textId="77777777" w:rsidTr="00352E78">
        <w:tc>
          <w:tcPr>
            <w:tcW w:w="2931" w:type="dxa"/>
          </w:tcPr>
          <w:p w14:paraId="6C0C8ADA"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07 &amp; CH 07</w:t>
            </w:r>
          </w:p>
        </w:tc>
        <w:tc>
          <w:tcPr>
            <w:tcW w:w="3858" w:type="dxa"/>
          </w:tcPr>
          <w:p w14:paraId="3837ADDB"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17 &amp; CH 17</w:t>
            </w:r>
          </w:p>
        </w:tc>
      </w:tr>
      <w:tr w:rsidR="00AE248D" w14:paraId="095D7B09" w14:textId="77777777" w:rsidTr="00352E78">
        <w:tc>
          <w:tcPr>
            <w:tcW w:w="2931" w:type="dxa"/>
          </w:tcPr>
          <w:p w14:paraId="0F9CBBBC"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08 &amp; CH 08</w:t>
            </w:r>
          </w:p>
        </w:tc>
        <w:tc>
          <w:tcPr>
            <w:tcW w:w="3858" w:type="dxa"/>
          </w:tcPr>
          <w:p w14:paraId="0ADADD03"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18 &amp; CH 18</w:t>
            </w:r>
          </w:p>
        </w:tc>
      </w:tr>
      <w:tr w:rsidR="00AE248D" w14:paraId="3D48A075" w14:textId="77777777" w:rsidTr="00352E78">
        <w:tc>
          <w:tcPr>
            <w:tcW w:w="2931" w:type="dxa"/>
          </w:tcPr>
          <w:p w14:paraId="6245AB8F"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09 &amp; CH 09</w:t>
            </w:r>
          </w:p>
        </w:tc>
        <w:tc>
          <w:tcPr>
            <w:tcW w:w="3858" w:type="dxa"/>
          </w:tcPr>
          <w:p w14:paraId="25D37BFF" w14:textId="77777777" w:rsidR="00AE248D" w:rsidRPr="00CA77C3"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19 &amp; CH 19</w:t>
            </w:r>
          </w:p>
        </w:tc>
      </w:tr>
      <w:tr w:rsidR="00AE248D" w14:paraId="1254950A" w14:textId="77777777" w:rsidTr="00352E78">
        <w:tc>
          <w:tcPr>
            <w:tcW w:w="2931" w:type="dxa"/>
          </w:tcPr>
          <w:p w14:paraId="26407289" w14:textId="77777777" w:rsidR="00AE248D" w:rsidRPr="00CA77C3" w:rsidRDefault="00AE248D" w:rsidP="00AE248D">
            <w:pPr>
              <w:pStyle w:val="ListParagraph"/>
              <w:numPr>
                <w:ilvl w:val="0"/>
                <w:numId w:val="27"/>
              </w:numPr>
              <w:spacing w:after="120" w:line="259" w:lineRule="auto"/>
              <w:ind w:left="456" w:hanging="252"/>
              <w:contextualSpacing w:val="0"/>
              <w:jc w:val="both"/>
              <w:rPr>
                <w:rFonts w:ascii="Times New Roman" w:hAnsi="Times New Roman" w:cs="Times New Roman"/>
                <w:sz w:val="24"/>
              </w:rPr>
            </w:pPr>
            <w:r>
              <w:rPr>
                <w:rFonts w:ascii="Times New Roman" w:hAnsi="Times New Roman" w:cs="Times New Roman"/>
                <w:sz w:val="24"/>
              </w:rPr>
              <w:t>TT 10 &amp; CH 10</w:t>
            </w:r>
          </w:p>
        </w:tc>
        <w:tc>
          <w:tcPr>
            <w:tcW w:w="3858" w:type="dxa"/>
          </w:tcPr>
          <w:p w14:paraId="5ECCB900" w14:textId="77777777" w:rsidR="00AE248D" w:rsidRDefault="00AE248D" w:rsidP="006327D8">
            <w:pPr>
              <w:pStyle w:val="ListParagraph"/>
              <w:numPr>
                <w:ilvl w:val="0"/>
                <w:numId w:val="27"/>
              </w:numPr>
              <w:spacing w:after="120" w:line="259" w:lineRule="auto"/>
              <w:ind w:left="687" w:hanging="252"/>
              <w:contextualSpacing w:val="0"/>
              <w:jc w:val="both"/>
              <w:rPr>
                <w:rFonts w:ascii="Times New Roman" w:hAnsi="Times New Roman" w:cs="Times New Roman"/>
                <w:sz w:val="24"/>
              </w:rPr>
            </w:pPr>
            <w:r>
              <w:rPr>
                <w:rFonts w:ascii="Times New Roman" w:hAnsi="Times New Roman" w:cs="Times New Roman"/>
                <w:sz w:val="24"/>
              </w:rPr>
              <w:t>TT 20 &amp; CH 20</w:t>
            </w:r>
          </w:p>
          <w:p w14:paraId="1176B6EE" w14:textId="09D8D76A" w:rsidR="00AE248D" w:rsidRPr="00CA77C3" w:rsidRDefault="00AE248D" w:rsidP="00AE248D">
            <w:pPr>
              <w:pStyle w:val="ListParagraph"/>
              <w:spacing w:after="120" w:line="259" w:lineRule="auto"/>
              <w:ind w:left="687"/>
              <w:contextualSpacing w:val="0"/>
              <w:jc w:val="both"/>
              <w:rPr>
                <w:rFonts w:ascii="Times New Roman" w:hAnsi="Times New Roman" w:cs="Times New Roman"/>
                <w:sz w:val="24"/>
              </w:rPr>
            </w:pPr>
          </w:p>
        </w:tc>
      </w:tr>
    </w:tbl>
    <w:p w14:paraId="29E25094" w14:textId="3D9D53A9" w:rsidR="0031068C" w:rsidRPr="001522ED" w:rsidRDefault="0031068C" w:rsidP="0031068C">
      <w:pPr>
        <w:pStyle w:val="ListParagraph"/>
        <w:numPr>
          <w:ilvl w:val="1"/>
          <w:numId w:val="19"/>
        </w:numPr>
        <w:spacing w:after="120"/>
        <w:ind w:left="993"/>
        <w:contextualSpacing w:val="0"/>
        <w:jc w:val="both"/>
        <w:rPr>
          <w:rFonts w:ascii="Times New Roman" w:hAnsi="Times New Roman" w:cs="Times New Roman"/>
          <w:sz w:val="24"/>
          <w:lang w:val="id-ID"/>
        </w:rPr>
      </w:pPr>
      <w:bookmarkStart w:id="355" w:name="_Hlk44577008"/>
      <w:bookmarkEnd w:id="306"/>
      <w:r>
        <w:rPr>
          <w:rFonts w:ascii="Times New Roman" w:hAnsi="Times New Roman" w:cs="Times New Roman"/>
          <w:sz w:val="24"/>
          <w:lang w:val="id-ID"/>
        </w:rPr>
        <w:t xml:space="preserve">PIHAK KEDUA menyediakan </w:t>
      </w:r>
      <w:r>
        <w:rPr>
          <w:rFonts w:ascii="Times New Roman" w:hAnsi="Times New Roman" w:cs="Times New Roman"/>
          <w:sz w:val="24"/>
        </w:rPr>
        <w:t>tenaga kerja</w:t>
      </w:r>
      <w:r w:rsidR="00D6362C">
        <w:rPr>
          <w:rFonts w:ascii="Times New Roman" w:hAnsi="Times New Roman" w:cs="Times New Roman"/>
          <w:sz w:val="24"/>
        </w:rPr>
        <w:t xml:space="preserve"> sebanyak </w:t>
      </w:r>
      <w:del w:id="356" w:author="User" w:date="2021-08-09T02:12:00Z">
        <w:r w:rsidR="00D6362C" w:rsidDel="00E324E7">
          <w:rPr>
            <w:rFonts w:ascii="Times New Roman" w:hAnsi="Times New Roman" w:cs="Times New Roman"/>
            <w:sz w:val="24"/>
          </w:rPr>
          <w:delText xml:space="preserve">9 </w:delText>
        </w:r>
      </w:del>
      <w:ins w:id="357" w:author="User" w:date="2021-08-09T02:12:00Z">
        <w:r w:rsidR="00E324E7">
          <w:rPr>
            <w:rFonts w:ascii="Times New Roman" w:hAnsi="Times New Roman" w:cs="Times New Roman"/>
            <w:sz w:val="24"/>
          </w:rPr>
          <w:t xml:space="preserve">27 </w:t>
        </w:r>
      </w:ins>
      <w:r w:rsidR="00D6362C">
        <w:rPr>
          <w:rFonts w:ascii="Times New Roman" w:hAnsi="Times New Roman" w:cs="Times New Roman"/>
          <w:sz w:val="24"/>
        </w:rPr>
        <w:t>(</w:t>
      </w:r>
      <w:ins w:id="358" w:author="User" w:date="2021-08-09T02:12:00Z">
        <w:r w:rsidR="00E324E7">
          <w:rPr>
            <w:rFonts w:ascii="Times New Roman" w:hAnsi="Times New Roman" w:cs="Times New Roman"/>
            <w:sz w:val="24"/>
          </w:rPr>
          <w:t>dua puluh tujuh orang</w:t>
        </w:r>
      </w:ins>
      <w:del w:id="359" w:author="User" w:date="2021-08-09T02:12:00Z">
        <w:r w:rsidR="00D6362C" w:rsidDel="00E324E7">
          <w:rPr>
            <w:rFonts w:ascii="Times New Roman" w:hAnsi="Times New Roman" w:cs="Times New Roman"/>
            <w:sz w:val="24"/>
          </w:rPr>
          <w:delText>sembilan</w:delText>
        </w:r>
      </w:del>
      <w:r w:rsidR="00D6362C">
        <w:rPr>
          <w:rFonts w:ascii="Times New Roman" w:hAnsi="Times New Roman" w:cs="Times New Roman"/>
          <w:sz w:val="24"/>
        </w:rPr>
        <w:t>) orang</w:t>
      </w:r>
      <w:ins w:id="360" w:author="User" w:date="2021-08-09T02:13:00Z">
        <w:r w:rsidR="00E324E7">
          <w:rPr>
            <w:rFonts w:ascii="Times New Roman" w:hAnsi="Times New Roman" w:cs="Times New Roman"/>
            <w:sz w:val="24"/>
          </w:rPr>
          <w:t xml:space="preserve"> yang terbagi atas </w:t>
        </w:r>
        <w:r w:rsidR="00E324E7">
          <w:rPr>
            <w:rFonts w:ascii="Times New Roman" w:hAnsi="Times New Roman" w:cs="Times New Roman"/>
            <w:i/>
            <w:sz w:val="24"/>
          </w:rPr>
          <w:t xml:space="preserve">shift </w:t>
        </w:r>
        <w:r w:rsidR="00E324E7">
          <w:rPr>
            <w:rFonts w:ascii="Times New Roman" w:hAnsi="Times New Roman" w:cs="Times New Roman"/>
            <w:sz w:val="24"/>
          </w:rPr>
          <w:t>sebanyak 15 (lima belas) orang dan non-</w:t>
        </w:r>
        <w:r w:rsidR="00E324E7">
          <w:rPr>
            <w:rFonts w:ascii="Times New Roman" w:hAnsi="Times New Roman" w:cs="Times New Roman"/>
            <w:i/>
            <w:sz w:val="24"/>
          </w:rPr>
          <w:t xml:space="preserve">shift </w:t>
        </w:r>
        <w:r w:rsidR="00E324E7">
          <w:rPr>
            <w:rFonts w:ascii="Times New Roman" w:hAnsi="Times New Roman" w:cs="Times New Roman"/>
            <w:sz w:val="24"/>
          </w:rPr>
          <w:t>sebanyak 12 (dua belas) orang</w:t>
        </w:r>
      </w:ins>
      <w:r>
        <w:rPr>
          <w:rFonts w:ascii="Times New Roman" w:hAnsi="Times New Roman" w:cs="Times New Roman"/>
          <w:sz w:val="24"/>
        </w:rPr>
        <w:t xml:space="preserve"> </w:t>
      </w:r>
      <w:r w:rsidRPr="00770237">
        <w:rPr>
          <w:rFonts w:ascii="Times New Roman" w:hAnsi="Times New Roman" w:cs="Times New Roman"/>
          <w:color w:val="000000"/>
          <w:sz w:val="24"/>
          <w:szCs w:val="24"/>
        </w:rPr>
        <w:t xml:space="preserve">selama </w:t>
      </w:r>
      <w:ins w:id="361" w:author="User" w:date="2021-08-09T02:14:00Z">
        <w:r w:rsidR="00E324E7">
          <w:rPr>
            <w:rFonts w:ascii="Times New Roman" w:hAnsi="Times New Roman" w:cs="Times New Roman"/>
            <w:color w:val="000000"/>
            <w:sz w:val="24"/>
            <w:szCs w:val="24"/>
          </w:rPr>
          <w:t xml:space="preserve">16 (enam belas) jam dalam 1 (satu) hari dan 7 (tujuh) hari kerja dalam 1 (satu) minggu untuk tenaga kerja </w:t>
        </w:r>
        <w:r w:rsidR="00E324E7">
          <w:rPr>
            <w:rFonts w:ascii="Times New Roman" w:hAnsi="Times New Roman" w:cs="Times New Roman"/>
            <w:i/>
            <w:color w:val="000000"/>
            <w:sz w:val="24"/>
            <w:szCs w:val="24"/>
          </w:rPr>
          <w:t xml:space="preserve">shift </w:t>
        </w:r>
        <w:r w:rsidR="00E324E7">
          <w:rPr>
            <w:rFonts w:ascii="Times New Roman" w:hAnsi="Times New Roman" w:cs="Times New Roman"/>
            <w:color w:val="000000"/>
            <w:sz w:val="24"/>
            <w:szCs w:val="24"/>
          </w:rPr>
          <w:t xml:space="preserve">dan </w:t>
        </w:r>
      </w:ins>
      <w:ins w:id="362" w:author="User" w:date="2021-08-09T02:13:00Z">
        <w:r w:rsidR="00E324E7">
          <w:rPr>
            <w:rFonts w:ascii="Times New Roman" w:hAnsi="Times New Roman" w:cs="Times New Roman"/>
            <w:color w:val="000000"/>
            <w:sz w:val="24"/>
            <w:szCs w:val="24"/>
          </w:rPr>
          <w:t>8</w:t>
        </w:r>
      </w:ins>
      <w:del w:id="363" w:author="User" w:date="2021-08-09T02:13:00Z">
        <w:r w:rsidDel="00E324E7">
          <w:rPr>
            <w:rFonts w:ascii="Times New Roman" w:hAnsi="Times New Roman" w:cs="Times New Roman"/>
            <w:color w:val="000000"/>
            <w:sz w:val="24"/>
            <w:szCs w:val="24"/>
          </w:rPr>
          <w:delText>8</w:delText>
        </w:r>
      </w:del>
      <w:r w:rsidRPr="007702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delapan</w:t>
      </w:r>
      <w:r w:rsidRPr="00770237">
        <w:rPr>
          <w:rFonts w:ascii="Times New Roman" w:hAnsi="Times New Roman" w:cs="Times New Roman"/>
          <w:color w:val="000000"/>
          <w:sz w:val="24"/>
          <w:szCs w:val="24"/>
        </w:rPr>
        <w:t xml:space="preserve">) jam </w:t>
      </w:r>
      <w:r w:rsidRPr="00770237">
        <w:rPr>
          <w:rFonts w:ascii="Times New Roman" w:hAnsi="Times New Roman" w:cs="Times New Roman"/>
          <w:color w:val="000000"/>
          <w:sz w:val="24"/>
          <w:szCs w:val="24"/>
          <w:lang w:val="id-ID"/>
        </w:rPr>
        <w:t>dalam</w:t>
      </w:r>
      <w:r>
        <w:rPr>
          <w:rFonts w:ascii="Times New Roman" w:hAnsi="Times New Roman" w:cs="Times New Roman"/>
          <w:color w:val="000000"/>
          <w:sz w:val="24"/>
          <w:szCs w:val="24"/>
          <w:lang w:val="id-ID"/>
        </w:rPr>
        <w:t xml:space="preserve"> </w:t>
      </w:r>
      <w:r w:rsidRPr="00770237">
        <w:rPr>
          <w:rFonts w:ascii="Times New Roman" w:hAnsi="Times New Roman" w:cs="Times New Roman"/>
          <w:color w:val="000000"/>
          <w:sz w:val="24"/>
          <w:szCs w:val="24"/>
        </w:rPr>
        <w:t>1 (satu) hari</w:t>
      </w:r>
      <w:r w:rsidRPr="00770237">
        <w:rPr>
          <w:rFonts w:ascii="Times New Roman" w:hAnsi="Times New Roman" w:cs="Times New Roman"/>
          <w:color w:val="000000"/>
          <w:sz w:val="24"/>
          <w:szCs w:val="24"/>
          <w:lang w:val="id-ID"/>
        </w:rPr>
        <w:t xml:space="preserve"> dan </w:t>
      </w:r>
      <w:del w:id="364" w:author="User" w:date="2020-09-08T13:36:00Z">
        <w:r w:rsidRPr="0003317E" w:rsidDel="00671F1F">
          <w:rPr>
            <w:rFonts w:ascii="Times New Roman" w:hAnsi="Times New Roman" w:cs="Times New Roman"/>
            <w:color w:val="000000"/>
            <w:sz w:val="24"/>
            <w:szCs w:val="24"/>
            <w:lang w:val="id-ID"/>
          </w:rPr>
          <w:delText>7</w:delText>
        </w:r>
      </w:del>
      <w:ins w:id="365" w:author="User" w:date="2020-09-08T13:36:00Z">
        <w:r w:rsidR="00671F1F">
          <w:rPr>
            <w:rFonts w:ascii="Times New Roman" w:hAnsi="Times New Roman" w:cs="Times New Roman"/>
            <w:color w:val="000000"/>
            <w:sz w:val="24"/>
            <w:szCs w:val="24"/>
          </w:rPr>
          <w:t>5</w:t>
        </w:r>
      </w:ins>
      <w:r w:rsidRPr="0003317E">
        <w:rPr>
          <w:rFonts w:ascii="Times New Roman" w:hAnsi="Times New Roman" w:cs="Times New Roman"/>
          <w:color w:val="000000"/>
          <w:sz w:val="24"/>
          <w:szCs w:val="24"/>
        </w:rPr>
        <w:t xml:space="preserve"> </w:t>
      </w:r>
      <w:r w:rsidRPr="00770237">
        <w:rPr>
          <w:rFonts w:ascii="Times New Roman" w:hAnsi="Times New Roman" w:cs="Times New Roman"/>
          <w:color w:val="000000"/>
          <w:sz w:val="24"/>
          <w:szCs w:val="24"/>
        </w:rPr>
        <w:t>(</w:t>
      </w:r>
      <w:ins w:id="366" w:author="User" w:date="2020-09-08T13:37:00Z">
        <w:r w:rsidR="00671F1F">
          <w:rPr>
            <w:rFonts w:ascii="Times New Roman" w:hAnsi="Times New Roman" w:cs="Times New Roman"/>
            <w:color w:val="000000"/>
            <w:sz w:val="24"/>
            <w:szCs w:val="24"/>
          </w:rPr>
          <w:t>lima</w:t>
        </w:r>
      </w:ins>
      <w:del w:id="367" w:author="User" w:date="2020-09-08T13:37:00Z">
        <w:r w:rsidRPr="00770237" w:rsidDel="00671F1F">
          <w:rPr>
            <w:rFonts w:ascii="Times New Roman" w:hAnsi="Times New Roman" w:cs="Times New Roman"/>
            <w:color w:val="000000"/>
            <w:sz w:val="24"/>
            <w:szCs w:val="24"/>
          </w:rPr>
          <w:delText>tujuh</w:delText>
        </w:r>
      </w:del>
      <w:r w:rsidRPr="00770237">
        <w:rPr>
          <w:rFonts w:ascii="Times New Roman" w:hAnsi="Times New Roman" w:cs="Times New Roman"/>
          <w:color w:val="000000"/>
          <w:sz w:val="24"/>
          <w:szCs w:val="24"/>
        </w:rPr>
        <w:t>)</w:t>
      </w:r>
      <w:r w:rsidRPr="00770237">
        <w:rPr>
          <w:rFonts w:ascii="Times New Roman" w:hAnsi="Times New Roman" w:cs="Times New Roman"/>
          <w:color w:val="000000"/>
          <w:sz w:val="24"/>
          <w:szCs w:val="24"/>
          <w:lang w:val="id-ID"/>
        </w:rPr>
        <w:t xml:space="preserve"> hari </w:t>
      </w:r>
      <w:ins w:id="368" w:author="User" w:date="2020-09-08T13:37:00Z">
        <w:r w:rsidR="00671F1F">
          <w:rPr>
            <w:rFonts w:ascii="Times New Roman" w:hAnsi="Times New Roman" w:cs="Times New Roman"/>
            <w:color w:val="000000"/>
            <w:sz w:val="24"/>
            <w:szCs w:val="24"/>
          </w:rPr>
          <w:t xml:space="preserve">kerja </w:t>
        </w:r>
      </w:ins>
      <w:r w:rsidRPr="00770237">
        <w:rPr>
          <w:rFonts w:ascii="Times New Roman" w:hAnsi="Times New Roman" w:cs="Times New Roman"/>
          <w:color w:val="000000"/>
          <w:sz w:val="24"/>
          <w:szCs w:val="24"/>
          <w:lang w:val="id-ID"/>
        </w:rPr>
        <w:t xml:space="preserve">dalam </w:t>
      </w:r>
      <w:ins w:id="369" w:author="User" w:date="2020-09-08T13:37:00Z">
        <w:r w:rsidR="00671F1F">
          <w:rPr>
            <w:rFonts w:ascii="Times New Roman" w:hAnsi="Times New Roman" w:cs="Times New Roman"/>
            <w:color w:val="000000"/>
            <w:sz w:val="24"/>
            <w:szCs w:val="24"/>
          </w:rPr>
          <w:t xml:space="preserve">1 (satu) </w:t>
        </w:r>
      </w:ins>
      <w:del w:id="370" w:author="User" w:date="2020-09-08T13:37:00Z">
        <w:r w:rsidRPr="00770237" w:rsidDel="00671F1F">
          <w:rPr>
            <w:rFonts w:ascii="Times New Roman" w:hAnsi="Times New Roman" w:cs="Times New Roman"/>
            <w:color w:val="000000"/>
            <w:sz w:val="24"/>
            <w:szCs w:val="24"/>
            <w:lang w:val="id-ID"/>
          </w:rPr>
          <w:delText>se</w:delText>
        </w:r>
      </w:del>
      <w:r w:rsidRPr="00770237">
        <w:rPr>
          <w:rFonts w:ascii="Times New Roman" w:hAnsi="Times New Roman" w:cs="Times New Roman"/>
          <w:color w:val="000000"/>
          <w:sz w:val="24"/>
          <w:szCs w:val="24"/>
          <w:lang w:val="id-ID"/>
        </w:rPr>
        <w:t xml:space="preserve">minggu </w:t>
      </w:r>
      <w:r>
        <w:rPr>
          <w:rFonts w:ascii="Times New Roman" w:hAnsi="Times New Roman" w:cs="Times New Roman"/>
          <w:sz w:val="24"/>
        </w:rPr>
        <w:t>untuk</w:t>
      </w:r>
      <w:ins w:id="371" w:author="User" w:date="2021-08-09T02:14:00Z">
        <w:r w:rsidR="00E324E7">
          <w:rPr>
            <w:rFonts w:ascii="Times New Roman" w:hAnsi="Times New Roman" w:cs="Times New Roman"/>
            <w:sz w:val="24"/>
          </w:rPr>
          <w:t xml:space="preserve"> tenaga kerja non-</w:t>
        </w:r>
        <w:r w:rsidR="00E324E7">
          <w:rPr>
            <w:rFonts w:ascii="Times New Roman" w:hAnsi="Times New Roman" w:cs="Times New Roman"/>
            <w:i/>
            <w:sz w:val="24"/>
          </w:rPr>
          <w:t>shift</w:t>
        </w:r>
      </w:ins>
      <w:ins w:id="372" w:author="User" w:date="2021-08-09T02:15:00Z">
        <w:r w:rsidR="00DC2C35">
          <w:rPr>
            <w:rFonts w:ascii="Times New Roman" w:hAnsi="Times New Roman" w:cs="Times New Roman"/>
            <w:sz w:val="24"/>
          </w:rPr>
          <w:t xml:space="preserve">, </w:t>
        </w:r>
      </w:ins>
      <w:del w:id="373" w:author="User" w:date="2021-08-09T02:15:00Z">
        <w:r w:rsidDel="00DC2C35">
          <w:rPr>
            <w:rFonts w:ascii="Times New Roman" w:hAnsi="Times New Roman" w:cs="Times New Roman"/>
            <w:sz w:val="24"/>
          </w:rPr>
          <w:delText xml:space="preserve"> membantu pengecekan rutin, melakukan </w:delText>
        </w:r>
        <w:r w:rsidDel="00DC2C35">
          <w:rPr>
            <w:rFonts w:ascii="Times New Roman" w:hAnsi="Times New Roman" w:cs="Times New Roman"/>
            <w:i/>
            <w:sz w:val="24"/>
          </w:rPr>
          <w:delText xml:space="preserve">greasing </w:delText>
        </w:r>
        <w:r w:rsidDel="00DC2C35">
          <w:rPr>
            <w:rFonts w:ascii="Times New Roman" w:hAnsi="Times New Roman" w:cs="Times New Roman"/>
            <w:sz w:val="24"/>
          </w:rPr>
          <w:delText xml:space="preserve">dan </w:delText>
        </w:r>
        <w:r w:rsidDel="00DC2C35">
          <w:rPr>
            <w:rFonts w:ascii="Times New Roman" w:hAnsi="Times New Roman" w:cs="Times New Roman"/>
            <w:i/>
            <w:sz w:val="24"/>
          </w:rPr>
          <w:delText xml:space="preserve">cleaning </w:delText>
        </w:r>
        <w:r w:rsidDel="00DC2C35">
          <w:rPr>
            <w:rFonts w:ascii="Times New Roman" w:hAnsi="Times New Roman" w:cs="Times New Roman"/>
            <w:sz w:val="24"/>
          </w:rPr>
          <w:delText>peralatan bongkar muat,</w:delText>
        </w:r>
        <w:r w:rsidDel="00DC2C35">
          <w:rPr>
            <w:rFonts w:ascii="Times New Roman" w:hAnsi="Times New Roman" w:cs="Times New Roman"/>
            <w:i/>
            <w:sz w:val="24"/>
          </w:rPr>
          <w:delText xml:space="preserve"> </w:delText>
        </w:r>
      </w:del>
      <w:r>
        <w:rPr>
          <w:rFonts w:ascii="Times New Roman" w:hAnsi="Times New Roman" w:cs="Times New Roman"/>
          <w:sz w:val="24"/>
        </w:rPr>
        <w:t xml:space="preserve">dimana tenaga kerja yang disediakan harus sesuai kualifikasi yang dipersyaratkan oleh PIHAK PERTAMA. </w:t>
      </w:r>
    </w:p>
    <w:p w14:paraId="2A92EF4D" w14:textId="20AE2C8E" w:rsidR="00905A69" w:rsidRPr="009C4FC2" w:rsidRDefault="00B53110" w:rsidP="004C23ED">
      <w:pPr>
        <w:pStyle w:val="ListParagraph"/>
        <w:numPr>
          <w:ilvl w:val="1"/>
          <w:numId w:val="19"/>
        </w:numPr>
        <w:spacing w:after="120"/>
        <w:ind w:left="993"/>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PIHAK KEDUA </w:t>
      </w:r>
      <w:ins w:id="374" w:author="User" w:date="2021-08-09T02:15:00Z">
        <w:r w:rsidR="00DC2C35">
          <w:rPr>
            <w:rFonts w:ascii="Times New Roman" w:hAnsi="Times New Roman" w:cs="Times New Roman"/>
            <w:sz w:val="24"/>
          </w:rPr>
          <w:t xml:space="preserve">melakukan kegiatan pemeliharaan untuk alat bongkar muat sebagaimana poin a. pasal ini yang meliputi kegiatan </w:t>
        </w:r>
      </w:ins>
      <w:ins w:id="375" w:author="User" w:date="2021-08-09T02:17:00Z">
        <w:r w:rsidR="00B75281">
          <w:rPr>
            <w:rFonts w:ascii="Times New Roman" w:hAnsi="Times New Roman" w:cs="Times New Roman"/>
            <w:i/>
            <w:sz w:val="24"/>
          </w:rPr>
          <w:t xml:space="preserve">planned maintenance, </w:t>
        </w:r>
      </w:ins>
      <w:ins w:id="376" w:author="User" w:date="2021-08-09T02:16:00Z">
        <w:r w:rsidR="00DC2C35">
          <w:rPr>
            <w:rFonts w:ascii="Times New Roman" w:hAnsi="Times New Roman" w:cs="Times New Roman"/>
            <w:i/>
            <w:sz w:val="24"/>
          </w:rPr>
          <w:t>preventive maintenance, corrective maintenance,</w:t>
        </w:r>
      </w:ins>
      <w:ins w:id="377" w:author="User" w:date="2021-08-09T02:17:00Z">
        <w:r w:rsidR="00B75281">
          <w:rPr>
            <w:rFonts w:ascii="Times New Roman" w:hAnsi="Times New Roman" w:cs="Times New Roman"/>
            <w:i/>
            <w:sz w:val="24"/>
          </w:rPr>
          <w:t xml:space="preserve"> shutdown maintenance, breakdown maintenance, accident/ insiden repair</w:t>
        </w:r>
      </w:ins>
      <w:ins w:id="378" w:author="User" w:date="2021-08-09T02:20:00Z">
        <w:r w:rsidR="003E1E5A">
          <w:rPr>
            <w:rFonts w:ascii="Times New Roman" w:hAnsi="Times New Roman" w:cs="Times New Roman"/>
            <w:i/>
            <w:sz w:val="24"/>
          </w:rPr>
          <w:t xml:space="preserve"> </w:t>
        </w:r>
        <w:r w:rsidR="003E1E5A">
          <w:rPr>
            <w:rFonts w:ascii="Times New Roman" w:hAnsi="Times New Roman" w:cs="Times New Roman"/>
            <w:sz w:val="24"/>
          </w:rPr>
          <w:t>dan pekerjaan tambahan lainnya</w:t>
        </w:r>
      </w:ins>
      <w:ins w:id="379" w:author="User" w:date="2021-08-09T02:18:00Z">
        <w:r w:rsidR="00B75281">
          <w:rPr>
            <w:rFonts w:ascii="Times New Roman" w:hAnsi="Times New Roman" w:cs="Times New Roman"/>
            <w:sz w:val="24"/>
          </w:rPr>
          <w:t xml:space="preserve"> sesuai dengan standar prosedur yang telah teretera pada </w:t>
        </w:r>
        <w:r w:rsidR="00B75281">
          <w:rPr>
            <w:rFonts w:ascii="Times New Roman" w:hAnsi="Times New Roman" w:cs="Times New Roman"/>
            <w:i/>
            <w:sz w:val="24"/>
          </w:rPr>
          <w:t>Manual Book</w:t>
        </w:r>
      </w:ins>
      <w:ins w:id="380" w:author="User" w:date="2021-08-09T02:20:00Z">
        <w:r w:rsidR="003E1E5A">
          <w:rPr>
            <w:rFonts w:ascii="Times New Roman" w:hAnsi="Times New Roman" w:cs="Times New Roman"/>
            <w:i/>
            <w:sz w:val="24"/>
          </w:rPr>
          <w:t xml:space="preserve"> </w:t>
        </w:r>
        <w:r w:rsidR="003E1E5A">
          <w:rPr>
            <w:rFonts w:ascii="Times New Roman" w:hAnsi="Times New Roman" w:cs="Times New Roman"/>
            <w:sz w:val="24"/>
          </w:rPr>
          <w:t>dan yang telah dipersyaratkan oleh PIHAK PERTAMA</w:t>
        </w:r>
      </w:ins>
      <w:ins w:id="381" w:author="User" w:date="2021-08-09T02:16:00Z">
        <w:r w:rsidR="00B75281">
          <w:rPr>
            <w:rFonts w:ascii="Times New Roman" w:hAnsi="Times New Roman" w:cs="Times New Roman"/>
            <w:i/>
            <w:sz w:val="24"/>
          </w:rPr>
          <w:t>.</w:t>
        </w:r>
      </w:ins>
      <w:del w:id="382" w:author="User" w:date="2021-08-09T02:18:00Z">
        <w:r w:rsidR="001C331D" w:rsidDel="00B75281">
          <w:rPr>
            <w:rFonts w:ascii="Times New Roman" w:hAnsi="Times New Roman" w:cs="Times New Roman"/>
            <w:sz w:val="24"/>
          </w:rPr>
          <w:delText xml:space="preserve">menyediakan dan mengendalikan material </w:delText>
        </w:r>
        <w:r w:rsidR="001C331D" w:rsidDel="00B75281">
          <w:rPr>
            <w:rFonts w:ascii="Times New Roman" w:hAnsi="Times New Roman" w:cs="Times New Roman"/>
            <w:i/>
            <w:sz w:val="24"/>
          </w:rPr>
          <w:delText xml:space="preserve">grease </w:delText>
        </w:r>
        <w:r w:rsidR="001C331D" w:rsidDel="00B75281">
          <w:rPr>
            <w:rFonts w:ascii="Times New Roman" w:hAnsi="Times New Roman" w:cs="Times New Roman"/>
            <w:sz w:val="24"/>
          </w:rPr>
          <w:delText xml:space="preserve">dan </w:delText>
        </w:r>
        <w:r w:rsidR="001C331D" w:rsidDel="00B75281">
          <w:rPr>
            <w:rFonts w:ascii="Times New Roman" w:hAnsi="Times New Roman" w:cs="Times New Roman"/>
            <w:i/>
            <w:sz w:val="24"/>
          </w:rPr>
          <w:delText>tools</w:delText>
        </w:r>
        <w:r w:rsidR="00E04610" w:rsidDel="00B75281">
          <w:rPr>
            <w:rFonts w:ascii="Times New Roman" w:hAnsi="Times New Roman" w:cs="Times New Roman"/>
            <w:i/>
            <w:sz w:val="24"/>
          </w:rPr>
          <w:delText xml:space="preserve"> </w:delText>
        </w:r>
        <w:r w:rsidR="00E04610" w:rsidDel="00B75281">
          <w:rPr>
            <w:rFonts w:ascii="Times New Roman" w:hAnsi="Times New Roman" w:cs="Times New Roman"/>
            <w:sz w:val="24"/>
          </w:rPr>
          <w:delText>dengan ketentuan dan spesifikasi yang telah dipersyaratkan oleh PIHAK PERTAMA</w:delText>
        </w:r>
        <w:r w:rsidR="00EF018E" w:rsidDel="00B75281">
          <w:rPr>
            <w:rFonts w:ascii="Times New Roman" w:hAnsi="Times New Roman" w:cs="Times New Roman"/>
            <w:i/>
            <w:sz w:val="24"/>
          </w:rPr>
          <w:delText>.</w:delText>
        </w:r>
      </w:del>
    </w:p>
    <w:bookmarkEnd w:id="355"/>
    <w:p w14:paraId="61F337B6" w14:textId="3F3C319D" w:rsidR="00905A69" w:rsidRDefault="00B53110" w:rsidP="004C23ED">
      <w:pPr>
        <w:pStyle w:val="ListParagraph"/>
        <w:numPr>
          <w:ilvl w:val="1"/>
          <w:numId w:val="19"/>
        </w:numPr>
        <w:spacing w:after="120"/>
        <w:ind w:left="993"/>
        <w:contextualSpacing w:val="0"/>
        <w:jc w:val="both"/>
        <w:rPr>
          <w:rFonts w:ascii="Times New Roman" w:hAnsi="Times New Roman" w:cs="Times New Roman"/>
          <w:sz w:val="24"/>
          <w:lang w:val="id-ID"/>
        </w:rPr>
      </w:pPr>
      <w:r>
        <w:rPr>
          <w:rFonts w:ascii="Times New Roman" w:hAnsi="Times New Roman" w:cs="Times New Roman"/>
          <w:sz w:val="24"/>
          <w:lang w:val="id-ID"/>
        </w:rPr>
        <w:t>PIHAK KEDUA</w:t>
      </w:r>
      <w:r w:rsidR="00905A69" w:rsidRPr="00905A69">
        <w:rPr>
          <w:rFonts w:ascii="Times New Roman" w:hAnsi="Times New Roman" w:cs="Times New Roman"/>
          <w:sz w:val="24"/>
          <w:lang w:val="id-ID"/>
        </w:rPr>
        <w:t xml:space="preserve"> menyediakan </w:t>
      </w:r>
      <w:r w:rsidR="00EF018E">
        <w:rPr>
          <w:rFonts w:ascii="Times New Roman" w:hAnsi="Times New Roman" w:cs="Times New Roman"/>
          <w:i/>
          <w:iCs/>
          <w:sz w:val="24"/>
        </w:rPr>
        <w:t xml:space="preserve">tools </w:t>
      </w:r>
      <w:r w:rsidR="00EF018E">
        <w:rPr>
          <w:rFonts w:ascii="Times New Roman" w:hAnsi="Times New Roman" w:cs="Times New Roman"/>
          <w:iCs/>
          <w:sz w:val="24"/>
        </w:rPr>
        <w:t xml:space="preserve">dan perlengkapan kerja yang diperlukan untuk </w:t>
      </w:r>
      <w:ins w:id="383" w:author="User" w:date="2021-08-09T02:19:00Z">
        <w:r w:rsidR="003E1E5A">
          <w:rPr>
            <w:rFonts w:ascii="Times New Roman" w:hAnsi="Times New Roman" w:cs="Times New Roman"/>
            <w:iCs/>
            <w:sz w:val="24"/>
          </w:rPr>
          <w:t xml:space="preserve">seluruh </w:t>
        </w:r>
      </w:ins>
      <w:r w:rsidR="00EF018E">
        <w:rPr>
          <w:rFonts w:ascii="Times New Roman" w:hAnsi="Times New Roman" w:cs="Times New Roman"/>
          <w:iCs/>
          <w:sz w:val="24"/>
        </w:rPr>
        <w:t xml:space="preserve">kegiatan </w:t>
      </w:r>
      <w:ins w:id="384" w:author="User" w:date="2021-08-09T02:19:00Z">
        <w:r w:rsidR="003E1E5A">
          <w:rPr>
            <w:rFonts w:ascii="Times New Roman" w:hAnsi="Times New Roman" w:cs="Times New Roman"/>
            <w:iCs/>
            <w:sz w:val="24"/>
          </w:rPr>
          <w:t xml:space="preserve">pemeliharaan </w:t>
        </w:r>
      </w:ins>
      <w:del w:id="385" w:author="User" w:date="2021-08-09T02:19:00Z">
        <w:r w:rsidR="00EF018E" w:rsidDel="003E1E5A">
          <w:rPr>
            <w:rFonts w:ascii="Times New Roman" w:hAnsi="Times New Roman" w:cs="Times New Roman"/>
            <w:i/>
            <w:iCs/>
            <w:sz w:val="24"/>
          </w:rPr>
          <w:delText xml:space="preserve">greasing </w:delText>
        </w:r>
        <w:r w:rsidR="00EF018E" w:rsidDel="003E1E5A">
          <w:rPr>
            <w:rFonts w:ascii="Times New Roman" w:hAnsi="Times New Roman" w:cs="Times New Roman"/>
            <w:iCs/>
            <w:sz w:val="24"/>
          </w:rPr>
          <w:delText xml:space="preserve">dan </w:delText>
        </w:r>
        <w:r w:rsidR="00EF018E" w:rsidDel="003E1E5A">
          <w:rPr>
            <w:rFonts w:ascii="Times New Roman" w:hAnsi="Times New Roman" w:cs="Times New Roman"/>
            <w:i/>
            <w:iCs/>
            <w:sz w:val="24"/>
          </w:rPr>
          <w:delText>cleaning</w:delText>
        </w:r>
        <w:r w:rsidR="00EF018E" w:rsidDel="003E1E5A">
          <w:rPr>
            <w:rFonts w:ascii="Times New Roman" w:hAnsi="Times New Roman" w:cs="Times New Roman"/>
            <w:iCs/>
            <w:sz w:val="24"/>
          </w:rPr>
          <w:delText xml:space="preserve"> </w:delText>
        </w:r>
      </w:del>
      <w:ins w:id="386" w:author="User" w:date="2021-08-09T02:19:00Z">
        <w:r w:rsidR="003E1E5A">
          <w:rPr>
            <w:rFonts w:ascii="Times New Roman" w:hAnsi="Times New Roman" w:cs="Times New Roman"/>
            <w:iCs/>
            <w:sz w:val="24"/>
          </w:rPr>
          <w:t>alat</w:t>
        </w:r>
      </w:ins>
      <w:del w:id="387" w:author="User" w:date="2021-08-09T02:19:00Z">
        <w:r w:rsidR="00EF018E" w:rsidDel="003E1E5A">
          <w:rPr>
            <w:rFonts w:ascii="Times New Roman" w:hAnsi="Times New Roman" w:cs="Times New Roman"/>
            <w:iCs/>
            <w:sz w:val="24"/>
          </w:rPr>
          <w:delText>peralatan</w:delText>
        </w:r>
      </w:del>
      <w:r w:rsidR="00EF018E">
        <w:rPr>
          <w:rFonts w:ascii="Times New Roman" w:hAnsi="Times New Roman" w:cs="Times New Roman"/>
          <w:iCs/>
          <w:sz w:val="24"/>
        </w:rPr>
        <w:t xml:space="preserve"> bongkar muat</w:t>
      </w:r>
      <w:r w:rsidR="00EF018E">
        <w:rPr>
          <w:rFonts w:ascii="Times New Roman" w:hAnsi="Times New Roman" w:cs="Times New Roman"/>
          <w:sz w:val="24"/>
          <w:lang w:val="id-ID"/>
        </w:rPr>
        <w:t>.</w:t>
      </w:r>
    </w:p>
    <w:p w14:paraId="5139F6A4" w14:textId="44DF5200" w:rsidR="008163A7" w:rsidRPr="00905A69" w:rsidRDefault="008163A7" w:rsidP="004C23ED">
      <w:pPr>
        <w:pStyle w:val="ListParagraph"/>
        <w:numPr>
          <w:ilvl w:val="1"/>
          <w:numId w:val="19"/>
        </w:numPr>
        <w:spacing w:after="120"/>
        <w:ind w:left="993"/>
        <w:contextualSpacing w:val="0"/>
        <w:jc w:val="both"/>
        <w:rPr>
          <w:rFonts w:ascii="Times New Roman" w:hAnsi="Times New Roman" w:cs="Times New Roman"/>
          <w:sz w:val="24"/>
          <w:lang w:val="id-ID"/>
        </w:rPr>
      </w:pPr>
      <w:r>
        <w:rPr>
          <w:rFonts w:ascii="Times New Roman" w:hAnsi="Times New Roman" w:cs="Times New Roman"/>
          <w:sz w:val="24"/>
        </w:rPr>
        <w:lastRenderedPageBreak/>
        <w:t xml:space="preserve">PIHAK KEDUA </w:t>
      </w:r>
      <w:del w:id="388" w:author="User" w:date="2021-08-09T02:19:00Z">
        <w:r w:rsidR="000002F2" w:rsidDel="003E1E5A">
          <w:rPr>
            <w:rFonts w:ascii="Times New Roman" w:hAnsi="Times New Roman" w:cs="Times New Roman"/>
            <w:sz w:val="24"/>
          </w:rPr>
          <w:delText xml:space="preserve">melakukan penyimpanan material </w:delText>
        </w:r>
        <w:r w:rsidR="000002F2" w:rsidDel="003E1E5A">
          <w:rPr>
            <w:rFonts w:ascii="Times New Roman" w:hAnsi="Times New Roman" w:cs="Times New Roman"/>
            <w:i/>
            <w:sz w:val="24"/>
          </w:rPr>
          <w:delText xml:space="preserve">grease </w:delText>
        </w:r>
        <w:r w:rsidR="000002F2" w:rsidDel="003E1E5A">
          <w:rPr>
            <w:rFonts w:ascii="Times New Roman" w:hAnsi="Times New Roman" w:cs="Times New Roman"/>
            <w:sz w:val="24"/>
          </w:rPr>
          <w:delText xml:space="preserve">maupun </w:delText>
        </w:r>
        <w:r w:rsidR="000002F2" w:rsidDel="003E1E5A">
          <w:rPr>
            <w:rFonts w:ascii="Times New Roman" w:hAnsi="Times New Roman" w:cs="Times New Roman"/>
            <w:i/>
            <w:sz w:val="24"/>
          </w:rPr>
          <w:delText>tools</w:delText>
        </w:r>
        <w:r w:rsidR="000002F2" w:rsidDel="003E1E5A">
          <w:rPr>
            <w:rFonts w:ascii="Times New Roman" w:hAnsi="Times New Roman" w:cs="Times New Roman"/>
            <w:sz w:val="24"/>
          </w:rPr>
          <w:delText xml:space="preserve"> pada</w:delText>
        </w:r>
      </w:del>
      <w:ins w:id="389" w:author="User" w:date="2021-08-09T02:19:00Z">
        <w:r w:rsidR="003E1E5A">
          <w:rPr>
            <w:rFonts w:ascii="Times New Roman" w:hAnsi="Times New Roman" w:cs="Times New Roman"/>
            <w:sz w:val="24"/>
          </w:rPr>
          <w:t xml:space="preserve">menyediakan </w:t>
        </w:r>
        <w:r w:rsidR="003E1E5A">
          <w:rPr>
            <w:rFonts w:ascii="Times New Roman" w:hAnsi="Times New Roman" w:cs="Times New Roman"/>
            <w:i/>
            <w:sz w:val="24"/>
          </w:rPr>
          <w:t xml:space="preserve">stock consumable goods, consumable parts </w:t>
        </w:r>
        <w:r w:rsidR="003E1E5A">
          <w:rPr>
            <w:rFonts w:ascii="Times New Roman" w:hAnsi="Times New Roman" w:cs="Times New Roman"/>
            <w:sz w:val="24"/>
          </w:rPr>
          <w:t xml:space="preserve">dan stock minimum </w:t>
        </w:r>
      </w:ins>
      <w:ins w:id="390" w:author="User" w:date="2021-08-09T02:20:00Z">
        <w:r w:rsidR="003E1E5A">
          <w:rPr>
            <w:rFonts w:ascii="Times New Roman" w:hAnsi="Times New Roman" w:cs="Times New Roman"/>
            <w:i/>
            <w:sz w:val="24"/>
          </w:rPr>
          <w:t xml:space="preserve">spare parts </w:t>
        </w:r>
        <w:r w:rsidR="003E1E5A">
          <w:rPr>
            <w:rFonts w:ascii="Times New Roman" w:hAnsi="Times New Roman" w:cs="Times New Roman"/>
            <w:sz w:val="24"/>
          </w:rPr>
          <w:t>di</w:t>
        </w:r>
      </w:ins>
      <w:r w:rsidR="000002F2">
        <w:rPr>
          <w:rFonts w:ascii="Times New Roman" w:hAnsi="Times New Roman" w:cs="Times New Roman"/>
          <w:sz w:val="24"/>
        </w:rPr>
        <w:t xml:space="preserve"> tempat yang telah dis</w:t>
      </w:r>
      <w:r>
        <w:rPr>
          <w:rFonts w:ascii="Times New Roman" w:hAnsi="Times New Roman" w:cs="Times New Roman"/>
          <w:sz w:val="24"/>
        </w:rPr>
        <w:t xml:space="preserve">ediakan </w:t>
      </w:r>
      <w:r w:rsidR="000002F2">
        <w:rPr>
          <w:rFonts w:ascii="Times New Roman" w:hAnsi="Times New Roman" w:cs="Times New Roman"/>
          <w:sz w:val="24"/>
        </w:rPr>
        <w:t>oleh PIHAK PERTAMA</w:t>
      </w:r>
      <w:r>
        <w:rPr>
          <w:rFonts w:ascii="Times New Roman" w:hAnsi="Times New Roman" w:cs="Times New Roman"/>
          <w:sz w:val="24"/>
        </w:rPr>
        <w:t>.</w:t>
      </w:r>
    </w:p>
    <w:p w14:paraId="4AAD19AF" w14:textId="1D51F56F" w:rsidR="00905A69" w:rsidRPr="00855E23" w:rsidDel="00F74CF6" w:rsidRDefault="00B53110" w:rsidP="004C23ED">
      <w:pPr>
        <w:pStyle w:val="ListParagraph"/>
        <w:numPr>
          <w:ilvl w:val="1"/>
          <w:numId w:val="19"/>
        </w:numPr>
        <w:spacing w:after="120"/>
        <w:ind w:left="993"/>
        <w:contextualSpacing w:val="0"/>
        <w:jc w:val="both"/>
        <w:rPr>
          <w:del w:id="391" w:author="User" w:date="2021-08-09T02:22:00Z"/>
          <w:rFonts w:ascii="Times New Roman" w:hAnsi="Times New Roman" w:cs="Times New Roman"/>
          <w:sz w:val="24"/>
          <w:lang w:val="id-ID"/>
        </w:rPr>
      </w:pPr>
      <w:del w:id="392" w:author="User" w:date="2021-08-09T02:22:00Z">
        <w:r w:rsidRPr="00855E23" w:rsidDel="00F74CF6">
          <w:rPr>
            <w:rFonts w:ascii="Times New Roman" w:hAnsi="Times New Roman" w:cs="Times New Roman"/>
            <w:sz w:val="24"/>
            <w:lang w:val="id-ID"/>
          </w:rPr>
          <w:delText>PIHAK KEDUA</w:delText>
        </w:r>
        <w:r w:rsidR="00905A69" w:rsidRPr="00855E23" w:rsidDel="00F74CF6">
          <w:rPr>
            <w:rFonts w:ascii="Times New Roman" w:hAnsi="Times New Roman" w:cs="Times New Roman"/>
            <w:sz w:val="24"/>
            <w:lang w:val="id-ID"/>
          </w:rPr>
          <w:delText xml:space="preserve"> menyediakan </w:delText>
        </w:r>
      </w:del>
      <w:del w:id="393" w:author="User" w:date="2021-08-09T02:21:00Z">
        <w:r w:rsidR="00EF018E" w:rsidRPr="00855E23" w:rsidDel="003E1E5A">
          <w:rPr>
            <w:rFonts w:ascii="Times New Roman" w:hAnsi="Times New Roman" w:cs="Times New Roman"/>
            <w:iCs/>
            <w:sz w:val="24"/>
          </w:rPr>
          <w:delText xml:space="preserve">dan melaksanakan </w:delText>
        </w:r>
        <w:r w:rsidR="00EF018E" w:rsidRPr="00855E23" w:rsidDel="003E1E5A">
          <w:rPr>
            <w:rFonts w:ascii="Times New Roman" w:hAnsi="Times New Roman" w:cs="Times New Roman"/>
            <w:i/>
            <w:iCs/>
            <w:sz w:val="24"/>
          </w:rPr>
          <w:delText xml:space="preserve">Tyre Services </w:delText>
        </w:r>
        <w:r w:rsidR="00EF018E" w:rsidRPr="00855E23" w:rsidDel="003E1E5A">
          <w:rPr>
            <w:rFonts w:ascii="Times New Roman" w:hAnsi="Times New Roman" w:cs="Times New Roman"/>
            <w:iCs/>
            <w:sz w:val="24"/>
          </w:rPr>
          <w:delText>untuk A-RTG Crane dan TT &amp; CH.</w:delText>
        </w:r>
      </w:del>
    </w:p>
    <w:p w14:paraId="4D665F6C" w14:textId="5D13CDFA" w:rsidR="005A6509" w:rsidRPr="00855E23" w:rsidDel="00F74CF6" w:rsidRDefault="00B53110" w:rsidP="004C23ED">
      <w:pPr>
        <w:pStyle w:val="ListParagraph"/>
        <w:numPr>
          <w:ilvl w:val="1"/>
          <w:numId w:val="19"/>
        </w:numPr>
        <w:spacing w:after="120"/>
        <w:ind w:left="993"/>
        <w:contextualSpacing w:val="0"/>
        <w:jc w:val="both"/>
        <w:rPr>
          <w:del w:id="394" w:author="User" w:date="2021-08-09T02:22:00Z"/>
          <w:rFonts w:ascii="Times New Roman" w:hAnsi="Times New Roman" w:cs="Times New Roman"/>
          <w:sz w:val="24"/>
          <w:szCs w:val="24"/>
          <w:lang w:val="id-ID"/>
        </w:rPr>
      </w:pPr>
      <w:del w:id="395" w:author="User" w:date="2021-08-09T02:22:00Z">
        <w:r w:rsidRPr="00855E23" w:rsidDel="00F74CF6">
          <w:rPr>
            <w:rFonts w:ascii="Times New Roman" w:hAnsi="Times New Roman" w:cs="Times New Roman"/>
            <w:sz w:val="24"/>
            <w:szCs w:val="24"/>
            <w:lang w:val="id-ID"/>
          </w:rPr>
          <w:delText>PIHAK KEDUA</w:delText>
        </w:r>
        <w:r w:rsidR="00905A69" w:rsidRPr="00855E23" w:rsidDel="00F74CF6">
          <w:rPr>
            <w:rFonts w:ascii="Times New Roman" w:hAnsi="Times New Roman" w:cs="Times New Roman"/>
            <w:sz w:val="24"/>
            <w:szCs w:val="24"/>
          </w:rPr>
          <w:delText xml:space="preserve"> </w:delText>
        </w:r>
        <w:r w:rsidR="00EF63D8" w:rsidRPr="00855E23" w:rsidDel="00F74CF6">
          <w:rPr>
            <w:rFonts w:ascii="Times New Roman" w:hAnsi="Times New Roman" w:cs="Times New Roman"/>
            <w:color w:val="000000" w:themeColor="text1"/>
            <w:sz w:val="24"/>
            <w:szCs w:val="24"/>
          </w:rPr>
          <w:delText>Melaksanakan pembersihan/pencucian Peralatan sebagai berikut</w:delText>
        </w:r>
        <w:r w:rsidR="005A6509" w:rsidRPr="00855E23" w:rsidDel="00F74CF6">
          <w:rPr>
            <w:rFonts w:ascii="Times New Roman" w:hAnsi="Times New Roman" w:cs="Times New Roman"/>
            <w:sz w:val="24"/>
            <w:szCs w:val="24"/>
          </w:rPr>
          <w:delText>:</w:delText>
        </w:r>
      </w:del>
    </w:p>
    <w:p w14:paraId="124DA622" w14:textId="3F67F4C0" w:rsidR="00EF63D8" w:rsidRPr="00855E23" w:rsidDel="00F74CF6" w:rsidRDefault="00EF63D8" w:rsidP="000002F2">
      <w:pPr>
        <w:pStyle w:val="ListParagraph"/>
        <w:numPr>
          <w:ilvl w:val="0"/>
          <w:numId w:val="59"/>
        </w:numPr>
        <w:spacing w:after="0"/>
        <w:ind w:left="1418" w:hanging="425"/>
        <w:contextualSpacing w:val="0"/>
        <w:jc w:val="both"/>
        <w:rPr>
          <w:del w:id="396" w:author="User" w:date="2021-08-09T02:22:00Z"/>
          <w:rFonts w:ascii="Times New Roman" w:hAnsi="Times New Roman" w:cs="Times New Roman"/>
          <w:sz w:val="24"/>
          <w:szCs w:val="24"/>
          <w:lang w:val="id-ID"/>
        </w:rPr>
      </w:pPr>
      <w:del w:id="397" w:author="User" w:date="2021-08-09T02:22:00Z">
        <w:r w:rsidRPr="00855E23" w:rsidDel="00F74CF6">
          <w:rPr>
            <w:rFonts w:ascii="Times New Roman" w:hAnsi="Times New Roman" w:cs="Times New Roman"/>
            <w:color w:val="000000" w:themeColor="text1"/>
            <w:sz w:val="24"/>
            <w:szCs w:val="24"/>
          </w:rPr>
          <w:delText>Cleaning 4 (empat) Unit STS Crane dengan periode 1 kali dalam 3 bulan untuk masing-masing STS Crane atau sebanyak 2 kali</w:delText>
        </w:r>
        <w:r w:rsidR="00F7247A" w:rsidRPr="00855E23" w:rsidDel="00F74CF6">
          <w:rPr>
            <w:rFonts w:ascii="Times New Roman" w:hAnsi="Times New Roman" w:cs="Times New Roman"/>
            <w:color w:val="000000" w:themeColor="text1"/>
            <w:sz w:val="24"/>
            <w:szCs w:val="24"/>
          </w:rPr>
          <w:delText>.</w:delText>
        </w:r>
      </w:del>
    </w:p>
    <w:p w14:paraId="723B7774" w14:textId="6B17A2C5" w:rsidR="00EF63D8" w:rsidRPr="00855E23" w:rsidDel="00F74CF6" w:rsidRDefault="00EF63D8" w:rsidP="000002F2">
      <w:pPr>
        <w:pStyle w:val="ListParagraph"/>
        <w:numPr>
          <w:ilvl w:val="0"/>
          <w:numId w:val="59"/>
        </w:numPr>
        <w:spacing w:after="0"/>
        <w:ind w:left="1418" w:hanging="425"/>
        <w:contextualSpacing w:val="0"/>
        <w:jc w:val="both"/>
        <w:rPr>
          <w:del w:id="398" w:author="User" w:date="2021-08-09T02:22:00Z"/>
          <w:rFonts w:ascii="Times New Roman" w:hAnsi="Times New Roman" w:cs="Times New Roman"/>
          <w:sz w:val="24"/>
          <w:szCs w:val="24"/>
          <w:lang w:val="id-ID"/>
        </w:rPr>
      </w:pPr>
      <w:del w:id="399" w:author="User" w:date="2021-08-09T02:22:00Z">
        <w:r w:rsidRPr="00855E23" w:rsidDel="00F74CF6">
          <w:rPr>
            <w:rFonts w:ascii="Times New Roman" w:hAnsi="Times New Roman" w:cs="Times New Roman"/>
            <w:color w:val="000000" w:themeColor="text1"/>
            <w:sz w:val="24"/>
            <w:szCs w:val="24"/>
          </w:rPr>
          <w:delText>Cleaning 12 (dua belas) Unit ARTG Crane dengan periode 1 kali dalam 3 bulan untuk masing-masing STS Crane atau sebanyak 2 kali</w:delText>
        </w:r>
        <w:r w:rsidR="00F7247A" w:rsidRPr="00855E23" w:rsidDel="00F74CF6">
          <w:rPr>
            <w:rFonts w:ascii="Times New Roman" w:hAnsi="Times New Roman" w:cs="Times New Roman"/>
            <w:color w:val="000000" w:themeColor="text1"/>
            <w:sz w:val="24"/>
            <w:szCs w:val="24"/>
          </w:rPr>
          <w:delText>.</w:delText>
        </w:r>
      </w:del>
    </w:p>
    <w:p w14:paraId="23311DC3" w14:textId="01FCD9CC" w:rsidR="00EF63D8" w:rsidRPr="00855E23" w:rsidDel="00F74CF6" w:rsidRDefault="00F7247A" w:rsidP="000002F2">
      <w:pPr>
        <w:pStyle w:val="ListParagraph"/>
        <w:numPr>
          <w:ilvl w:val="0"/>
          <w:numId w:val="59"/>
        </w:numPr>
        <w:spacing w:after="120"/>
        <w:ind w:left="1418" w:hanging="425"/>
        <w:contextualSpacing w:val="0"/>
        <w:jc w:val="both"/>
        <w:rPr>
          <w:del w:id="400" w:author="User" w:date="2021-08-09T02:22:00Z"/>
          <w:rFonts w:ascii="Times New Roman" w:hAnsi="Times New Roman" w:cs="Times New Roman"/>
          <w:sz w:val="24"/>
          <w:szCs w:val="24"/>
          <w:lang w:val="id-ID"/>
        </w:rPr>
      </w:pPr>
      <w:del w:id="401" w:author="User" w:date="2021-08-09T02:22:00Z">
        <w:r w:rsidRPr="00855E23" w:rsidDel="00F74CF6">
          <w:rPr>
            <w:rFonts w:ascii="Times New Roman" w:hAnsi="Times New Roman" w:cs="Times New Roman"/>
            <w:color w:val="000000" w:themeColor="text1"/>
            <w:sz w:val="24"/>
            <w:szCs w:val="24"/>
          </w:rPr>
          <w:delText xml:space="preserve">Cleaning 20 (dua puluh) Unit Terminal Tractor &amp; Chassis dengan periode 1 kali dalam </w:delText>
        </w:r>
        <w:r w:rsidR="000002F2" w:rsidRPr="00855E23" w:rsidDel="00F74CF6">
          <w:rPr>
            <w:rFonts w:ascii="Times New Roman" w:hAnsi="Times New Roman" w:cs="Times New Roman"/>
            <w:color w:val="000000" w:themeColor="text1"/>
            <w:sz w:val="24"/>
            <w:szCs w:val="24"/>
          </w:rPr>
          <w:delText>2</w:delText>
        </w:r>
        <w:r w:rsidRPr="00855E23" w:rsidDel="00F74CF6">
          <w:rPr>
            <w:rFonts w:ascii="Times New Roman" w:hAnsi="Times New Roman" w:cs="Times New Roman"/>
            <w:color w:val="000000" w:themeColor="text1"/>
            <w:sz w:val="24"/>
            <w:szCs w:val="24"/>
          </w:rPr>
          <w:delText xml:space="preserve"> bulan untuk masing-ma</w:delText>
        </w:r>
        <w:r w:rsidR="00855E23" w:rsidRPr="00855E23" w:rsidDel="00F74CF6">
          <w:rPr>
            <w:rFonts w:ascii="Times New Roman" w:hAnsi="Times New Roman" w:cs="Times New Roman"/>
            <w:color w:val="000000" w:themeColor="text1"/>
            <w:sz w:val="24"/>
            <w:szCs w:val="24"/>
          </w:rPr>
          <w:delText>sing TT &amp; Chasis atau sebanyak 6</w:delText>
        </w:r>
        <w:r w:rsidRPr="00855E23" w:rsidDel="00F74CF6">
          <w:rPr>
            <w:rFonts w:ascii="Times New Roman" w:hAnsi="Times New Roman" w:cs="Times New Roman"/>
            <w:color w:val="000000" w:themeColor="text1"/>
            <w:sz w:val="24"/>
            <w:szCs w:val="24"/>
          </w:rPr>
          <w:delText xml:space="preserve"> kali.</w:delText>
        </w:r>
      </w:del>
    </w:p>
    <w:p w14:paraId="57C39018" w14:textId="0F21810E" w:rsidR="00905A69" w:rsidRPr="004A6F0C" w:rsidRDefault="00B53110" w:rsidP="004C23ED">
      <w:pPr>
        <w:pStyle w:val="ListParagraph"/>
        <w:numPr>
          <w:ilvl w:val="1"/>
          <w:numId w:val="19"/>
        </w:numPr>
        <w:spacing w:after="120"/>
        <w:ind w:left="993"/>
        <w:contextualSpacing w:val="0"/>
        <w:jc w:val="both"/>
        <w:rPr>
          <w:rFonts w:ascii="Times New Roman" w:hAnsi="Times New Roman" w:cs="Times New Roman"/>
          <w:sz w:val="24"/>
          <w:szCs w:val="24"/>
          <w:lang w:val="id-ID"/>
        </w:rPr>
      </w:pPr>
      <w:r w:rsidRPr="00C03AA0">
        <w:rPr>
          <w:rFonts w:ascii="Times New Roman" w:hAnsi="Times New Roman" w:cs="Times New Roman"/>
          <w:sz w:val="24"/>
          <w:szCs w:val="24"/>
          <w:lang w:val="id-ID"/>
        </w:rPr>
        <w:t>PIHAK KEDUA</w:t>
      </w:r>
      <w:r w:rsidR="00905A69" w:rsidRPr="00C03AA0">
        <w:rPr>
          <w:rFonts w:ascii="Times New Roman" w:hAnsi="Times New Roman" w:cs="Times New Roman"/>
          <w:sz w:val="24"/>
          <w:szCs w:val="24"/>
        </w:rPr>
        <w:t xml:space="preserve"> </w:t>
      </w:r>
      <w:r w:rsidR="0031068C">
        <w:rPr>
          <w:rFonts w:ascii="Times New Roman" w:hAnsi="Times New Roman" w:cs="Times New Roman"/>
          <w:color w:val="000000" w:themeColor="text1"/>
          <w:sz w:val="24"/>
          <w:szCs w:val="24"/>
          <w:lang w:val="id-ID"/>
        </w:rPr>
        <w:t>m</w:t>
      </w:r>
      <w:r w:rsidR="00F7247A" w:rsidRPr="00D35A09">
        <w:rPr>
          <w:rFonts w:ascii="Times New Roman" w:hAnsi="Times New Roman" w:cs="Times New Roman"/>
          <w:color w:val="000000" w:themeColor="text1"/>
          <w:sz w:val="24"/>
          <w:szCs w:val="24"/>
        </w:rPr>
        <w:t xml:space="preserve">elaksanakan dokumentasi dan pelaporan semua kegiatan </w:t>
      </w:r>
      <w:del w:id="402" w:author="User" w:date="2021-08-09T02:22:00Z">
        <w:r w:rsidR="00F7247A" w:rsidDel="00F74CF6">
          <w:rPr>
            <w:rFonts w:ascii="Times New Roman" w:hAnsi="Times New Roman" w:cs="Times New Roman"/>
            <w:color w:val="000000" w:themeColor="text1"/>
            <w:sz w:val="24"/>
            <w:szCs w:val="24"/>
          </w:rPr>
          <w:delText>greasing dan cleaning</w:delText>
        </w:r>
        <w:r w:rsidR="00F7247A" w:rsidRPr="00D35A09" w:rsidDel="00F74CF6">
          <w:rPr>
            <w:rFonts w:ascii="Times New Roman" w:hAnsi="Times New Roman" w:cs="Times New Roman"/>
            <w:color w:val="000000" w:themeColor="text1"/>
            <w:sz w:val="24"/>
            <w:szCs w:val="24"/>
          </w:rPr>
          <w:delText xml:space="preserve"> </w:delText>
        </w:r>
        <w:r w:rsidR="00F7247A" w:rsidDel="00F74CF6">
          <w:rPr>
            <w:rFonts w:ascii="Times New Roman" w:hAnsi="Times New Roman" w:cs="Times New Roman"/>
            <w:color w:val="000000" w:themeColor="text1"/>
            <w:sz w:val="24"/>
            <w:szCs w:val="24"/>
          </w:rPr>
          <w:delText>peralatan</w:delText>
        </w:r>
      </w:del>
      <w:ins w:id="403" w:author="User" w:date="2021-08-09T02:22:00Z">
        <w:r w:rsidR="00F74CF6">
          <w:rPr>
            <w:rFonts w:ascii="Times New Roman" w:hAnsi="Times New Roman" w:cs="Times New Roman"/>
            <w:color w:val="000000" w:themeColor="text1"/>
            <w:sz w:val="24"/>
            <w:szCs w:val="24"/>
          </w:rPr>
          <w:t>pemeliharaan alat bongkar muat</w:t>
        </w:r>
      </w:ins>
      <w:r w:rsidR="00F7247A" w:rsidRPr="00D35A09">
        <w:rPr>
          <w:rFonts w:ascii="Times New Roman" w:hAnsi="Times New Roman" w:cs="Times New Roman"/>
          <w:color w:val="000000" w:themeColor="text1"/>
          <w:sz w:val="24"/>
          <w:szCs w:val="24"/>
        </w:rPr>
        <w:t xml:space="preserve">, </w:t>
      </w:r>
      <w:ins w:id="404" w:author="User" w:date="2021-08-09T02:23:00Z">
        <w:r w:rsidR="00833F56">
          <w:rPr>
            <w:rFonts w:ascii="Times New Roman" w:hAnsi="Times New Roman" w:cs="Times New Roman"/>
            <w:color w:val="000000" w:themeColor="text1"/>
            <w:sz w:val="24"/>
            <w:szCs w:val="24"/>
          </w:rPr>
          <w:t xml:space="preserve">keselamatan kerja, </w:t>
        </w:r>
      </w:ins>
      <w:r w:rsidR="00F7247A" w:rsidRPr="00D35A09">
        <w:rPr>
          <w:rFonts w:ascii="Times New Roman" w:hAnsi="Times New Roman" w:cs="Times New Roman"/>
          <w:color w:val="000000" w:themeColor="text1"/>
          <w:sz w:val="24"/>
          <w:szCs w:val="24"/>
        </w:rPr>
        <w:t>pengelolaan</w:t>
      </w:r>
      <w:ins w:id="405" w:author="User" w:date="2021-08-09T02:22:00Z">
        <w:r w:rsidR="00F74CF6">
          <w:rPr>
            <w:rFonts w:ascii="Times New Roman" w:hAnsi="Times New Roman" w:cs="Times New Roman"/>
            <w:color w:val="000000" w:themeColor="text1"/>
            <w:sz w:val="24"/>
            <w:szCs w:val="24"/>
          </w:rPr>
          <w:t xml:space="preserve"> material (</w:t>
        </w:r>
        <w:r w:rsidR="00F74CF6">
          <w:rPr>
            <w:rFonts w:ascii="Times New Roman" w:hAnsi="Times New Roman" w:cs="Times New Roman"/>
            <w:i/>
            <w:color w:val="000000" w:themeColor="text1"/>
            <w:sz w:val="24"/>
            <w:szCs w:val="24"/>
          </w:rPr>
          <w:t xml:space="preserve">consumable goods, consumable parts, spareparts </w:t>
        </w:r>
      </w:ins>
      <w:ins w:id="406" w:author="User" w:date="2021-08-09T02:23:00Z">
        <w:r w:rsidR="00F74CF6">
          <w:rPr>
            <w:rFonts w:ascii="Times New Roman" w:hAnsi="Times New Roman" w:cs="Times New Roman"/>
            <w:color w:val="000000" w:themeColor="text1"/>
            <w:sz w:val="24"/>
            <w:szCs w:val="24"/>
          </w:rPr>
          <w:t xml:space="preserve">dan </w:t>
        </w:r>
        <w:r w:rsidR="00F74CF6">
          <w:rPr>
            <w:rFonts w:ascii="Times New Roman" w:hAnsi="Times New Roman" w:cs="Times New Roman"/>
            <w:i/>
            <w:color w:val="000000" w:themeColor="text1"/>
            <w:sz w:val="24"/>
            <w:szCs w:val="24"/>
          </w:rPr>
          <w:t>tools)</w:t>
        </w:r>
        <w:r w:rsidR="00F74CF6">
          <w:rPr>
            <w:rFonts w:ascii="Times New Roman" w:hAnsi="Times New Roman" w:cs="Times New Roman"/>
            <w:color w:val="000000" w:themeColor="text1"/>
            <w:sz w:val="24"/>
            <w:szCs w:val="24"/>
          </w:rPr>
          <w:t>, pengelolaan</w:t>
        </w:r>
      </w:ins>
      <w:r w:rsidR="00F7247A" w:rsidRPr="00D35A09">
        <w:rPr>
          <w:rFonts w:ascii="Times New Roman" w:hAnsi="Times New Roman" w:cs="Times New Roman"/>
          <w:color w:val="000000" w:themeColor="text1"/>
          <w:sz w:val="24"/>
          <w:szCs w:val="24"/>
        </w:rPr>
        <w:t xml:space="preserve"> tenaga kerja</w:t>
      </w:r>
      <w:ins w:id="407" w:author="User" w:date="2021-08-09T02:23:00Z">
        <w:r w:rsidR="00F74CF6">
          <w:rPr>
            <w:rFonts w:ascii="Times New Roman" w:hAnsi="Times New Roman" w:cs="Times New Roman"/>
            <w:color w:val="000000" w:themeColor="text1"/>
            <w:sz w:val="24"/>
            <w:szCs w:val="24"/>
          </w:rPr>
          <w:t xml:space="preserve">, </w:t>
        </w:r>
      </w:ins>
      <w:r w:rsidR="00F7247A" w:rsidRPr="00D35A09">
        <w:rPr>
          <w:rFonts w:ascii="Times New Roman" w:hAnsi="Times New Roman" w:cs="Times New Roman"/>
          <w:color w:val="000000" w:themeColor="text1"/>
          <w:sz w:val="24"/>
          <w:szCs w:val="24"/>
        </w:rPr>
        <w:t xml:space="preserve"> yang ditempatkan dalam bentuk laporan </w:t>
      </w:r>
      <w:ins w:id="408" w:author="User" w:date="2021-08-09T02:24:00Z">
        <w:r w:rsidR="00833F56">
          <w:rPr>
            <w:rFonts w:ascii="Times New Roman" w:hAnsi="Times New Roman" w:cs="Times New Roman"/>
            <w:color w:val="000000" w:themeColor="text1"/>
            <w:sz w:val="24"/>
            <w:szCs w:val="24"/>
          </w:rPr>
          <w:t xml:space="preserve">yang sepakati bersama, </w:t>
        </w:r>
      </w:ins>
      <w:del w:id="409" w:author="User" w:date="2021-08-09T02:24:00Z">
        <w:r w:rsidR="00F7247A" w:rsidRPr="00D35A09" w:rsidDel="00833F56">
          <w:rPr>
            <w:rFonts w:ascii="Times New Roman" w:hAnsi="Times New Roman" w:cs="Times New Roman"/>
            <w:color w:val="000000" w:themeColor="text1"/>
            <w:sz w:val="24"/>
            <w:szCs w:val="24"/>
          </w:rPr>
          <w:delText>bulanan</w:delText>
        </w:r>
        <w:r w:rsidR="000002F2" w:rsidDel="00833F56">
          <w:rPr>
            <w:rFonts w:ascii="Times New Roman" w:hAnsi="Times New Roman" w:cs="Times New Roman"/>
            <w:color w:val="000000" w:themeColor="text1"/>
            <w:sz w:val="24"/>
            <w:szCs w:val="24"/>
          </w:rPr>
          <w:delText xml:space="preserve"> yang menggambarkan kegiatan harian dan mingguan  serta merangkum semua kegiatan pekerjaan selama 1 bulan</w:delText>
        </w:r>
      </w:del>
      <w:ins w:id="410" w:author="User" w:date="2021-08-09T02:24:00Z">
        <w:r w:rsidR="00833F56">
          <w:rPr>
            <w:rFonts w:ascii="Times New Roman" w:hAnsi="Times New Roman" w:cs="Times New Roman"/>
            <w:color w:val="000000" w:themeColor="text1"/>
            <w:sz w:val="24"/>
            <w:szCs w:val="24"/>
          </w:rPr>
          <w:t xml:space="preserve">sebagaimana yang telah dipersyaratkan oleh PIHAK PERTAMA </w:t>
        </w:r>
      </w:ins>
      <w:r w:rsidR="00F7247A">
        <w:rPr>
          <w:rFonts w:ascii="Times New Roman" w:hAnsi="Times New Roman" w:cs="Times New Roman"/>
          <w:sz w:val="24"/>
          <w:szCs w:val="24"/>
        </w:rPr>
        <w:t>.</w:t>
      </w:r>
    </w:p>
    <w:p w14:paraId="1FD2C1DE" w14:textId="1360A73E" w:rsidR="004A6F0C" w:rsidRPr="00C03AA0" w:rsidRDefault="004A6F0C" w:rsidP="000C3B11">
      <w:pPr>
        <w:pStyle w:val="ListParagraph"/>
        <w:numPr>
          <w:ilvl w:val="1"/>
          <w:numId w:val="19"/>
        </w:numPr>
        <w:spacing w:after="360"/>
        <w:ind w:left="993"/>
        <w:contextualSpacing w:val="0"/>
        <w:jc w:val="both"/>
        <w:rPr>
          <w:rFonts w:ascii="Times New Roman" w:hAnsi="Times New Roman" w:cs="Times New Roman"/>
          <w:sz w:val="24"/>
          <w:szCs w:val="24"/>
          <w:lang w:val="id-ID"/>
        </w:rPr>
      </w:pPr>
      <w:r>
        <w:rPr>
          <w:rFonts w:ascii="Times New Roman" w:hAnsi="Times New Roman" w:cs="Times New Roman"/>
          <w:sz w:val="24"/>
          <w:szCs w:val="24"/>
        </w:rPr>
        <w:t>PIHAK KEDUA wajib menyiapkan</w:t>
      </w:r>
      <w:ins w:id="411" w:author="User" w:date="2021-08-09T02:24:00Z">
        <w:r w:rsidR="00833F56">
          <w:rPr>
            <w:rFonts w:ascii="Times New Roman" w:hAnsi="Times New Roman" w:cs="Times New Roman"/>
            <w:sz w:val="24"/>
            <w:szCs w:val="24"/>
          </w:rPr>
          <w:t xml:space="preserve"> alat perekam</w:t>
        </w:r>
      </w:ins>
      <w:r>
        <w:rPr>
          <w:rFonts w:ascii="Times New Roman" w:hAnsi="Times New Roman" w:cs="Times New Roman"/>
          <w:sz w:val="24"/>
          <w:szCs w:val="24"/>
        </w:rPr>
        <w:t xml:space="preserve"> daftar hadir dan menyerahkan daftar hadir kepada PIHAK PERTAMA</w:t>
      </w:r>
      <w:r w:rsidR="000C3B11">
        <w:rPr>
          <w:rFonts w:ascii="Times New Roman" w:hAnsi="Times New Roman" w:cs="Times New Roman"/>
          <w:sz w:val="24"/>
          <w:szCs w:val="24"/>
        </w:rPr>
        <w:t>.</w:t>
      </w:r>
    </w:p>
    <w:p w14:paraId="2D89F78C" w14:textId="2CC1B877" w:rsidR="00744DA2" w:rsidRDefault="00AB6EAD" w:rsidP="00744DA2">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3</w:t>
      </w:r>
    </w:p>
    <w:p w14:paraId="20EA82D0" w14:textId="1A4F3ED4" w:rsidR="00744DA2" w:rsidRPr="00666FA8" w:rsidRDefault="007B03A4" w:rsidP="00744DA2">
      <w:pPr>
        <w:spacing w:after="120"/>
        <w:jc w:val="center"/>
        <w:rPr>
          <w:rFonts w:ascii="Times New Roman" w:hAnsi="Times New Roman" w:cs="Times New Roman"/>
          <w:b/>
          <w:sz w:val="24"/>
        </w:rPr>
      </w:pPr>
      <w:r>
        <w:rPr>
          <w:rFonts w:ascii="Times New Roman" w:hAnsi="Times New Roman" w:cs="Times New Roman"/>
          <w:b/>
          <w:sz w:val="24"/>
        </w:rPr>
        <w:t xml:space="preserve">JANGKA WAKTU PELAKSANAAN </w:t>
      </w:r>
    </w:p>
    <w:p w14:paraId="6D2A0D53" w14:textId="35883BE5" w:rsidR="007B03A4" w:rsidRDefault="007B03A4" w:rsidP="000002F2">
      <w:pPr>
        <w:pStyle w:val="ListParagraph"/>
        <w:numPr>
          <w:ilvl w:val="0"/>
          <w:numId w:val="4"/>
        </w:numPr>
        <w:spacing w:after="120" w:line="276" w:lineRule="auto"/>
        <w:ind w:left="567" w:hanging="567"/>
        <w:contextualSpacing w:val="0"/>
        <w:jc w:val="both"/>
        <w:rPr>
          <w:rFonts w:ascii="Times New Roman" w:hAnsi="Times New Roman" w:cs="Times New Roman"/>
          <w:sz w:val="24"/>
          <w:szCs w:val="24"/>
        </w:rPr>
      </w:pPr>
      <w:r>
        <w:rPr>
          <w:rFonts w:ascii="Times New Roman" w:hAnsi="Times New Roman" w:cs="Times New Roman"/>
          <w:sz w:val="24"/>
          <w:szCs w:val="24"/>
        </w:rPr>
        <w:t>Jangka waktu pelaksanaan pekerjaan ini adalah 6 (enam) bulan atau 180 (seratus delapan puluh) hari kalender, terhitung sejak di tandatanganinya perjanjian ini.</w:t>
      </w:r>
    </w:p>
    <w:p w14:paraId="0B1949C7" w14:textId="1FE5417E" w:rsidR="00F22826" w:rsidRDefault="00E07FB6" w:rsidP="000002F2">
      <w:pPr>
        <w:pStyle w:val="ListParagraph"/>
        <w:numPr>
          <w:ilvl w:val="0"/>
          <w:numId w:val="4"/>
        </w:numPr>
        <w:spacing w:after="120" w:line="276" w:lineRule="auto"/>
        <w:ind w:left="567" w:hanging="567"/>
        <w:contextualSpacing w:val="0"/>
        <w:jc w:val="both"/>
        <w:rPr>
          <w:rFonts w:ascii="Times New Roman" w:hAnsi="Times New Roman" w:cs="Times New Roman"/>
          <w:sz w:val="24"/>
          <w:szCs w:val="24"/>
        </w:rPr>
      </w:pPr>
      <w:r>
        <w:rPr>
          <w:rFonts w:ascii="Times New Roman" w:hAnsi="Times New Roman" w:cs="Times New Roman"/>
          <w:sz w:val="24"/>
          <w:szCs w:val="24"/>
        </w:rPr>
        <w:t>PIHAK PERTAMA berhak mengakhiri perjanjian lebih awal atau sebelum masa jangka waktu pelaksanaan habis</w:t>
      </w:r>
      <w:ins w:id="412" w:author="User" w:date="2021-08-09T02:25:00Z">
        <w:r w:rsidR="002830F0">
          <w:rPr>
            <w:rFonts w:ascii="Times New Roman" w:hAnsi="Times New Roman" w:cs="Times New Roman"/>
            <w:sz w:val="24"/>
            <w:szCs w:val="24"/>
          </w:rPr>
          <w:t xml:space="preserve"> sesuai dengan kebijakan internal PT Prima Terminal Petikemas.</w:t>
        </w:r>
      </w:ins>
      <w:del w:id="413" w:author="User" w:date="2021-08-09T02:25:00Z">
        <w:r w:rsidDel="002830F0">
          <w:rPr>
            <w:rFonts w:ascii="Times New Roman" w:hAnsi="Times New Roman" w:cs="Times New Roman"/>
            <w:sz w:val="24"/>
            <w:szCs w:val="24"/>
          </w:rPr>
          <w:delText xml:space="preserve"> apabila PT Terminal Petikemas mulai mengoperasikan Terminal Petikemas Belawan Fase 2 dan sudah memiliki vendor/kontraktor jasa layanan pemeliharaan/perawatan Peralatan Bongkar Muat</w:delText>
        </w:r>
      </w:del>
    </w:p>
    <w:p w14:paraId="066B135A" w14:textId="6F2F2FBD" w:rsidR="00F22826" w:rsidRDefault="00822A4B" w:rsidP="000C3B11">
      <w:pPr>
        <w:pStyle w:val="ListParagraph"/>
        <w:numPr>
          <w:ilvl w:val="0"/>
          <w:numId w:val="4"/>
        </w:numPr>
        <w:spacing w:after="360" w:line="276" w:lineRule="auto"/>
        <w:ind w:left="567" w:hanging="567"/>
        <w:contextualSpacing w:val="0"/>
        <w:jc w:val="both"/>
        <w:rPr>
          <w:rFonts w:ascii="Times New Roman" w:hAnsi="Times New Roman" w:cs="Times New Roman"/>
          <w:sz w:val="24"/>
          <w:szCs w:val="24"/>
        </w:rPr>
      </w:pPr>
      <w:r>
        <w:rPr>
          <w:rFonts w:ascii="Times New Roman" w:hAnsi="Times New Roman" w:cs="Times New Roman"/>
          <w:sz w:val="24"/>
          <w:szCs w:val="24"/>
        </w:rPr>
        <w:t>Penga</w:t>
      </w:r>
      <w:r w:rsidR="00E20387">
        <w:rPr>
          <w:rFonts w:ascii="Times New Roman" w:hAnsi="Times New Roman" w:cs="Times New Roman"/>
          <w:sz w:val="24"/>
          <w:szCs w:val="24"/>
        </w:rPr>
        <w:t>k</w:t>
      </w:r>
      <w:r>
        <w:rPr>
          <w:rFonts w:ascii="Times New Roman" w:hAnsi="Times New Roman" w:cs="Times New Roman"/>
          <w:sz w:val="24"/>
          <w:szCs w:val="24"/>
        </w:rPr>
        <w:t xml:space="preserve">hiran Perjanjian sebagaimana dimaksud ayat (2) di atas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diberitahukan oleh PIHAK PERTAMA kepada PIHAK KEDUA selambat-lambatnya 1 (satu) minggu sebelum tanggal pengakhiran.</w:t>
      </w:r>
    </w:p>
    <w:p w14:paraId="00475E60" w14:textId="390E5431" w:rsidR="00352E78" w:rsidDel="002830F0" w:rsidRDefault="00352E78" w:rsidP="00352E78">
      <w:pPr>
        <w:pStyle w:val="ListParagraph"/>
        <w:spacing w:after="360" w:line="276" w:lineRule="auto"/>
        <w:ind w:left="567"/>
        <w:contextualSpacing w:val="0"/>
        <w:jc w:val="both"/>
        <w:rPr>
          <w:del w:id="414" w:author="User" w:date="2021-08-09T02:26:00Z"/>
          <w:rFonts w:ascii="Times New Roman" w:hAnsi="Times New Roman" w:cs="Times New Roman"/>
          <w:sz w:val="24"/>
          <w:szCs w:val="24"/>
        </w:rPr>
      </w:pPr>
    </w:p>
    <w:p w14:paraId="655A7998" w14:textId="75C0B856" w:rsidR="00352E78" w:rsidDel="002830F0" w:rsidRDefault="00352E78" w:rsidP="00352E78">
      <w:pPr>
        <w:pStyle w:val="ListParagraph"/>
        <w:spacing w:after="360" w:line="276" w:lineRule="auto"/>
        <w:ind w:left="567"/>
        <w:contextualSpacing w:val="0"/>
        <w:jc w:val="both"/>
        <w:rPr>
          <w:del w:id="415" w:author="User" w:date="2021-08-09T02:26:00Z"/>
          <w:rFonts w:ascii="Times New Roman" w:hAnsi="Times New Roman" w:cs="Times New Roman"/>
          <w:sz w:val="24"/>
          <w:szCs w:val="24"/>
        </w:rPr>
      </w:pPr>
    </w:p>
    <w:p w14:paraId="25AC1269" w14:textId="714C2FCC" w:rsidR="00C51E6E" w:rsidRPr="00EC359A" w:rsidRDefault="00AB6EAD" w:rsidP="00C51E6E">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4</w:t>
      </w:r>
    </w:p>
    <w:p w14:paraId="56CC1A32" w14:textId="632C69FC" w:rsidR="006A3777" w:rsidRPr="00822A4B" w:rsidRDefault="00162C83" w:rsidP="006A3777">
      <w:pPr>
        <w:spacing w:after="0"/>
        <w:jc w:val="center"/>
        <w:rPr>
          <w:rFonts w:ascii="Times New Roman" w:hAnsi="Times New Roman" w:cs="Times New Roman"/>
          <w:b/>
          <w:sz w:val="24"/>
        </w:rPr>
      </w:pPr>
      <w:r>
        <w:rPr>
          <w:rFonts w:ascii="Times New Roman" w:hAnsi="Times New Roman" w:cs="Times New Roman"/>
          <w:b/>
          <w:sz w:val="24"/>
        </w:rPr>
        <w:t xml:space="preserve">JENIS KONTRAK, </w:t>
      </w:r>
      <w:r w:rsidR="00822A4B">
        <w:rPr>
          <w:rFonts w:ascii="Times New Roman" w:hAnsi="Times New Roman" w:cs="Times New Roman"/>
          <w:b/>
          <w:sz w:val="24"/>
        </w:rPr>
        <w:t xml:space="preserve">HARGA KONTRAK DAN </w:t>
      </w:r>
      <w:r>
        <w:rPr>
          <w:rFonts w:ascii="Times New Roman" w:hAnsi="Times New Roman" w:cs="Times New Roman"/>
          <w:b/>
          <w:sz w:val="24"/>
        </w:rPr>
        <w:t xml:space="preserve">CARA </w:t>
      </w:r>
      <w:r w:rsidR="004B7780">
        <w:rPr>
          <w:rFonts w:ascii="Times New Roman" w:hAnsi="Times New Roman" w:cs="Times New Roman"/>
          <w:b/>
          <w:sz w:val="24"/>
        </w:rPr>
        <w:t>PEMBAYARAN</w:t>
      </w:r>
    </w:p>
    <w:p w14:paraId="693199A0" w14:textId="77777777" w:rsidR="00EF246C" w:rsidRDefault="00EF246C" w:rsidP="00EF246C">
      <w:pPr>
        <w:spacing w:after="120" w:line="120" w:lineRule="auto"/>
        <w:jc w:val="center"/>
        <w:rPr>
          <w:rFonts w:ascii="Times New Roman" w:hAnsi="Times New Roman" w:cs="Times New Roman"/>
          <w:b/>
          <w:i/>
          <w:sz w:val="24"/>
          <w:lang w:val="id-ID"/>
        </w:rPr>
      </w:pPr>
    </w:p>
    <w:p w14:paraId="264EBF86" w14:textId="3EC2B493" w:rsidR="00162C83" w:rsidRPr="00162C83" w:rsidRDefault="00162C83" w:rsidP="00845543">
      <w:pPr>
        <w:pStyle w:val="ListParagraph"/>
        <w:numPr>
          <w:ilvl w:val="0"/>
          <w:numId w:val="24"/>
        </w:numPr>
        <w:spacing w:after="120"/>
        <w:ind w:left="567" w:hanging="567"/>
        <w:contextualSpacing w:val="0"/>
        <w:jc w:val="both"/>
        <w:rPr>
          <w:rFonts w:ascii="Times New Roman" w:hAnsi="Times New Roman" w:cs="Times New Roman"/>
          <w:sz w:val="24"/>
        </w:rPr>
      </w:pPr>
      <w:r w:rsidRPr="00162C83">
        <w:rPr>
          <w:rFonts w:ascii="Times New Roman" w:hAnsi="Times New Roman" w:cs="Times New Roman"/>
          <w:sz w:val="24"/>
        </w:rPr>
        <w:t>Jenis kontrak yang digunakan adalah Kontrak gabungan Lump Sum dan Harga Satuan adalah Kontrak yang merupakan gabungan Lump Sum dan Harga Satuan dalam 1 (satu) pekerjaan yang diperjanjikan</w:t>
      </w:r>
      <w:r>
        <w:rPr>
          <w:rFonts w:ascii="Times New Roman" w:hAnsi="Times New Roman" w:cs="Times New Roman"/>
          <w:sz w:val="24"/>
        </w:rPr>
        <w:t>.</w:t>
      </w:r>
    </w:p>
    <w:p w14:paraId="515535CE" w14:textId="69982E31" w:rsidR="00E20387" w:rsidRPr="00E20387" w:rsidRDefault="00845543"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rPr>
        <w:t xml:space="preserve">Total </w:t>
      </w:r>
      <w:r w:rsidR="000E2597">
        <w:rPr>
          <w:rFonts w:ascii="Times New Roman" w:hAnsi="Times New Roman" w:cs="Times New Roman"/>
          <w:sz w:val="24"/>
        </w:rPr>
        <w:t xml:space="preserve">Harga dalam perjanjian ini </w:t>
      </w:r>
      <w:r w:rsidR="00855E23">
        <w:rPr>
          <w:rFonts w:ascii="Times New Roman" w:hAnsi="Times New Roman" w:cs="Times New Roman"/>
          <w:sz w:val="24"/>
        </w:rPr>
        <w:t xml:space="preserve">sebesar Rp. </w:t>
      </w:r>
      <w:ins w:id="416" w:author="User" w:date="2021-08-09T02:26:00Z">
        <w:r w:rsidR="002830F0">
          <w:rPr>
            <w:rFonts w:ascii="Times New Roman" w:hAnsi="Times New Roman" w:cs="Times New Roman"/>
            <w:sz w:val="24"/>
          </w:rPr>
          <w:t>3</w:t>
        </w:r>
      </w:ins>
      <w:del w:id="417" w:author="User" w:date="2021-08-09T02:26:00Z">
        <w:r w:rsidR="00855E23" w:rsidDel="002830F0">
          <w:rPr>
            <w:rFonts w:ascii="Times New Roman" w:hAnsi="Times New Roman" w:cs="Times New Roman"/>
            <w:sz w:val="24"/>
          </w:rPr>
          <w:delText>2</w:delText>
        </w:r>
      </w:del>
      <w:r w:rsidR="00855E23">
        <w:rPr>
          <w:rFonts w:ascii="Times New Roman" w:hAnsi="Times New Roman" w:cs="Times New Roman"/>
          <w:sz w:val="24"/>
        </w:rPr>
        <w:t>.</w:t>
      </w:r>
      <w:ins w:id="418" w:author="User" w:date="2021-08-09T02:26:00Z">
        <w:r w:rsidR="002830F0">
          <w:rPr>
            <w:rFonts w:ascii="Times New Roman" w:hAnsi="Times New Roman" w:cs="Times New Roman"/>
            <w:sz w:val="24"/>
          </w:rPr>
          <w:t>210</w:t>
        </w:r>
      </w:ins>
      <w:del w:id="419" w:author="User" w:date="2021-08-09T02:26:00Z">
        <w:r w:rsidR="00855E23" w:rsidDel="002830F0">
          <w:rPr>
            <w:rFonts w:ascii="Times New Roman" w:hAnsi="Times New Roman" w:cs="Times New Roman"/>
            <w:sz w:val="24"/>
          </w:rPr>
          <w:delText>159</w:delText>
        </w:r>
      </w:del>
      <w:r w:rsidR="00855E23">
        <w:rPr>
          <w:rFonts w:ascii="Times New Roman" w:hAnsi="Times New Roman" w:cs="Times New Roman"/>
          <w:sz w:val="24"/>
        </w:rPr>
        <w:t>.</w:t>
      </w:r>
      <w:del w:id="420" w:author="User" w:date="2020-09-14T11:33:00Z">
        <w:r w:rsidR="00855E23" w:rsidDel="00200DEA">
          <w:rPr>
            <w:rFonts w:ascii="Times New Roman" w:hAnsi="Times New Roman" w:cs="Times New Roman"/>
            <w:sz w:val="24"/>
          </w:rPr>
          <w:delText>431</w:delText>
        </w:r>
      </w:del>
      <w:ins w:id="421" w:author="User" w:date="2020-09-14T11:33:00Z">
        <w:r w:rsidR="002830F0">
          <w:rPr>
            <w:rFonts w:ascii="Times New Roman" w:hAnsi="Times New Roman" w:cs="Times New Roman"/>
            <w:sz w:val="24"/>
          </w:rPr>
          <w:t>509</w:t>
        </w:r>
      </w:ins>
      <w:r w:rsidR="00855E23">
        <w:rPr>
          <w:rFonts w:ascii="Times New Roman" w:hAnsi="Times New Roman" w:cs="Times New Roman"/>
          <w:sz w:val="24"/>
        </w:rPr>
        <w:t>.</w:t>
      </w:r>
      <w:ins w:id="422" w:author="User" w:date="2020-09-14T11:33:00Z">
        <w:r w:rsidR="002830F0">
          <w:rPr>
            <w:rFonts w:ascii="Times New Roman" w:hAnsi="Times New Roman" w:cs="Times New Roman"/>
            <w:sz w:val="24"/>
          </w:rPr>
          <w:t>000</w:t>
        </w:r>
      </w:ins>
      <w:del w:id="423" w:author="User" w:date="2020-09-14T11:33:00Z">
        <w:r w:rsidR="00855E23" w:rsidDel="00200DEA">
          <w:rPr>
            <w:rFonts w:ascii="Times New Roman" w:hAnsi="Times New Roman" w:cs="Times New Roman"/>
            <w:sz w:val="24"/>
          </w:rPr>
          <w:delText>67</w:delText>
        </w:r>
        <w:r w:rsidR="00E20387" w:rsidDel="00200DEA">
          <w:rPr>
            <w:rFonts w:ascii="Times New Roman" w:hAnsi="Times New Roman" w:cs="Times New Roman"/>
            <w:sz w:val="24"/>
          </w:rPr>
          <w:delText>0</w:delText>
        </w:r>
      </w:del>
      <w:proofErr w:type="gramStart"/>
      <w:r w:rsidR="00E20387">
        <w:rPr>
          <w:rFonts w:ascii="Times New Roman" w:hAnsi="Times New Roman" w:cs="Times New Roman"/>
          <w:sz w:val="24"/>
        </w:rPr>
        <w:t>,00</w:t>
      </w:r>
      <w:proofErr w:type="gramEnd"/>
      <w:r w:rsidR="00E20387">
        <w:rPr>
          <w:rFonts w:ascii="Times New Roman" w:hAnsi="Times New Roman" w:cs="Times New Roman"/>
          <w:sz w:val="24"/>
        </w:rPr>
        <w:t xml:space="preserve"> (</w:t>
      </w:r>
      <w:del w:id="424" w:author="User" w:date="2021-08-09T02:26:00Z">
        <w:r w:rsidR="00855E23" w:rsidDel="002830F0">
          <w:rPr>
            <w:rFonts w:ascii="Times New Roman" w:hAnsi="Times New Roman" w:cs="Times New Roman"/>
            <w:i/>
            <w:sz w:val="24"/>
          </w:rPr>
          <w:delText xml:space="preserve">Dua Milyar Seratus Lima Puluh Sembilan Juta </w:delText>
        </w:r>
      </w:del>
      <w:del w:id="425" w:author="User" w:date="2020-09-14T11:44:00Z">
        <w:r w:rsidR="00855E23" w:rsidDel="00304669">
          <w:rPr>
            <w:rFonts w:ascii="Times New Roman" w:hAnsi="Times New Roman" w:cs="Times New Roman"/>
            <w:i/>
            <w:sz w:val="24"/>
          </w:rPr>
          <w:delText>Empat Ratus Tiga Puluh Satu Ribu Enam Ratus Tujuh Puluh</w:delText>
        </w:r>
      </w:del>
      <w:ins w:id="426" w:author="User" w:date="2021-08-09T02:26:00Z">
        <w:r w:rsidR="002830F0">
          <w:rPr>
            <w:rFonts w:ascii="Times New Roman" w:hAnsi="Times New Roman" w:cs="Times New Roman"/>
            <w:i/>
            <w:sz w:val="24"/>
          </w:rPr>
          <w:t>Tiga milyar dua ratus sepuluh juta lima ratus sembilan ribu</w:t>
        </w:r>
      </w:ins>
      <w:r w:rsidR="00E20387">
        <w:rPr>
          <w:rFonts w:ascii="Times New Roman" w:hAnsi="Times New Roman" w:cs="Times New Roman"/>
          <w:i/>
          <w:sz w:val="24"/>
        </w:rPr>
        <w:t xml:space="preserve"> Rupiah) </w:t>
      </w:r>
      <w:r w:rsidR="00855E23">
        <w:rPr>
          <w:rFonts w:ascii="Times New Roman" w:hAnsi="Times New Roman" w:cs="Times New Roman"/>
          <w:sz w:val="24"/>
        </w:rPr>
        <w:t xml:space="preserve">sudah </w:t>
      </w:r>
      <w:r w:rsidR="00E20387">
        <w:rPr>
          <w:rFonts w:ascii="Times New Roman" w:hAnsi="Times New Roman" w:cs="Times New Roman"/>
          <w:sz w:val="24"/>
        </w:rPr>
        <w:t>termasuk pajak-pajak yang berlaku</w:t>
      </w:r>
      <w:r w:rsidR="005629F3">
        <w:rPr>
          <w:rFonts w:ascii="Times New Roman" w:hAnsi="Times New Roman" w:cs="Times New Roman"/>
          <w:sz w:val="24"/>
        </w:rPr>
        <w:t xml:space="preserve"> dimana harga tersebut</w:t>
      </w:r>
      <w:r w:rsidR="00E20387">
        <w:rPr>
          <w:rFonts w:ascii="Times New Roman" w:hAnsi="Times New Roman" w:cs="Times New Roman"/>
          <w:sz w:val="24"/>
        </w:rPr>
        <w:t xml:space="preserve"> meliputi harga </w:t>
      </w:r>
      <w:r w:rsidR="00E20387">
        <w:rPr>
          <w:rFonts w:ascii="Times New Roman" w:hAnsi="Times New Roman" w:cs="Times New Roman"/>
          <w:i/>
          <w:sz w:val="24"/>
        </w:rPr>
        <w:t xml:space="preserve">lump sum </w:t>
      </w:r>
      <w:r w:rsidR="00E20387">
        <w:rPr>
          <w:rFonts w:ascii="Times New Roman" w:hAnsi="Times New Roman" w:cs="Times New Roman"/>
          <w:sz w:val="24"/>
        </w:rPr>
        <w:t xml:space="preserve">dan </w:t>
      </w:r>
      <w:r w:rsidR="00810947">
        <w:rPr>
          <w:rFonts w:ascii="Times New Roman" w:hAnsi="Times New Roman" w:cs="Times New Roman"/>
          <w:sz w:val="24"/>
        </w:rPr>
        <w:t xml:space="preserve">harga </w:t>
      </w:r>
      <w:r w:rsidR="00E20387">
        <w:rPr>
          <w:rFonts w:ascii="Times New Roman" w:hAnsi="Times New Roman" w:cs="Times New Roman"/>
          <w:sz w:val="24"/>
        </w:rPr>
        <w:t>satuan.</w:t>
      </w:r>
    </w:p>
    <w:p w14:paraId="1CB2451E" w14:textId="12FD1587" w:rsidR="00E20387" w:rsidRPr="00E20387" w:rsidRDefault="00E20387"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rPr>
        <w:t xml:space="preserve">Harga </w:t>
      </w:r>
      <w:r w:rsidRPr="00E20387">
        <w:rPr>
          <w:rFonts w:ascii="Times New Roman" w:hAnsi="Times New Roman" w:cs="Times New Roman"/>
          <w:i/>
          <w:iCs/>
          <w:sz w:val="24"/>
        </w:rPr>
        <w:t>lump sum</w:t>
      </w:r>
      <w:r>
        <w:rPr>
          <w:rFonts w:ascii="Times New Roman" w:hAnsi="Times New Roman" w:cs="Times New Roman"/>
          <w:sz w:val="24"/>
        </w:rPr>
        <w:t xml:space="preserve"> </w:t>
      </w:r>
      <w:r w:rsidR="00845543">
        <w:rPr>
          <w:rFonts w:ascii="Times New Roman" w:hAnsi="Times New Roman" w:cs="Times New Roman"/>
          <w:sz w:val="24"/>
        </w:rPr>
        <w:t xml:space="preserve">pekerjaan </w:t>
      </w:r>
      <w:r>
        <w:rPr>
          <w:rFonts w:ascii="Times New Roman" w:hAnsi="Times New Roman" w:cs="Times New Roman"/>
          <w:sz w:val="24"/>
        </w:rPr>
        <w:t xml:space="preserve">adalah sebesar Rp. </w:t>
      </w:r>
      <w:ins w:id="427" w:author="User" w:date="2021-08-09T14:18:00Z">
        <w:r w:rsidR="00EB6B73">
          <w:rPr>
            <w:rFonts w:ascii="Times New Roman" w:hAnsi="Times New Roman" w:cs="Times New Roman"/>
            <w:sz w:val="24"/>
          </w:rPr>
          <w:t>1.925.926</w:t>
        </w:r>
      </w:ins>
      <w:del w:id="428" w:author="User" w:date="2021-08-09T14:18:00Z">
        <w:r w:rsidR="005629F3" w:rsidDel="00EB6B73">
          <w:rPr>
            <w:rFonts w:ascii="Times New Roman" w:hAnsi="Times New Roman" w:cs="Times New Roman"/>
            <w:sz w:val="24"/>
          </w:rPr>
          <w:delText>413</w:delText>
        </w:r>
      </w:del>
      <w:r>
        <w:rPr>
          <w:rFonts w:ascii="Times New Roman" w:hAnsi="Times New Roman" w:cs="Times New Roman"/>
          <w:sz w:val="24"/>
        </w:rPr>
        <w:t>.</w:t>
      </w:r>
      <w:del w:id="429" w:author="User" w:date="2020-09-14T11:43:00Z">
        <w:r w:rsidR="005629F3" w:rsidDel="00304669">
          <w:rPr>
            <w:rFonts w:ascii="Times New Roman" w:hAnsi="Times New Roman" w:cs="Times New Roman"/>
            <w:sz w:val="24"/>
          </w:rPr>
          <w:delText>003</w:delText>
        </w:r>
      </w:del>
      <w:ins w:id="430" w:author="User" w:date="2020-09-14T11:43:00Z">
        <w:r w:rsidR="00EB6B73">
          <w:rPr>
            <w:rFonts w:ascii="Times New Roman" w:hAnsi="Times New Roman" w:cs="Times New Roman"/>
            <w:sz w:val="24"/>
          </w:rPr>
          <w:t>200</w:t>
        </w:r>
      </w:ins>
      <w:del w:id="431" w:author="User" w:date="2021-08-09T14:18:00Z">
        <w:r w:rsidR="005629F3" w:rsidDel="00EB6B73">
          <w:rPr>
            <w:rFonts w:ascii="Times New Roman" w:hAnsi="Times New Roman" w:cs="Times New Roman"/>
            <w:sz w:val="24"/>
          </w:rPr>
          <w:delText>.</w:delText>
        </w:r>
      </w:del>
      <w:del w:id="432" w:author="User" w:date="2020-09-14T11:43:00Z">
        <w:r w:rsidR="005629F3" w:rsidDel="00304669">
          <w:rPr>
            <w:rFonts w:ascii="Times New Roman" w:hAnsi="Times New Roman" w:cs="Times New Roman"/>
            <w:sz w:val="24"/>
          </w:rPr>
          <w:delText>25</w:delText>
        </w:r>
      </w:del>
      <w:del w:id="433" w:author="User" w:date="2021-08-09T14:18:00Z">
        <w:r w:rsidR="005629F3" w:rsidDel="00EB6B73">
          <w:rPr>
            <w:rFonts w:ascii="Times New Roman" w:hAnsi="Times New Roman" w:cs="Times New Roman"/>
            <w:sz w:val="24"/>
          </w:rPr>
          <w:delText>0</w:delText>
        </w:r>
      </w:del>
      <w:proofErr w:type="gramStart"/>
      <w:r>
        <w:rPr>
          <w:rFonts w:ascii="Times New Roman" w:hAnsi="Times New Roman" w:cs="Times New Roman"/>
          <w:sz w:val="24"/>
        </w:rPr>
        <w:t>,-</w:t>
      </w:r>
      <w:proofErr w:type="gramEnd"/>
      <w:r>
        <w:rPr>
          <w:rFonts w:ascii="Times New Roman" w:hAnsi="Times New Roman" w:cs="Times New Roman"/>
          <w:sz w:val="24"/>
        </w:rPr>
        <w:t xml:space="preserve"> (</w:t>
      </w:r>
      <w:del w:id="434" w:author="User" w:date="2020-09-14T11:45:00Z">
        <w:r w:rsidR="005629F3" w:rsidRPr="00304669" w:rsidDel="00304669">
          <w:rPr>
            <w:rFonts w:ascii="Times New Roman" w:hAnsi="Times New Roman" w:cs="Times New Roman"/>
            <w:i/>
            <w:sz w:val="24"/>
            <w:rPrChange w:id="435" w:author="User" w:date="2020-09-14T11:45:00Z">
              <w:rPr>
                <w:rFonts w:ascii="Times New Roman" w:hAnsi="Times New Roman" w:cs="Times New Roman"/>
                <w:sz w:val="24"/>
              </w:rPr>
            </w:rPrChange>
          </w:rPr>
          <w:delText>empat ratus tiga belas juta tiga ribu dua ratus lima puluh</w:delText>
        </w:r>
        <w:r w:rsidRPr="00304669" w:rsidDel="00304669">
          <w:rPr>
            <w:rFonts w:ascii="Times New Roman" w:hAnsi="Times New Roman" w:cs="Times New Roman"/>
            <w:i/>
            <w:sz w:val="24"/>
            <w:rPrChange w:id="436" w:author="User" w:date="2020-09-14T11:45:00Z">
              <w:rPr>
                <w:rFonts w:ascii="Times New Roman" w:hAnsi="Times New Roman" w:cs="Times New Roman"/>
                <w:sz w:val="24"/>
              </w:rPr>
            </w:rPrChange>
          </w:rPr>
          <w:delText xml:space="preserve"> rupiah</w:delText>
        </w:r>
      </w:del>
      <w:ins w:id="437" w:author="User" w:date="2021-08-09T14:18:00Z">
        <w:r w:rsidR="00EB6B73">
          <w:rPr>
            <w:rFonts w:ascii="Times New Roman" w:hAnsi="Times New Roman" w:cs="Times New Roman"/>
            <w:i/>
            <w:sz w:val="24"/>
          </w:rPr>
          <w:t>Satu milyar sembilan ratus dua puluh lima juta sembilan ratus dua puluh enam ribu dua ratus</w:t>
        </w:r>
      </w:ins>
      <w:ins w:id="438" w:author="User" w:date="2020-09-14T11:45:00Z">
        <w:r w:rsidR="00304669" w:rsidRPr="00304669">
          <w:rPr>
            <w:rFonts w:ascii="Times New Roman" w:hAnsi="Times New Roman" w:cs="Times New Roman"/>
            <w:i/>
            <w:sz w:val="24"/>
            <w:rPrChange w:id="439" w:author="User" w:date="2020-09-14T11:45:00Z">
              <w:rPr>
                <w:rFonts w:ascii="Times New Roman" w:hAnsi="Times New Roman" w:cs="Times New Roman"/>
                <w:sz w:val="24"/>
              </w:rPr>
            </w:rPrChange>
          </w:rPr>
          <w:t xml:space="preserve"> Rupiah</w:t>
        </w:r>
      </w:ins>
      <w:r>
        <w:rPr>
          <w:rFonts w:ascii="Times New Roman" w:hAnsi="Times New Roman" w:cs="Times New Roman"/>
          <w:sz w:val="24"/>
        </w:rPr>
        <w:t xml:space="preserve">) meliputi penyediaan tenaga kerja/ biaya personil, </w:t>
      </w:r>
      <w:r>
        <w:rPr>
          <w:rFonts w:ascii="Times New Roman" w:hAnsi="Times New Roman" w:cs="Times New Roman"/>
          <w:i/>
          <w:sz w:val="24"/>
        </w:rPr>
        <w:t xml:space="preserve">consumable goods, </w:t>
      </w:r>
      <w:r>
        <w:rPr>
          <w:rFonts w:ascii="Times New Roman" w:hAnsi="Times New Roman" w:cs="Times New Roman"/>
          <w:sz w:val="24"/>
        </w:rPr>
        <w:t>biaya penunjang.</w:t>
      </w:r>
    </w:p>
    <w:p w14:paraId="72C9C369" w14:textId="3848125E" w:rsidR="006A3777" w:rsidRPr="00EC359A" w:rsidRDefault="00E20387"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rPr>
        <w:t xml:space="preserve">Harga Satuan </w:t>
      </w:r>
      <w:r w:rsidR="00845543">
        <w:rPr>
          <w:rFonts w:ascii="Times New Roman" w:hAnsi="Times New Roman" w:cs="Times New Roman"/>
          <w:sz w:val="24"/>
        </w:rPr>
        <w:t xml:space="preserve">pekerjaan </w:t>
      </w:r>
      <w:r>
        <w:rPr>
          <w:rFonts w:ascii="Times New Roman" w:hAnsi="Times New Roman" w:cs="Times New Roman"/>
          <w:sz w:val="24"/>
        </w:rPr>
        <w:t>adalah sebesar Rp. 1.</w:t>
      </w:r>
      <w:del w:id="440" w:author="User" w:date="2021-08-09T14:19:00Z">
        <w:r w:rsidR="005629F3" w:rsidDel="00EB6B73">
          <w:rPr>
            <w:rFonts w:ascii="Times New Roman" w:hAnsi="Times New Roman" w:cs="Times New Roman"/>
            <w:sz w:val="24"/>
          </w:rPr>
          <w:delText>746</w:delText>
        </w:r>
      </w:del>
      <w:ins w:id="441" w:author="User" w:date="2021-08-09T14:19:00Z">
        <w:r w:rsidR="00EB6B73">
          <w:rPr>
            <w:rFonts w:ascii="Times New Roman" w:hAnsi="Times New Roman" w:cs="Times New Roman"/>
            <w:sz w:val="24"/>
          </w:rPr>
          <w:t>284</w:t>
        </w:r>
        <w:proofErr w:type="gramStart"/>
        <w:r w:rsidR="00EB6B73">
          <w:rPr>
            <w:rFonts w:ascii="Times New Roman" w:hAnsi="Times New Roman" w:cs="Times New Roman"/>
            <w:sz w:val="24"/>
          </w:rPr>
          <w:t>.</w:t>
        </w:r>
      </w:ins>
      <w:proofErr w:type="gramEnd"/>
      <w:del w:id="442" w:author="User" w:date="2021-08-09T14:19:00Z">
        <w:r w:rsidDel="00EB6B73">
          <w:rPr>
            <w:rFonts w:ascii="Times New Roman" w:hAnsi="Times New Roman" w:cs="Times New Roman"/>
            <w:sz w:val="24"/>
          </w:rPr>
          <w:delText>.</w:delText>
        </w:r>
      </w:del>
      <w:del w:id="443" w:author="User" w:date="2020-09-14T11:43:00Z">
        <w:r w:rsidR="005629F3" w:rsidDel="00304669">
          <w:rPr>
            <w:rFonts w:ascii="Times New Roman" w:hAnsi="Times New Roman" w:cs="Times New Roman"/>
            <w:sz w:val="24"/>
          </w:rPr>
          <w:delText>428</w:delText>
        </w:r>
      </w:del>
      <w:ins w:id="444" w:author="User" w:date="2021-08-09T14:19:00Z">
        <w:r w:rsidR="00EB6B73">
          <w:rPr>
            <w:rFonts w:ascii="Times New Roman" w:hAnsi="Times New Roman" w:cs="Times New Roman"/>
            <w:sz w:val="24"/>
          </w:rPr>
          <w:t>581</w:t>
        </w:r>
      </w:ins>
      <w:r>
        <w:rPr>
          <w:rFonts w:ascii="Times New Roman" w:hAnsi="Times New Roman" w:cs="Times New Roman"/>
          <w:sz w:val="24"/>
        </w:rPr>
        <w:t>.</w:t>
      </w:r>
      <w:del w:id="445" w:author="User" w:date="2020-09-14T11:44:00Z">
        <w:r w:rsidR="005629F3" w:rsidDel="00304669">
          <w:rPr>
            <w:rFonts w:ascii="Times New Roman" w:hAnsi="Times New Roman" w:cs="Times New Roman"/>
            <w:sz w:val="24"/>
          </w:rPr>
          <w:delText>420</w:delText>
        </w:r>
      </w:del>
      <w:ins w:id="446" w:author="User" w:date="2021-08-09T14:19:00Z">
        <w:r w:rsidR="00EB6B73">
          <w:rPr>
            <w:rFonts w:ascii="Times New Roman" w:hAnsi="Times New Roman" w:cs="Times New Roman"/>
            <w:sz w:val="24"/>
          </w:rPr>
          <w:t>815</w:t>
        </w:r>
      </w:ins>
      <w:proofErr w:type="gramStart"/>
      <w:r>
        <w:rPr>
          <w:rFonts w:ascii="Times New Roman" w:hAnsi="Times New Roman" w:cs="Times New Roman"/>
          <w:sz w:val="24"/>
        </w:rPr>
        <w:t>,-</w:t>
      </w:r>
      <w:proofErr w:type="gramEnd"/>
      <w:r>
        <w:rPr>
          <w:rFonts w:ascii="Times New Roman" w:hAnsi="Times New Roman" w:cs="Times New Roman"/>
          <w:sz w:val="24"/>
        </w:rPr>
        <w:t xml:space="preserve"> (</w:t>
      </w:r>
      <w:ins w:id="447" w:author="User" w:date="2020-09-14T11:46:00Z">
        <w:r w:rsidR="00CD4625">
          <w:rPr>
            <w:rFonts w:ascii="Times New Roman" w:hAnsi="Times New Roman" w:cs="Times New Roman"/>
            <w:i/>
            <w:sz w:val="24"/>
          </w:rPr>
          <w:t>S</w:t>
        </w:r>
      </w:ins>
      <w:del w:id="448" w:author="User" w:date="2020-09-14T11:46:00Z">
        <w:r w:rsidRPr="00CD4625" w:rsidDel="00CD4625">
          <w:rPr>
            <w:rFonts w:ascii="Times New Roman" w:hAnsi="Times New Roman" w:cs="Times New Roman"/>
            <w:i/>
            <w:sz w:val="24"/>
            <w:rPrChange w:id="449" w:author="User" w:date="2020-09-14T11:46:00Z">
              <w:rPr>
                <w:rFonts w:ascii="Times New Roman" w:hAnsi="Times New Roman" w:cs="Times New Roman"/>
                <w:sz w:val="24"/>
              </w:rPr>
            </w:rPrChange>
          </w:rPr>
          <w:delText>s</w:delText>
        </w:r>
      </w:del>
      <w:r w:rsidRPr="00CD4625">
        <w:rPr>
          <w:rFonts w:ascii="Times New Roman" w:hAnsi="Times New Roman" w:cs="Times New Roman"/>
          <w:i/>
          <w:sz w:val="24"/>
          <w:rPrChange w:id="450" w:author="User" w:date="2020-09-14T11:46:00Z">
            <w:rPr>
              <w:rFonts w:ascii="Times New Roman" w:hAnsi="Times New Roman" w:cs="Times New Roman"/>
              <w:sz w:val="24"/>
            </w:rPr>
          </w:rPrChange>
        </w:rPr>
        <w:t xml:space="preserve">atu </w:t>
      </w:r>
      <w:ins w:id="451" w:author="User" w:date="2020-09-14T11:46:00Z">
        <w:r w:rsidR="00CD4625">
          <w:rPr>
            <w:rFonts w:ascii="Times New Roman" w:hAnsi="Times New Roman" w:cs="Times New Roman"/>
            <w:i/>
            <w:sz w:val="24"/>
          </w:rPr>
          <w:t>M</w:t>
        </w:r>
      </w:ins>
      <w:del w:id="452" w:author="User" w:date="2020-09-14T11:46:00Z">
        <w:r w:rsidRPr="00CD4625" w:rsidDel="00CD4625">
          <w:rPr>
            <w:rFonts w:ascii="Times New Roman" w:hAnsi="Times New Roman" w:cs="Times New Roman"/>
            <w:i/>
            <w:sz w:val="24"/>
            <w:rPrChange w:id="453" w:author="User" w:date="2020-09-14T11:46:00Z">
              <w:rPr>
                <w:rFonts w:ascii="Times New Roman" w:hAnsi="Times New Roman" w:cs="Times New Roman"/>
                <w:sz w:val="24"/>
              </w:rPr>
            </w:rPrChange>
          </w:rPr>
          <w:delText>m</w:delText>
        </w:r>
      </w:del>
      <w:r w:rsidRPr="00CD4625">
        <w:rPr>
          <w:rFonts w:ascii="Times New Roman" w:hAnsi="Times New Roman" w:cs="Times New Roman"/>
          <w:i/>
          <w:sz w:val="24"/>
          <w:rPrChange w:id="454" w:author="User" w:date="2020-09-14T11:46:00Z">
            <w:rPr>
              <w:rFonts w:ascii="Times New Roman" w:hAnsi="Times New Roman" w:cs="Times New Roman"/>
              <w:sz w:val="24"/>
            </w:rPr>
          </w:rPrChange>
        </w:rPr>
        <w:t>ilyar</w:t>
      </w:r>
      <w:ins w:id="455" w:author="User" w:date="2021-08-09T14:19:00Z">
        <w:r w:rsidR="00EB6B73">
          <w:rPr>
            <w:rFonts w:ascii="Times New Roman" w:hAnsi="Times New Roman" w:cs="Times New Roman"/>
            <w:i/>
            <w:sz w:val="24"/>
          </w:rPr>
          <w:t xml:space="preserve"> dua ratus delapan puluh empat juta lima ratus delapan puluh satu ribu delapan ratus lima belas</w:t>
        </w:r>
      </w:ins>
      <w:r w:rsidRPr="00CD4625">
        <w:rPr>
          <w:rFonts w:ascii="Times New Roman" w:hAnsi="Times New Roman" w:cs="Times New Roman"/>
          <w:i/>
          <w:sz w:val="24"/>
          <w:rPrChange w:id="456" w:author="User" w:date="2020-09-14T11:46:00Z">
            <w:rPr>
              <w:rFonts w:ascii="Times New Roman" w:hAnsi="Times New Roman" w:cs="Times New Roman"/>
              <w:sz w:val="24"/>
            </w:rPr>
          </w:rPrChange>
        </w:rPr>
        <w:t xml:space="preserve"> </w:t>
      </w:r>
      <w:del w:id="457" w:author="User" w:date="2020-09-14T11:46:00Z">
        <w:r w:rsidR="00CD1EC4" w:rsidRPr="00CD4625" w:rsidDel="00CD4625">
          <w:rPr>
            <w:rFonts w:ascii="Times New Roman" w:hAnsi="Times New Roman" w:cs="Times New Roman"/>
            <w:i/>
            <w:sz w:val="24"/>
            <w:rPrChange w:id="458" w:author="User" w:date="2020-09-14T11:46:00Z">
              <w:rPr>
                <w:rFonts w:ascii="Times New Roman" w:hAnsi="Times New Roman" w:cs="Times New Roman"/>
                <w:sz w:val="24"/>
              </w:rPr>
            </w:rPrChange>
          </w:rPr>
          <w:delText>t</w:delText>
        </w:r>
      </w:del>
      <w:del w:id="459" w:author="User" w:date="2021-08-09T14:19:00Z">
        <w:r w:rsidR="00CD1EC4" w:rsidRPr="00CD4625" w:rsidDel="00EB6B73">
          <w:rPr>
            <w:rFonts w:ascii="Times New Roman" w:hAnsi="Times New Roman" w:cs="Times New Roman"/>
            <w:i/>
            <w:sz w:val="24"/>
            <w:rPrChange w:id="460" w:author="User" w:date="2020-09-14T11:46:00Z">
              <w:rPr>
                <w:rFonts w:ascii="Times New Roman" w:hAnsi="Times New Roman" w:cs="Times New Roman"/>
                <w:sz w:val="24"/>
              </w:rPr>
            </w:rPrChange>
          </w:rPr>
          <w:delText xml:space="preserve">ujuh </w:delText>
        </w:r>
      </w:del>
      <w:del w:id="461" w:author="User" w:date="2020-09-14T11:46:00Z">
        <w:r w:rsidR="00CD1EC4" w:rsidRPr="00CD4625" w:rsidDel="00CD4625">
          <w:rPr>
            <w:rFonts w:ascii="Times New Roman" w:hAnsi="Times New Roman" w:cs="Times New Roman"/>
            <w:i/>
            <w:sz w:val="24"/>
            <w:rPrChange w:id="462" w:author="User" w:date="2020-09-14T11:46:00Z">
              <w:rPr>
                <w:rFonts w:ascii="Times New Roman" w:hAnsi="Times New Roman" w:cs="Times New Roman"/>
                <w:sz w:val="24"/>
              </w:rPr>
            </w:rPrChange>
          </w:rPr>
          <w:delText>r</w:delText>
        </w:r>
      </w:del>
      <w:del w:id="463" w:author="User" w:date="2021-08-09T14:19:00Z">
        <w:r w:rsidR="00CD1EC4" w:rsidRPr="00CD4625" w:rsidDel="00EB6B73">
          <w:rPr>
            <w:rFonts w:ascii="Times New Roman" w:hAnsi="Times New Roman" w:cs="Times New Roman"/>
            <w:i/>
            <w:sz w:val="24"/>
            <w:rPrChange w:id="464" w:author="User" w:date="2020-09-14T11:46:00Z">
              <w:rPr>
                <w:rFonts w:ascii="Times New Roman" w:hAnsi="Times New Roman" w:cs="Times New Roman"/>
                <w:sz w:val="24"/>
              </w:rPr>
            </w:rPrChange>
          </w:rPr>
          <w:delText xml:space="preserve">atus </w:delText>
        </w:r>
      </w:del>
      <w:del w:id="465" w:author="User" w:date="2020-09-14T11:46:00Z">
        <w:r w:rsidR="00CD1EC4" w:rsidRPr="00CD4625" w:rsidDel="00CD4625">
          <w:rPr>
            <w:rFonts w:ascii="Times New Roman" w:hAnsi="Times New Roman" w:cs="Times New Roman"/>
            <w:i/>
            <w:sz w:val="24"/>
            <w:rPrChange w:id="466" w:author="User" w:date="2020-09-14T11:46:00Z">
              <w:rPr>
                <w:rFonts w:ascii="Times New Roman" w:hAnsi="Times New Roman" w:cs="Times New Roman"/>
                <w:sz w:val="24"/>
              </w:rPr>
            </w:rPrChange>
          </w:rPr>
          <w:delText>e</w:delText>
        </w:r>
      </w:del>
      <w:del w:id="467" w:author="User" w:date="2021-08-09T14:19:00Z">
        <w:r w:rsidR="00CD1EC4" w:rsidRPr="00CD4625" w:rsidDel="00EB6B73">
          <w:rPr>
            <w:rFonts w:ascii="Times New Roman" w:hAnsi="Times New Roman" w:cs="Times New Roman"/>
            <w:i/>
            <w:sz w:val="24"/>
            <w:rPrChange w:id="468" w:author="User" w:date="2020-09-14T11:46:00Z">
              <w:rPr>
                <w:rFonts w:ascii="Times New Roman" w:hAnsi="Times New Roman" w:cs="Times New Roman"/>
                <w:sz w:val="24"/>
              </w:rPr>
            </w:rPrChange>
          </w:rPr>
          <w:delText xml:space="preserve">mpat </w:delText>
        </w:r>
      </w:del>
      <w:del w:id="469" w:author="User" w:date="2020-09-14T11:46:00Z">
        <w:r w:rsidR="00CD1EC4" w:rsidRPr="00CD4625" w:rsidDel="00CD4625">
          <w:rPr>
            <w:rFonts w:ascii="Times New Roman" w:hAnsi="Times New Roman" w:cs="Times New Roman"/>
            <w:i/>
            <w:sz w:val="24"/>
            <w:rPrChange w:id="470" w:author="User" w:date="2020-09-14T11:46:00Z">
              <w:rPr>
                <w:rFonts w:ascii="Times New Roman" w:hAnsi="Times New Roman" w:cs="Times New Roman"/>
                <w:sz w:val="24"/>
              </w:rPr>
            </w:rPrChange>
          </w:rPr>
          <w:delText>p</w:delText>
        </w:r>
      </w:del>
      <w:del w:id="471" w:author="User" w:date="2021-08-09T14:19:00Z">
        <w:r w:rsidR="00CD1EC4" w:rsidRPr="00CD4625" w:rsidDel="00EB6B73">
          <w:rPr>
            <w:rFonts w:ascii="Times New Roman" w:hAnsi="Times New Roman" w:cs="Times New Roman"/>
            <w:i/>
            <w:sz w:val="24"/>
            <w:rPrChange w:id="472" w:author="User" w:date="2020-09-14T11:46:00Z">
              <w:rPr>
                <w:rFonts w:ascii="Times New Roman" w:hAnsi="Times New Roman" w:cs="Times New Roman"/>
                <w:sz w:val="24"/>
              </w:rPr>
            </w:rPrChange>
          </w:rPr>
          <w:delText xml:space="preserve">uluh </w:delText>
        </w:r>
      </w:del>
      <w:del w:id="473" w:author="User" w:date="2020-09-14T11:46:00Z">
        <w:r w:rsidR="00CD1EC4" w:rsidRPr="00CD4625" w:rsidDel="00CD4625">
          <w:rPr>
            <w:rFonts w:ascii="Times New Roman" w:hAnsi="Times New Roman" w:cs="Times New Roman"/>
            <w:i/>
            <w:sz w:val="24"/>
            <w:rPrChange w:id="474" w:author="User" w:date="2020-09-14T11:46:00Z">
              <w:rPr>
                <w:rFonts w:ascii="Times New Roman" w:hAnsi="Times New Roman" w:cs="Times New Roman"/>
                <w:sz w:val="24"/>
              </w:rPr>
            </w:rPrChange>
          </w:rPr>
          <w:delText>e</w:delText>
        </w:r>
      </w:del>
      <w:del w:id="475" w:author="User" w:date="2021-08-09T14:19:00Z">
        <w:r w:rsidR="00CD1EC4" w:rsidRPr="00CD4625" w:rsidDel="00EB6B73">
          <w:rPr>
            <w:rFonts w:ascii="Times New Roman" w:hAnsi="Times New Roman" w:cs="Times New Roman"/>
            <w:i/>
            <w:sz w:val="24"/>
            <w:rPrChange w:id="476" w:author="User" w:date="2020-09-14T11:46:00Z">
              <w:rPr>
                <w:rFonts w:ascii="Times New Roman" w:hAnsi="Times New Roman" w:cs="Times New Roman"/>
                <w:sz w:val="24"/>
              </w:rPr>
            </w:rPrChange>
          </w:rPr>
          <w:delText xml:space="preserve">nam </w:delText>
        </w:r>
      </w:del>
      <w:del w:id="477" w:author="User" w:date="2020-09-14T11:46:00Z">
        <w:r w:rsidR="00CD1EC4" w:rsidRPr="00CD4625" w:rsidDel="00CD4625">
          <w:rPr>
            <w:rFonts w:ascii="Times New Roman" w:hAnsi="Times New Roman" w:cs="Times New Roman"/>
            <w:i/>
            <w:sz w:val="24"/>
            <w:rPrChange w:id="478" w:author="User" w:date="2020-09-14T11:46:00Z">
              <w:rPr>
                <w:rFonts w:ascii="Times New Roman" w:hAnsi="Times New Roman" w:cs="Times New Roman"/>
                <w:sz w:val="24"/>
              </w:rPr>
            </w:rPrChange>
          </w:rPr>
          <w:delText>j</w:delText>
        </w:r>
      </w:del>
      <w:del w:id="479" w:author="User" w:date="2021-08-09T14:19:00Z">
        <w:r w:rsidR="00CD1EC4" w:rsidRPr="00CD4625" w:rsidDel="00EB6B73">
          <w:rPr>
            <w:rFonts w:ascii="Times New Roman" w:hAnsi="Times New Roman" w:cs="Times New Roman"/>
            <w:i/>
            <w:sz w:val="24"/>
            <w:rPrChange w:id="480" w:author="User" w:date="2020-09-14T11:46:00Z">
              <w:rPr>
                <w:rFonts w:ascii="Times New Roman" w:hAnsi="Times New Roman" w:cs="Times New Roman"/>
                <w:sz w:val="24"/>
              </w:rPr>
            </w:rPrChange>
          </w:rPr>
          <w:delText xml:space="preserve">uta </w:delText>
        </w:r>
      </w:del>
      <w:del w:id="481" w:author="User" w:date="2020-09-14T11:45:00Z">
        <w:r w:rsidR="00CD1EC4" w:rsidRPr="00CD4625" w:rsidDel="00CD4625">
          <w:rPr>
            <w:rFonts w:ascii="Times New Roman" w:hAnsi="Times New Roman" w:cs="Times New Roman"/>
            <w:i/>
            <w:sz w:val="24"/>
            <w:rPrChange w:id="482" w:author="User" w:date="2020-09-14T11:46:00Z">
              <w:rPr>
                <w:rFonts w:ascii="Times New Roman" w:hAnsi="Times New Roman" w:cs="Times New Roman"/>
                <w:sz w:val="24"/>
              </w:rPr>
            </w:rPrChange>
          </w:rPr>
          <w:delText>empat ratus dua puluh delapan ribu empat ratus dua puluh</w:delText>
        </w:r>
      </w:del>
      <w:del w:id="483" w:author="User" w:date="2021-08-09T14:19:00Z">
        <w:r w:rsidRPr="00CD4625" w:rsidDel="00EB6B73">
          <w:rPr>
            <w:rFonts w:ascii="Times New Roman" w:hAnsi="Times New Roman" w:cs="Times New Roman"/>
            <w:i/>
            <w:sz w:val="24"/>
            <w:rPrChange w:id="484" w:author="User" w:date="2020-09-14T11:46:00Z">
              <w:rPr>
                <w:rFonts w:ascii="Times New Roman" w:hAnsi="Times New Roman" w:cs="Times New Roman"/>
                <w:sz w:val="24"/>
              </w:rPr>
            </w:rPrChange>
          </w:rPr>
          <w:delText xml:space="preserve"> </w:delText>
        </w:r>
      </w:del>
      <w:ins w:id="485" w:author="User" w:date="2020-09-14T11:46:00Z">
        <w:r w:rsidR="00CD4625">
          <w:rPr>
            <w:rFonts w:ascii="Times New Roman" w:hAnsi="Times New Roman" w:cs="Times New Roman"/>
            <w:i/>
            <w:sz w:val="24"/>
          </w:rPr>
          <w:t>R</w:t>
        </w:r>
      </w:ins>
      <w:del w:id="486" w:author="User" w:date="2020-09-14T11:46:00Z">
        <w:r w:rsidRPr="00CD4625" w:rsidDel="00CD4625">
          <w:rPr>
            <w:rFonts w:ascii="Times New Roman" w:hAnsi="Times New Roman" w:cs="Times New Roman"/>
            <w:i/>
            <w:sz w:val="24"/>
            <w:rPrChange w:id="487" w:author="User" w:date="2020-09-14T11:46:00Z">
              <w:rPr>
                <w:rFonts w:ascii="Times New Roman" w:hAnsi="Times New Roman" w:cs="Times New Roman"/>
                <w:sz w:val="24"/>
              </w:rPr>
            </w:rPrChange>
          </w:rPr>
          <w:delText>r</w:delText>
        </w:r>
      </w:del>
      <w:r w:rsidRPr="00CD4625">
        <w:rPr>
          <w:rFonts w:ascii="Times New Roman" w:hAnsi="Times New Roman" w:cs="Times New Roman"/>
          <w:i/>
          <w:sz w:val="24"/>
          <w:rPrChange w:id="488" w:author="User" w:date="2020-09-14T11:46:00Z">
            <w:rPr>
              <w:rFonts w:ascii="Times New Roman" w:hAnsi="Times New Roman" w:cs="Times New Roman"/>
              <w:sz w:val="24"/>
            </w:rPr>
          </w:rPrChange>
        </w:rPr>
        <w:t>upiah</w:t>
      </w:r>
      <w:r w:rsidRPr="00E20387">
        <w:rPr>
          <w:rFonts w:ascii="Times New Roman" w:hAnsi="Times New Roman" w:cs="Times New Roman"/>
          <w:iCs/>
          <w:sz w:val="24"/>
        </w:rPr>
        <w:t>)</w:t>
      </w:r>
      <w:r>
        <w:rPr>
          <w:rFonts w:ascii="Times New Roman" w:hAnsi="Times New Roman" w:cs="Times New Roman"/>
          <w:sz w:val="24"/>
        </w:rPr>
        <w:t xml:space="preserve"> meliputi penyediaan </w:t>
      </w:r>
      <w:r>
        <w:rPr>
          <w:rFonts w:ascii="Times New Roman" w:hAnsi="Times New Roman" w:cs="Times New Roman"/>
          <w:i/>
          <w:sz w:val="24"/>
        </w:rPr>
        <w:t>consumable parts</w:t>
      </w:r>
      <w:ins w:id="489" w:author="User" w:date="2021-08-09T14:20:00Z">
        <w:r w:rsidR="00EB6B73">
          <w:rPr>
            <w:rFonts w:ascii="Times New Roman" w:hAnsi="Times New Roman" w:cs="Times New Roman"/>
            <w:i/>
            <w:sz w:val="24"/>
          </w:rPr>
          <w:t>, spareparts</w:t>
        </w:r>
      </w:ins>
      <w:r>
        <w:rPr>
          <w:rFonts w:ascii="Times New Roman" w:hAnsi="Times New Roman" w:cs="Times New Roman"/>
          <w:i/>
          <w:sz w:val="24"/>
        </w:rPr>
        <w:t xml:space="preserve"> </w:t>
      </w:r>
      <w:r>
        <w:rPr>
          <w:rFonts w:ascii="Times New Roman" w:hAnsi="Times New Roman" w:cs="Times New Roman"/>
          <w:sz w:val="24"/>
        </w:rPr>
        <w:t>dan Pekerjaan Tambahan</w:t>
      </w:r>
      <w:r w:rsidR="00F94E62">
        <w:rPr>
          <w:rFonts w:ascii="Times New Roman" w:hAnsi="Times New Roman" w:cs="Times New Roman"/>
          <w:sz w:val="24"/>
        </w:rPr>
        <w:t>.</w:t>
      </w:r>
    </w:p>
    <w:p w14:paraId="615B52F8" w14:textId="5608CB0A" w:rsidR="006A3777" w:rsidRPr="00EC359A" w:rsidRDefault="00AA72F4"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rPr>
        <w:t xml:space="preserve">Harga satuan dibayarkan berdasarkan realisasi untuk </w:t>
      </w:r>
      <w:r>
        <w:rPr>
          <w:rFonts w:ascii="Times New Roman" w:hAnsi="Times New Roman" w:cs="Times New Roman"/>
          <w:i/>
          <w:sz w:val="24"/>
        </w:rPr>
        <w:t>consumable parts</w:t>
      </w:r>
      <w:ins w:id="490" w:author="User" w:date="2021-08-09T14:20:00Z">
        <w:r w:rsidR="002639B3">
          <w:rPr>
            <w:rFonts w:ascii="Times New Roman" w:hAnsi="Times New Roman" w:cs="Times New Roman"/>
            <w:i/>
            <w:sz w:val="24"/>
          </w:rPr>
          <w:t>, spareparts</w:t>
        </w:r>
      </w:ins>
      <w:r>
        <w:rPr>
          <w:rFonts w:ascii="Times New Roman" w:hAnsi="Times New Roman" w:cs="Times New Roman"/>
          <w:i/>
          <w:sz w:val="24"/>
        </w:rPr>
        <w:t xml:space="preserve"> </w:t>
      </w:r>
      <w:r>
        <w:rPr>
          <w:rFonts w:ascii="Times New Roman" w:hAnsi="Times New Roman" w:cs="Times New Roman"/>
          <w:sz w:val="24"/>
        </w:rPr>
        <w:t>dan biaya pekerjaan tambahan sesuai dengan daftar yang tercantum da</w:t>
      </w:r>
      <w:r w:rsidR="00BA2903">
        <w:rPr>
          <w:rFonts w:ascii="Times New Roman" w:hAnsi="Times New Roman" w:cs="Times New Roman"/>
          <w:sz w:val="24"/>
        </w:rPr>
        <w:t xml:space="preserve">lam daftar harga satuan, untuk kebutuhan diluar daftar </w:t>
      </w:r>
      <w:r w:rsidR="00BA2903">
        <w:rPr>
          <w:rFonts w:ascii="Times New Roman" w:hAnsi="Times New Roman" w:cs="Times New Roman"/>
          <w:i/>
          <w:sz w:val="24"/>
        </w:rPr>
        <w:t xml:space="preserve">consumable parts </w:t>
      </w:r>
      <w:r w:rsidR="00BA2903">
        <w:rPr>
          <w:rFonts w:ascii="Times New Roman" w:hAnsi="Times New Roman" w:cs="Times New Roman"/>
          <w:sz w:val="24"/>
        </w:rPr>
        <w:t>dan pekerjaan tambah diluar daftar harga satuan</w:t>
      </w:r>
      <w:r w:rsidR="00AB6EAD">
        <w:rPr>
          <w:rFonts w:ascii="Times New Roman" w:hAnsi="Times New Roman" w:cs="Times New Roman"/>
          <w:sz w:val="24"/>
        </w:rPr>
        <w:t>, dalam</w:t>
      </w:r>
      <w:r w:rsidR="00BA2903">
        <w:rPr>
          <w:rFonts w:ascii="Times New Roman" w:hAnsi="Times New Roman" w:cs="Times New Roman"/>
          <w:sz w:val="24"/>
        </w:rPr>
        <w:t xml:space="preserve"> pengadaan dan pengerjaannya akan dilakukan evaluasi dan negosiasi harga terhadap penawaran PIHAK KEDUA.</w:t>
      </w:r>
    </w:p>
    <w:p w14:paraId="3918D3E8" w14:textId="7EF4AD25" w:rsidR="00EF246C" w:rsidRPr="009C5057" w:rsidRDefault="00BA2903" w:rsidP="00845543">
      <w:pPr>
        <w:pStyle w:val="ListParagraph"/>
        <w:numPr>
          <w:ilvl w:val="0"/>
          <w:numId w:val="24"/>
        </w:numPr>
        <w:spacing w:before="120"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lastRenderedPageBreak/>
        <w:t xml:space="preserve">Pembayaran </w:t>
      </w:r>
      <w:r>
        <w:rPr>
          <w:rFonts w:ascii="Times New Roman" w:hAnsi="Times New Roman" w:cs="Times New Roman"/>
          <w:sz w:val="24"/>
        </w:rPr>
        <w:t xml:space="preserve">Pekerjaan </w:t>
      </w:r>
      <w:del w:id="491" w:author="User" w:date="2021-08-09T14:20:00Z">
        <w:r w:rsidDel="002639B3">
          <w:rPr>
            <w:rFonts w:ascii="Times New Roman" w:hAnsi="Times New Roman" w:cs="Times New Roman"/>
            <w:sz w:val="24"/>
          </w:rPr>
          <w:delText>Greasing dan Cleaning</w:delText>
        </w:r>
      </w:del>
      <w:ins w:id="492" w:author="User" w:date="2021-08-09T14:20:00Z">
        <w:r w:rsidR="002639B3">
          <w:rPr>
            <w:rFonts w:ascii="Times New Roman" w:hAnsi="Times New Roman" w:cs="Times New Roman"/>
            <w:sz w:val="24"/>
          </w:rPr>
          <w:t>Kontrak Pemeliharaan Alat Bongkar Muat</w:t>
        </w:r>
      </w:ins>
      <w:r>
        <w:rPr>
          <w:rFonts w:ascii="Times New Roman" w:hAnsi="Times New Roman" w:cs="Times New Roman"/>
          <w:sz w:val="24"/>
        </w:rPr>
        <w:t xml:space="preserve"> ini </w:t>
      </w:r>
      <w:r w:rsidR="009C5057">
        <w:rPr>
          <w:rFonts w:ascii="Times New Roman" w:hAnsi="Times New Roman" w:cs="Times New Roman"/>
          <w:sz w:val="24"/>
        </w:rPr>
        <w:t xml:space="preserve">akan </w:t>
      </w:r>
      <w:r w:rsidR="00EE785F">
        <w:rPr>
          <w:rFonts w:ascii="Times New Roman" w:hAnsi="Times New Roman" w:cs="Times New Roman"/>
          <w:sz w:val="24"/>
        </w:rPr>
        <w:t xml:space="preserve">dibayarkan </w:t>
      </w:r>
      <w:r w:rsidR="009C5057">
        <w:rPr>
          <w:rFonts w:ascii="Times New Roman" w:hAnsi="Times New Roman" w:cs="Times New Roman"/>
          <w:sz w:val="24"/>
        </w:rPr>
        <w:t xml:space="preserve">PIHAK PERTAMA kepada PIHAK KEDUA </w:t>
      </w:r>
      <w:r w:rsidR="00EE785F">
        <w:rPr>
          <w:rFonts w:ascii="Times New Roman" w:hAnsi="Times New Roman" w:cs="Times New Roman"/>
          <w:sz w:val="24"/>
        </w:rPr>
        <w:t>seti</w:t>
      </w:r>
      <w:r w:rsidR="00263C5E">
        <w:rPr>
          <w:rFonts w:ascii="Times New Roman" w:hAnsi="Times New Roman" w:cs="Times New Roman"/>
          <w:sz w:val="24"/>
        </w:rPr>
        <w:t>ap bulan dengan melampirkan persyaratan</w:t>
      </w:r>
      <w:r w:rsidR="009C5057">
        <w:rPr>
          <w:rFonts w:ascii="Times New Roman" w:hAnsi="Times New Roman" w:cs="Times New Roman"/>
          <w:sz w:val="24"/>
        </w:rPr>
        <w:t xml:space="preserve"> sebagai berikut </w:t>
      </w:r>
      <w:r w:rsidR="009C5057" w:rsidRPr="009C5057">
        <w:rPr>
          <w:rFonts w:ascii="Times New Roman" w:hAnsi="Times New Roman" w:cs="Times New Roman"/>
          <w:sz w:val="24"/>
        </w:rPr>
        <w:t>:</w:t>
      </w:r>
    </w:p>
    <w:p w14:paraId="112459FE" w14:textId="6ABFCDA1" w:rsidR="009C5057" w:rsidRPr="00C6027B" w:rsidRDefault="00263C5E" w:rsidP="00845543">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Pr>
          <w:rFonts w:ascii="Times New Roman" w:hAnsi="Times New Roman" w:cs="Times New Roman"/>
          <w:sz w:val="24"/>
        </w:rPr>
        <w:t xml:space="preserve">Asli </w:t>
      </w:r>
      <w:r w:rsidR="009C5057" w:rsidRPr="009C5057">
        <w:rPr>
          <w:rFonts w:ascii="Times New Roman" w:hAnsi="Times New Roman" w:cs="Times New Roman"/>
          <w:sz w:val="24"/>
        </w:rPr>
        <w:t xml:space="preserve">Laporan Bulanan </w:t>
      </w:r>
      <w:r w:rsidR="00C6027B">
        <w:rPr>
          <w:rFonts w:ascii="Times New Roman" w:hAnsi="Times New Roman" w:cs="Times New Roman"/>
          <w:sz w:val="24"/>
        </w:rPr>
        <w:t>yang diketahui oleh pengawas PIHAK PERTAMA</w:t>
      </w:r>
      <w:r w:rsidR="006A5A9D">
        <w:rPr>
          <w:rFonts w:ascii="Times New Roman" w:hAnsi="Times New Roman" w:cs="Times New Roman"/>
          <w:sz w:val="24"/>
        </w:rPr>
        <w:t xml:space="preserve"> </w:t>
      </w:r>
      <w:r w:rsidR="001F6DD0">
        <w:rPr>
          <w:rFonts w:ascii="Times New Roman" w:hAnsi="Times New Roman" w:cs="Times New Roman"/>
          <w:sz w:val="24"/>
        </w:rPr>
        <w:t>sebagaimana yang telah di tetapkan</w:t>
      </w:r>
      <w:r w:rsidR="0022453C">
        <w:rPr>
          <w:rFonts w:ascii="Times New Roman" w:hAnsi="Times New Roman" w:cs="Times New Roman"/>
          <w:sz w:val="24"/>
        </w:rPr>
        <w:t>.</w:t>
      </w:r>
    </w:p>
    <w:p w14:paraId="00C50C5C" w14:textId="46EEBC7F" w:rsidR="006A5A9D" w:rsidRPr="006A5A9D" w:rsidRDefault="006A5A9D" w:rsidP="001522ED">
      <w:pPr>
        <w:pStyle w:val="ListParagraph"/>
        <w:numPr>
          <w:ilvl w:val="0"/>
          <w:numId w:val="60"/>
        </w:numPr>
        <w:spacing w:before="120" w:after="120"/>
        <w:ind w:left="992" w:hanging="425"/>
        <w:contextualSpacing w:val="0"/>
        <w:jc w:val="both"/>
        <w:rPr>
          <w:rFonts w:ascii="Times New Roman" w:hAnsi="Times New Roman" w:cs="Times New Roman"/>
          <w:sz w:val="24"/>
          <w:lang w:val="id-ID"/>
        </w:rPr>
      </w:pPr>
      <w:r>
        <w:rPr>
          <w:rFonts w:ascii="Times New Roman" w:hAnsi="Times New Roman" w:cs="Times New Roman"/>
          <w:sz w:val="24"/>
        </w:rPr>
        <w:t xml:space="preserve">Foto – Foto selama pekerjaan </w:t>
      </w:r>
      <w:del w:id="493" w:author="User" w:date="2021-08-09T14:20:00Z">
        <w:r w:rsidDel="002639B3">
          <w:rPr>
            <w:rFonts w:ascii="Times New Roman" w:hAnsi="Times New Roman" w:cs="Times New Roman"/>
            <w:i/>
            <w:sz w:val="24"/>
          </w:rPr>
          <w:delText xml:space="preserve">greasing </w:delText>
        </w:r>
        <w:r w:rsidDel="002639B3">
          <w:rPr>
            <w:rFonts w:ascii="Times New Roman" w:hAnsi="Times New Roman" w:cs="Times New Roman"/>
            <w:sz w:val="24"/>
          </w:rPr>
          <w:delText xml:space="preserve">dan </w:delText>
        </w:r>
        <w:r w:rsidDel="002639B3">
          <w:rPr>
            <w:rFonts w:ascii="Times New Roman" w:hAnsi="Times New Roman" w:cs="Times New Roman"/>
            <w:i/>
            <w:sz w:val="24"/>
          </w:rPr>
          <w:delText>cleaning</w:delText>
        </w:r>
      </w:del>
      <w:ins w:id="494" w:author="User" w:date="2021-08-09T14:20:00Z">
        <w:r w:rsidR="002639B3">
          <w:rPr>
            <w:rFonts w:ascii="Times New Roman" w:hAnsi="Times New Roman" w:cs="Times New Roman"/>
            <w:sz w:val="24"/>
          </w:rPr>
          <w:t>pemeliharaan alat bongkar muat</w:t>
        </w:r>
      </w:ins>
      <w:r>
        <w:rPr>
          <w:rFonts w:ascii="Times New Roman" w:hAnsi="Times New Roman" w:cs="Times New Roman"/>
          <w:i/>
          <w:sz w:val="24"/>
        </w:rPr>
        <w:t xml:space="preserve"> </w:t>
      </w:r>
      <w:r w:rsidR="00503234">
        <w:rPr>
          <w:rFonts w:ascii="Times New Roman" w:hAnsi="Times New Roman" w:cs="Times New Roman"/>
          <w:sz w:val="24"/>
        </w:rPr>
        <w:t>pada periode bulan yang ditagihkan</w:t>
      </w:r>
    </w:p>
    <w:p w14:paraId="74FD589A" w14:textId="64878267" w:rsidR="00D36FF0" w:rsidRPr="001522ED" w:rsidRDefault="00503234" w:rsidP="001522ED">
      <w:pPr>
        <w:pStyle w:val="ListParagraph"/>
        <w:numPr>
          <w:ilvl w:val="0"/>
          <w:numId w:val="60"/>
        </w:numPr>
        <w:spacing w:before="120" w:after="120"/>
        <w:ind w:left="992" w:hanging="425"/>
        <w:contextualSpacing w:val="0"/>
        <w:jc w:val="both"/>
        <w:rPr>
          <w:rFonts w:ascii="Times New Roman" w:hAnsi="Times New Roman" w:cs="Times New Roman"/>
          <w:sz w:val="24"/>
          <w:lang w:val="id-ID"/>
        </w:rPr>
      </w:pPr>
      <w:r>
        <w:rPr>
          <w:rFonts w:ascii="Times New Roman" w:hAnsi="Times New Roman" w:cs="Times New Roman"/>
          <w:sz w:val="24"/>
        </w:rPr>
        <w:t xml:space="preserve">Asli </w:t>
      </w:r>
      <w:r w:rsidR="00C6027B">
        <w:rPr>
          <w:rFonts w:ascii="Times New Roman" w:hAnsi="Times New Roman" w:cs="Times New Roman"/>
          <w:sz w:val="24"/>
        </w:rPr>
        <w:t>Invoice</w:t>
      </w:r>
    </w:p>
    <w:p w14:paraId="42BA382D" w14:textId="2E828385" w:rsidR="004F29B1" w:rsidRPr="001522ED" w:rsidRDefault="004F29B1" w:rsidP="00AD3335">
      <w:pPr>
        <w:pStyle w:val="ListParagraph"/>
        <w:numPr>
          <w:ilvl w:val="0"/>
          <w:numId w:val="60"/>
        </w:numPr>
        <w:spacing w:before="120" w:after="360"/>
        <w:ind w:left="993" w:hanging="426"/>
        <w:jc w:val="both"/>
        <w:rPr>
          <w:rFonts w:ascii="Times New Roman" w:hAnsi="Times New Roman" w:cs="Times New Roman"/>
          <w:sz w:val="24"/>
          <w:lang w:val="id-ID"/>
        </w:rPr>
      </w:pPr>
      <w:r w:rsidRPr="001522ED">
        <w:rPr>
          <w:rFonts w:ascii="Times New Roman" w:hAnsi="Times New Roman" w:cs="Times New Roman"/>
          <w:sz w:val="24"/>
          <w:lang w:val="id-ID"/>
        </w:rPr>
        <w:t xml:space="preserve">Faktur pajak </w:t>
      </w:r>
    </w:p>
    <w:p w14:paraId="789A732F" w14:textId="77777777" w:rsidR="004F29B1" w:rsidRPr="001522ED" w:rsidRDefault="004F29B1" w:rsidP="004F29B1">
      <w:pPr>
        <w:spacing w:before="120" w:after="0"/>
        <w:jc w:val="center"/>
        <w:rPr>
          <w:rFonts w:ascii="Times New Roman" w:hAnsi="Times New Roman" w:cs="Times New Roman"/>
          <w:b/>
          <w:sz w:val="24"/>
        </w:rPr>
      </w:pPr>
      <w:r w:rsidRPr="001522ED">
        <w:rPr>
          <w:rFonts w:ascii="Times New Roman" w:hAnsi="Times New Roman" w:cs="Times New Roman"/>
          <w:b/>
          <w:sz w:val="24"/>
          <w:lang w:val="id-ID"/>
        </w:rPr>
        <w:t xml:space="preserve">Pasal </w:t>
      </w:r>
      <w:r w:rsidRPr="001522ED">
        <w:rPr>
          <w:rFonts w:ascii="Times New Roman" w:hAnsi="Times New Roman" w:cs="Times New Roman"/>
          <w:b/>
          <w:sz w:val="24"/>
        </w:rPr>
        <w:t>5</w:t>
      </w:r>
    </w:p>
    <w:p w14:paraId="5841D55A" w14:textId="77777777" w:rsidR="004F29B1" w:rsidRPr="001522ED" w:rsidRDefault="004F29B1" w:rsidP="004F29B1">
      <w:pPr>
        <w:spacing w:after="120"/>
        <w:jc w:val="center"/>
        <w:rPr>
          <w:rFonts w:ascii="Times New Roman" w:hAnsi="Times New Roman" w:cs="Times New Roman"/>
          <w:b/>
          <w:sz w:val="24"/>
        </w:rPr>
      </w:pPr>
      <w:r w:rsidRPr="001522ED">
        <w:rPr>
          <w:rFonts w:ascii="Times New Roman" w:hAnsi="Times New Roman" w:cs="Times New Roman"/>
          <w:b/>
          <w:sz w:val="24"/>
        </w:rPr>
        <w:t>JAMINAN PELAKSANAAN</w:t>
      </w:r>
    </w:p>
    <w:p w14:paraId="653AA840" w14:textId="6BA563B3" w:rsidR="00915201" w:rsidRPr="001522ED"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rPr>
      </w:pPr>
      <w:r w:rsidRPr="001522ED">
        <w:rPr>
          <w:rFonts w:ascii="Times New Roman" w:hAnsi="Times New Roman" w:cs="Times New Roman"/>
          <w:sz w:val="24"/>
          <w:szCs w:val="24"/>
          <w:lang w:val="id-ID"/>
        </w:rPr>
        <w:t xml:space="preserve">Untuk menjamin pelaksanaan Perjanjian ini, PIHAK KEDUA wajib menyerahkan Jaminan Pelaksanaan kepada PIHAK PERTAMA yang diterbitkan oleh Bank Umum yang memiliki peringkat sangat bagus dari lembaga pemeringkat perbankan yang diakui oleh Bank Indonesia (tidak termasuk bank perkreditan rakyat) dan tunduk pada Pasal 1832 Kitab Undang-Undang Hukum Perdata dengan nilai sebesar minimal 5% (lima persen) dari harga borongan/biaya pelaksanaan pekerjaan selambat-lambatnya pada saat penandatanganan Perjanjian ini, dengan masa berlaku </w:t>
      </w:r>
      <w:r w:rsidR="00915201" w:rsidRPr="001522ED">
        <w:rPr>
          <w:rFonts w:ascii="Times New Roman" w:hAnsi="Times New Roman" w:cs="Times New Roman"/>
          <w:sz w:val="24"/>
          <w:szCs w:val="24"/>
        </w:rPr>
        <w:t xml:space="preserve">sekurang-kurangnya sejak tanggal </w:t>
      </w:r>
      <w:r w:rsidR="00441243" w:rsidRPr="001522ED">
        <w:rPr>
          <w:rFonts w:ascii="Times New Roman" w:hAnsi="Times New Roman" w:cs="Times New Roman"/>
          <w:sz w:val="24"/>
          <w:szCs w:val="24"/>
        </w:rPr>
        <w:t>perjanjian</w:t>
      </w:r>
      <w:r w:rsidR="00915201" w:rsidRPr="001522ED">
        <w:rPr>
          <w:rFonts w:ascii="Times New Roman" w:hAnsi="Times New Roman" w:cs="Times New Roman"/>
          <w:sz w:val="24"/>
          <w:szCs w:val="24"/>
        </w:rPr>
        <w:t xml:space="preserve"> ditandatangani sampai dengan 14 (empat belas) hari setelah tanggal masa </w:t>
      </w:r>
      <w:r w:rsidR="00441243" w:rsidRPr="001522ED">
        <w:rPr>
          <w:rFonts w:ascii="Times New Roman" w:hAnsi="Times New Roman" w:cs="Times New Roman"/>
          <w:sz w:val="24"/>
          <w:szCs w:val="24"/>
        </w:rPr>
        <w:t>perjanjian</w:t>
      </w:r>
      <w:r w:rsidR="00915201" w:rsidRPr="001522ED">
        <w:rPr>
          <w:rFonts w:ascii="Times New Roman" w:hAnsi="Times New Roman" w:cs="Times New Roman"/>
          <w:sz w:val="24"/>
          <w:szCs w:val="24"/>
        </w:rPr>
        <w:t xml:space="preserve"> berakhir yang dinyatakan dalam Berita Acara Penyelesaian Pekerjaan.</w:t>
      </w:r>
    </w:p>
    <w:p w14:paraId="12181137" w14:textId="6FA9EECA" w:rsidR="004F29B1" w:rsidRPr="001522ED"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rPr>
      </w:pPr>
      <w:r w:rsidRPr="001522ED">
        <w:rPr>
          <w:rFonts w:ascii="Times New Roman" w:hAnsi="Times New Roman" w:cs="Times New Roman"/>
          <w:sz w:val="24"/>
          <w:szCs w:val="24"/>
          <w:lang w:val="id-ID"/>
        </w:rPr>
        <w:t xml:space="preserve">PIHAK KEDUA menyerahkan jaminan pelaksanaan untuk memenuhi kewajiban sebagaimana yang dipersyaratkan dalam Dokumen Pengadaan dengan ditujukan kepada : Direksi PT Prima Terminal Petikemas </w:t>
      </w:r>
    </w:p>
    <w:p w14:paraId="53889E8E" w14:textId="381CBA92" w:rsidR="004F29B1" w:rsidRPr="001522ED" w:rsidRDefault="004F29B1" w:rsidP="004F29B1">
      <w:pPr>
        <w:pStyle w:val="ListParagraph"/>
        <w:spacing w:after="120" w:line="276" w:lineRule="auto"/>
        <w:ind w:left="567"/>
        <w:contextualSpacing w:val="0"/>
        <w:jc w:val="both"/>
        <w:rPr>
          <w:rFonts w:ascii="Times New Roman" w:hAnsi="Times New Roman" w:cs="Times New Roman"/>
          <w:sz w:val="24"/>
          <w:szCs w:val="24"/>
          <w:lang w:val="id-ID"/>
        </w:rPr>
      </w:pPr>
      <w:r w:rsidRPr="001522ED">
        <w:rPr>
          <w:rFonts w:ascii="Times New Roman" w:hAnsi="Times New Roman" w:cs="Times New Roman"/>
          <w:sz w:val="24"/>
          <w:szCs w:val="24"/>
          <w:lang w:val="id-ID"/>
        </w:rPr>
        <w:t>GRHA PELINDO SATU Gedung B Lt. 2 Jl. Lingkar Pelabuhan Nomor 1 Belawan.</w:t>
      </w:r>
    </w:p>
    <w:p w14:paraId="27708F1D" w14:textId="77FBC2E8" w:rsidR="004F29B1" w:rsidRPr="001522ED"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rPr>
      </w:pPr>
      <w:r w:rsidRPr="001522ED">
        <w:rPr>
          <w:rFonts w:ascii="Times New Roman" w:hAnsi="Times New Roman" w:cs="Times New Roman"/>
          <w:sz w:val="24"/>
          <w:szCs w:val="24"/>
          <w:lang w:val="id-ID"/>
        </w:rPr>
        <w:t>Apabila PIHAK KEDUA gagal melaksanakan pekerjaan sebagaimana ruang lingkup Perjanjian ini, maka jaminan pelaksanaan serta merta dapat dicairkan oleh PIHAK PERTAMA dan menjadi milik PIHAK PERTAMA dan harus tunduk pada Pasal 1832 KUH Perdata.</w:t>
      </w:r>
    </w:p>
    <w:p w14:paraId="029D4478" w14:textId="3A8DCC97" w:rsidR="00915201" w:rsidRPr="001522ED" w:rsidRDefault="0091520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rPr>
      </w:pPr>
      <w:r w:rsidRPr="001522ED">
        <w:rPr>
          <w:rFonts w:ascii="Times New Roman" w:hAnsi="Times New Roman" w:cs="Times New Roman"/>
          <w:sz w:val="24"/>
          <w:szCs w:val="24"/>
          <w:lang w:val="id-ID"/>
        </w:rPr>
        <w:t>Untuk kepentingan PIHAK PERTAMA, maka dengan ini PIHAK KEDUA memberikan kuasa dengan hak substitusi kepada PIHAK PERTAMA untuk melakukan pencairan uang jaminan pelaksanaan apabila terjadi hal sebagaimana dimaksud dalam ayat (3) Pasal ini, dan kuasa ini tidak dapat dicabut/dibatalkan oleh PIHAK KEDUA sampai dengan terlaksananya maksud dan tujuan pemberian kuasa dimaksud dengan alasan apapun juga.</w:t>
      </w:r>
    </w:p>
    <w:p w14:paraId="02B1C335" w14:textId="77777777" w:rsidR="004F29B1" w:rsidRDefault="004F29B1" w:rsidP="004F29B1">
      <w:pPr>
        <w:pStyle w:val="ListParagraph"/>
        <w:spacing w:before="120" w:after="360"/>
        <w:ind w:left="993"/>
        <w:jc w:val="both"/>
        <w:rPr>
          <w:ins w:id="495" w:author="User" w:date="2021-08-09T14:27:00Z"/>
          <w:rFonts w:ascii="Times New Roman" w:hAnsi="Times New Roman" w:cs="Times New Roman"/>
          <w:sz w:val="24"/>
          <w:highlight w:val="green"/>
          <w:lang w:val="id-ID"/>
        </w:rPr>
      </w:pPr>
    </w:p>
    <w:p w14:paraId="202C7591" w14:textId="77777777" w:rsidR="00260099" w:rsidRDefault="00260099" w:rsidP="004F29B1">
      <w:pPr>
        <w:pStyle w:val="ListParagraph"/>
        <w:spacing w:before="120" w:after="360"/>
        <w:ind w:left="993"/>
        <w:jc w:val="both"/>
        <w:rPr>
          <w:ins w:id="496" w:author="User" w:date="2021-08-09T14:27:00Z"/>
          <w:rFonts w:ascii="Times New Roman" w:hAnsi="Times New Roman" w:cs="Times New Roman"/>
          <w:sz w:val="24"/>
          <w:highlight w:val="green"/>
          <w:lang w:val="id-ID"/>
        </w:rPr>
      </w:pPr>
    </w:p>
    <w:p w14:paraId="64A6F8F7" w14:textId="77777777" w:rsidR="00260099" w:rsidRDefault="00260099" w:rsidP="004F29B1">
      <w:pPr>
        <w:pStyle w:val="ListParagraph"/>
        <w:spacing w:before="120" w:after="360"/>
        <w:ind w:left="993"/>
        <w:jc w:val="both"/>
        <w:rPr>
          <w:ins w:id="497" w:author="User" w:date="2021-08-09T14:27:00Z"/>
          <w:rFonts w:ascii="Times New Roman" w:hAnsi="Times New Roman" w:cs="Times New Roman"/>
          <w:sz w:val="24"/>
          <w:highlight w:val="green"/>
          <w:lang w:val="id-ID"/>
        </w:rPr>
      </w:pPr>
    </w:p>
    <w:p w14:paraId="74AA1766" w14:textId="77777777" w:rsidR="00260099" w:rsidRDefault="00260099" w:rsidP="004F29B1">
      <w:pPr>
        <w:pStyle w:val="ListParagraph"/>
        <w:spacing w:before="120" w:after="360"/>
        <w:ind w:left="993"/>
        <w:jc w:val="both"/>
        <w:rPr>
          <w:ins w:id="498" w:author="User" w:date="2021-08-09T14:27:00Z"/>
          <w:rFonts w:ascii="Times New Roman" w:hAnsi="Times New Roman" w:cs="Times New Roman"/>
          <w:sz w:val="24"/>
          <w:highlight w:val="green"/>
          <w:lang w:val="id-ID"/>
        </w:rPr>
      </w:pPr>
    </w:p>
    <w:p w14:paraId="3C50895C" w14:textId="77777777" w:rsidR="00260099" w:rsidRDefault="00260099" w:rsidP="004F29B1">
      <w:pPr>
        <w:pStyle w:val="ListParagraph"/>
        <w:spacing w:before="120" w:after="360"/>
        <w:ind w:left="993"/>
        <w:jc w:val="both"/>
        <w:rPr>
          <w:ins w:id="499" w:author="User" w:date="2021-08-09T14:27:00Z"/>
          <w:rFonts w:ascii="Times New Roman" w:hAnsi="Times New Roman" w:cs="Times New Roman"/>
          <w:sz w:val="24"/>
          <w:highlight w:val="green"/>
          <w:lang w:val="id-ID"/>
        </w:rPr>
      </w:pPr>
    </w:p>
    <w:p w14:paraId="78B25813" w14:textId="77777777" w:rsidR="00260099" w:rsidRPr="004F29B1" w:rsidRDefault="00260099" w:rsidP="004F29B1">
      <w:pPr>
        <w:pStyle w:val="ListParagraph"/>
        <w:spacing w:before="120" w:after="360"/>
        <w:ind w:left="993"/>
        <w:jc w:val="both"/>
        <w:rPr>
          <w:rFonts w:ascii="Times New Roman" w:hAnsi="Times New Roman" w:cs="Times New Roman"/>
          <w:sz w:val="24"/>
          <w:highlight w:val="green"/>
          <w:lang w:val="id-ID"/>
        </w:rPr>
      </w:pPr>
    </w:p>
    <w:p w14:paraId="212E1352" w14:textId="09B4113D" w:rsidR="00D51D16" w:rsidRPr="00915201" w:rsidRDefault="00D51D16" w:rsidP="00D51D16">
      <w:pPr>
        <w:spacing w:before="120" w:after="0"/>
        <w:jc w:val="center"/>
        <w:rPr>
          <w:rFonts w:ascii="Times New Roman" w:hAnsi="Times New Roman" w:cs="Times New Roman"/>
          <w:b/>
          <w:sz w:val="24"/>
          <w:lang w:val="id-ID"/>
        </w:rPr>
      </w:pPr>
      <w:r>
        <w:rPr>
          <w:rFonts w:ascii="Times New Roman" w:hAnsi="Times New Roman" w:cs="Times New Roman"/>
          <w:b/>
          <w:sz w:val="24"/>
          <w:lang w:val="id-ID"/>
        </w:rPr>
        <w:lastRenderedPageBreak/>
        <w:t xml:space="preserve">Pasal </w:t>
      </w:r>
      <w:r w:rsidR="00915201">
        <w:rPr>
          <w:rFonts w:ascii="Times New Roman" w:hAnsi="Times New Roman" w:cs="Times New Roman"/>
          <w:b/>
          <w:sz w:val="24"/>
          <w:lang w:val="id-ID"/>
        </w:rPr>
        <w:t>6</w:t>
      </w:r>
    </w:p>
    <w:p w14:paraId="7FA7FB30" w14:textId="77777777" w:rsidR="00D51D16" w:rsidRDefault="00D51D16" w:rsidP="00D51D16">
      <w:pPr>
        <w:spacing w:after="120"/>
        <w:jc w:val="center"/>
        <w:rPr>
          <w:rFonts w:ascii="Times New Roman" w:hAnsi="Times New Roman" w:cs="Times New Roman"/>
          <w:b/>
          <w:sz w:val="24"/>
          <w:lang w:val="id-ID"/>
        </w:rPr>
      </w:pPr>
      <w:r>
        <w:rPr>
          <w:rFonts w:ascii="Times New Roman" w:hAnsi="Times New Roman" w:cs="Times New Roman"/>
          <w:b/>
          <w:sz w:val="24"/>
          <w:lang w:val="id-ID"/>
        </w:rPr>
        <w:t>HAK DAN KEWAJIBAN</w:t>
      </w:r>
    </w:p>
    <w:p w14:paraId="6A5C6ECD" w14:textId="77777777" w:rsidR="00D51D16" w:rsidRDefault="00D51D16" w:rsidP="00D51D16">
      <w:pPr>
        <w:pStyle w:val="ListParagraph"/>
        <w:numPr>
          <w:ilvl w:val="0"/>
          <w:numId w:val="6"/>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Kewajiban dan hak PIHAK PERTAMA:</w:t>
      </w:r>
    </w:p>
    <w:p w14:paraId="77138CCE" w14:textId="77777777" w:rsidR="00D51D16" w:rsidRDefault="00D51D16" w:rsidP="00D51D1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Kewajiban PIHAK PERTAMA adalah sebagai berikut:</w:t>
      </w:r>
    </w:p>
    <w:p w14:paraId="440DAEFA" w14:textId="77777777" w:rsidR="00D51D16" w:rsidRDefault="00D51D16"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kesempatan kepada PIHAK KEDUA dengan biaya sendiri untuk melaksanakan Pekerjaan sebagaiman</w:t>
      </w:r>
      <w:r w:rsidR="00AE375B">
        <w:rPr>
          <w:rFonts w:ascii="Times New Roman" w:hAnsi="Times New Roman" w:cs="Times New Roman"/>
          <w:sz w:val="24"/>
          <w:lang w:val="id-ID"/>
        </w:rPr>
        <w:t>a</w:t>
      </w:r>
      <w:r>
        <w:rPr>
          <w:rFonts w:ascii="Times New Roman" w:hAnsi="Times New Roman" w:cs="Times New Roman"/>
          <w:sz w:val="24"/>
          <w:lang w:val="id-ID"/>
        </w:rPr>
        <w:t xml:space="preserve"> dimaksud dalam Perjanjian ini.</w:t>
      </w:r>
    </w:p>
    <w:p w14:paraId="5BFE7546" w14:textId="77777777" w:rsidR="00D51D16" w:rsidRDefault="00D51D16"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lokasi kerja yang diperlukan serta data teknis yang berkaitan dengan pelaksanaan Pekerjaan.</w:t>
      </w:r>
    </w:p>
    <w:p w14:paraId="4BE5F112" w14:textId="710184B6" w:rsidR="00D51D16" w:rsidRDefault="00E4307C"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Memberikan persetujuan tertulis terhadap pelaksanaan Pekerjaan yang diadakan PIHAK KEDUA sepanjang sesuai dengan </w:t>
      </w:r>
      <w:r w:rsidR="00DA41B0">
        <w:rPr>
          <w:rFonts w:ascii="Times New Roman" w:hAnsi="Times New Roman" w:cs="Times New Roman"/>
          <w:sz w:val="24"/>
          <w:lang w:val="id-ID"/>
        </w:rPr>
        <w:t>Rencana Kerja dan Syarat (RKS)</w:t>
      </w:r>
      <w:r>
        <w:rPr>
          <w:rFonts w:ascii="Times New Roman" w:hAnsi="Times New Roman" w:cs="Times New Roman"/>
          <w:sz w:val="24"/>
          <w:lang w:val="id-ID"/>
        </w:rPr>
        <w:t xml:space="preserve"> yang telah ditentukan sebelumnya.</w:t>
      </w:r>
    </w:p>
    <w:p w14:paraId="69F6DF5F" w14:textId="45E8FE69" w:rsidR="00B54E2D" w:rsidRPr="002B6C5F" w:rsidRDefault="00E4307C" w:rsidP="002B6C5F">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data dan informasi yang dibutuhkan kepada PIHAK KEDUA jika dalam pelaksanaan pekerjaan memerlukan penjelasan lebih lanjut.</w:t>
      </w:r>
    </w:p>
    <w:p w14:paraId="73B8E52F" w14:textId="19DADC3C" w:rsidR="00AC4AF7" w:rsidRPr="001522ED" w:rsidRDefault="00AC4AF7"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Memberitahukan secara tertulis kepada PIHAK KEDUA jika dalam pelaksanaan Pekerjaan, PIHAK PERTAMA menunjuk pengawas/pejabat yang bertugas melakukan koordinasi dengan PIHAK KEDUA.</w:t>
      </w:r>
    </w:p>
    <w:p w14:paraId="232B1011" w14:textId="3550B191" w:rsidR="00E4307C" w:rsidRDefault="00E4307C"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Menjamin pelaksanaan Pekerjaan yang dilaksanakan oleh PIHAK KEDUA bebas dari segala ancaman dan hambatan, sepanjang PIHAK KEDUA telah memenuhi persyaratan untuk bekerja di lokasi tersebut dan jaminan keamanan tersebut menjadi kewenangan dan kewajiban PIHAK PERTAMA.</w:t>
      </w:r>
    </w:p>
    <w:p w14:paraId="4614192B" w14:textId="658FC5C7" w:rsidR="00E4307C" w:rsidRDefault="00AA4E92" w:rsidP="00905046">
      <w:pPr>
        <w:pStyle w:val="ListParagraph"/>
        <w:numPr>
          <w:ilvl w:val="2"/>
          <w:numId w:val="6"/>
        </w:numPr>
        <w:spacing w:after="12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Melakukan pembayaran biaya-biaya</w:t>
      </w:r>
      <w:r w:rsidR="00BE4F6F">
        <w:rPr>
          <w:rFonts w:ascii="Times New Roman" w:hAnsi="Times New Roman" w:cs="Times New Roman"/>
          <w:sz w:val="24"/>
        </w:rPr>
        <w:t xml:space="preserve"> setiap bulannya</w:t>
      </w:r>
      <w:r>
        <w:rPr>
          <w:rFonts w:ascii="Times New Roman" w:hAnsi="Times New Roman" w:cs="Times New Roman"/>
          <w:sz w:val="24"/>
          <w:lang w:val="id-ID"/>
        </w:rPr>
        <w:t xml:space="preserve"> </w:t>
      </w:r>
      <w:r w:rsidR="00BE4F6F">
        <w:rPr>
          <w:rFonts w:ascii="Times New Roman" w:hAnsi="Times New Roman" w:cs="Times New Roman"/>
          <w:sz w:val="24"/>
        </w:rPr>
        <w:t xml:space="preserve">apabila PIHAK KEDUA telah memenuhi </w:t>
      </w:r>
      <w:r w:rsidR="00112004">
        <w:rPr>
          <w:rFonts w:ascii="Times New Roman" w:hAnsi="Times New Roman" w:cs="Times New Roman"/>
          <w:sz w:val="24"/>
        </w:rPr>
        <w:t>persyaratan penyelesaian pekerjaan yang telah ditetapkan</w:t>
      </w:r>
    </w:p>
    <w:p w14:paraId="65CA148B" w14:textId="059EB112" w:rsidR="000C3B11" w:rsidDel="00BE21DA" w:rsidRDefault="000C3B11" w:rsidP="00905046">
      <w:pPr>
        <w:pStyle w:val="ListParagraph"/>
        <w:numPr>
          <w:ilvl w:val="2"/>
          <w:numId w:val="6"/>
        </w:numPr>
        <w:spacing w:after="120"/>
        <w:ind w:left="1417" w:hanging="357"/>
        <w:contextualSpacing w:val="0"/>
        <w:jc w:val="both"/>
        <w:rPr>
          <w:del w:id="500" w:author="User" w:date="2021-08-09T14:30:00Z"/>
          <w:rFonts w:ascii="Times New Roman" w:hAnsi="Times New Roman" w:cs="Times New Roman"/>
          <w:sz w:val="24"/>
          <w:lang w:val="id-ID"/>
        </w:rPr>
      </w:pPr>
      <w:del w:id="501" w:author="User" w:date="2021-08-09T14:30:00Z">
        <w:r w:rsidDel="00BE21DA">
          <w:rPr>
            <w:rFonts w:ascii="Times New Roman" w:hAnsi="Times New Roman" w:cs="Times New Roman"/>
            <w:sz w:val="24"/>
            <w:lang w:val="en-ID"/>
          </w:rPr>
          <w:delText>Menyerahkan jadwal dan jumlah kebutuhan material grease dari Peralatan setiap bulan kepada PIHAK KEDUA</w:delText>
        </w:r>
        <w:r w:rsidR="006D4A44" w:rsidDel="00BE21DA">
          <w:rPr>
            <w:rFonts w:ascii="Times New Roman" w:hAnsi="Times New Roman" w:cs="Times New Roman"/>
            <w:sz w:val="24"/>
            <w:lang w:val="en-ID"/>
          </w:rPr>
          <w:delText xml:space="preserve"> selambat-lambatnya diserahkan kepada PIHAK KEDUA pada minggu pertama bulan berjalan</w:delText>
        </w:r>
        <w:r w:rsidDel="00BE21DA">
          <w:rPr>
            <w:rFonts w:ascii="Times New Roman" w:hAnsi="Times New Roman" w:cs="Times New Roman"/>
            <w:sz w:val="24"/>
            <w:lang w:val="en-ID"/>
          </w:rPr>
          <w:delText>.</w:delText>
        </w:r>
      </w:del>
    </w:p>
    <w:p w14:paraId="6F5C0D00" w14:textId="39BEF467" w:rsidR="00AA4E92" w:rsidRDefault="00AA4E92" w:rsidP="00905046">
      <w:pPr>
        <w:pStyle w:val="ListParagraph"/>
        <w:numPr>
          <w:ilvl w:val="2"/>
          <w:numId w:val="6"/>
        </w:numPr>
        <w:spacing w:after="12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Menaati ketentuan yang berlaku berkaitan dengan </w:t>
      </w:r>
      <w:r w:rsidR="00845543">
        <w:rPr>
          <w:rFonts w:ascii="Times New Roman" w:hAnsi="Times New Roman" w:cs="Times New Roman"/>
          <w:sz w:val="24"/>
          <w:lang w:val="en-ID"/>
        </w:rPr>
        <w:t>pekerjaan yang dilaksanakan</w:t>
      </w:r>
      <w:r>
        <w:rPr>
          <w:rFonts w:ascii="Times New Roman" w:hAnsi="Times New Roman" w:cs="Times New Roman"/>
          <w:sz w:val="24"/>
          <w:lang w:val="id-ID"/>
        </w:rPr>
        <w:t>.</w:t>
      </w:r>
    </w:p>
    <w:p w14:paraId="0C165AEB" w14:textId="77777777" w:rsidR="00E4307C" w:rsidRDefault="00E4307C" w:rsidP="0090504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Hak PIHAK PERTAMA adalah sebagai berikut:</w:t>
      </w:r>
    </w:p>
    <w:p w14:paraId="6811BE3C" w14:textId="23468E9E" w:rsidR="00015334" w:rsidRDefault="00015334" w:rsidP="00905046">
      <w:pPr>
        <w:pStyle w:val="ListParagraph"/>
        <w:numPr>
          <w:ilvl w:val="2"/>
          <w:numId w:val="6"/>
        </w:numPr>
        <w:spacing w:after="12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Mendapatkan </w:t>
      </w:r>
      <w:del w:id="502" w:author="User" w:date="2021-08-09T14:30:00Z">
        <w:r w:rsidR="00112004" w:rsidDel="00BE21DA">
          <w:rPr>
            <w:rFonts w:ascii="Times New Roman" w:hAnsi="Times New Roman" w:cs="Times New Roman"/>
            <w:sz w:val="24"/>
          </w:rPr>
          <w:delText xml:space="preserve">jasa </w:delText>
        </w:r>
        <w:r w:rsidR="00112004" w:rsidDel="00BE21DA">
          <w:rPr>
            <w:rFonts w:ascii="Times New Roman" w:hAnsi="Times New Roman" w:cs="Times New Roman"/>
            <w:i/>
            <w:sz w:val="24"/>
          </w:rPr>
          <w:delText xml:space="preserve">greasing </w:delText>
        </w:r>
        <w:r w:rsidR="00112004" w:rsidDel="00BE21DA">
          <w:rPr>
            <w:rFonts w:ascii="Times New Roman" w:hAnsi="Times New Roman" w:cs="Times New Roman"/>
            <w:sz w:val="24"/>
          </w:rPr>
          <w:delText xml:space="preserve">dan </w:delText>
        </w:r>
        <w:r w:rsidR="00112004" w:rsidDel="00BE21DA">
          <w:rPr>
            <w:rFonts w:ascii="Times New Roman" w:hAnsi="Times New Roman" w:cs="Times New Roman"/>
            <w:i/>
            <w:sz w:val="24"/>
          </w:rPr>
          <w:delText>cleaning</w:delText>
        </w:r>
      </w:del>
      <w:ins w:id="503" w:author="User" w:date="2021-08-09T14:30:00Z">
        <w:r w:rsidR="00BE21DA">
          <w:rPr>
            <w:rFonts w:ascii="Times New Roman" w:hAnsi="Times New Roman" w:cs="Times New Roman"/>
            <w:sz w:val="24"/>
          </w:rPr>
          <w:t>Pekerjaan Kontrak Pemeliharaan Alat Bongkar Muat</w:t>
        </w:r>
      </w:ins>
      <w:r w:rsidR="00112004">
        <w:rPr>
          <w:rFonts w:ascii="Times New Roman" w:hAnsi="Times New Roman" w:cs="Times New Roman"/>
          <w:i/>
          <w:sz w:val="24"/>
        </w:rPr>
        <w:t xml:space="preserve"> </w:t>
      </w:r>
      <w:r w:rsidR="00112004">
        <w:rPr>
          <w:rFonts w:ascii="Times New Roman" w:hAnsi="Times New Roman" w:cs="Times New Roman"/>
          <w:sz w:val="24"/>
        </w:rPr>
        <w:t>dari PIHAK KEDUA sebagaimana yang telah di sepakati pada Rencana Kerja dan Syarat dan Perjanjian ini</w:t>
      </w:r>
      <w:r>
        <w:rPr>
          <w:rFonts w:ascii="Times New Roman" w:hAnsi="Times New Roman" w:cs="Times New Roman"/>
          <w:sz w:val="24"/>
          <w:lang w:val="id-ID"/>
        </w:rPr>
        <w:t>.</w:t>
      </w:r>
    </w:p>
    <w:p w14:paraId="7AE75AD8" w14:textId="64DA04CF" w:rsidR="00015334" w:rsidRDefault="00015334" w:rsidP="00905046">
      <w:pPr>
        <w:pStyle w:val="ListParagraph"/>
        <w:numPr>
          <w:ilvl w:val="2"/>
          <w:numId w:val="6"/>
        </w:numPr>
        <w:spacing w:after="12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Memperoleh laporan kinerja dari PIHAK KEDUA </w:t>
      </w:r>
      <w:r w:rsidR="00FA65C9">
        <w:rPr>
          <w:rFonts w:ascii="Times New Roman" w:hAnsi="Times New Roman" w:cs="Times New Roman"/>
          <w:sz w:val="24"/>
          <w:lang w:val="id-ID"/>
        </w:rPr>
        <w:t xml:space="preserve">berdasarkan Perjanjian ini atas permintaan </w:t>
      </w:r>
      <w:r w:rsidR="00B54E2D">
        <w:rPr>
          <w:rFonts w:ascii="Times New Roman" w:hAnsi="Times New Roman" w:cs="Times New Roman"/>
          <w:sz w:val="24"/>
          <w:lang w:val="id-ID"/>
        </w:rPr>
        <w:t xml:space="preserve">PIHAK PERTAMA setiap bulan, </w:t>
      </w:r>
      <w:r w:rsidR="00F374DE">
        <w:rPr>
          <w:rFonts w:ascii="Times New Roman" w:hAnsi="Times New Roman" w:cs="Times New Roman"/>
          <w:sz w:val="24"/>
          <w:lang w:val="en-ID"/>
        </w:rPr>
        <w:t xml:space="preserve">dimana laporan tersebut sedikitnya harus menunjukkan </w:t>
      </w:r>
      <w:ins w:id="504" w:author="User" w:date="2021-08-09T14:30:00Z">
        <w:r w:rsidR="00BE21DA">
          <w:rPr>
            <w:rFonts w:ascii="Times New Roman" w:hAnsi="Times New Roman" w:cs="Times New Roman"/>
            <w:sz w:val="24"/>
            <w:lang w:val="en-ID"/>
          </w:rPr>
          <w:t>laporan kinerja peralatan</w:t>
        </w:r>
      </w:ins>
      <w:del w:id="505" w:author="User" w:date="2021-08-09T14:30:00Z">
        <w:r w:rsidR="00F374DE" w:rsidDel="00BE21DA">
          <w:rPr>
            <w:rFonts w:ascii="Times New Roman" w:hAnsi="Times New Roman" w:cs="Times New Roman"/>
            <w:sz w:val="24"/>
            <w:lang w:val="en-ID"/>
          </w:rPr>
          <w:delText>hasil kerja</w:delText>
        </w:r>
      </w:del>
      <w:r w:rsidR="00F374DE">
        <w:rPr>
          <w:rFonts w:ascii="Times New Roman" w:hAnsi="Times New Roman" w:cs="Times New Roman"/>
          <w:sz w:val="24"/>
          <w:lang w:val="en-ID"/>
        </w:rPr>
        <w:t xml:space="preserve"> dan kehadiran dari personil PIHAK KEDUA</w:t>
      </w:r>
    </w:p>
    <w:p w14:paraId="50AAAA1C" w14:textId="711FB28D" w:rsidR="00E4307C" w:rsidRDefault="00E4307C" w:rsidP="00905046">
      <w:pPr>
        <w:pStyle w:val="ListParagraph"/>
        <w:numPr>
          <w:ilvl w:val="2"/>
          <w:numId w:val="6"/>
        </w:numPr>
        <w:spacing w:after="12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PIHAK PERTAMA berhak secara langsung melakukan pengawasan pelaksanaan Pekerjaan sebagaimana dimaksud dalam Perjanjian ini.</w:t>
      </w:r>
    </w:p>
    <w:p w14:paraId="3E4CCB9D" w14:textId="77777777" w:rsidR="00E4307C" w:rsidRDefault="00E4307C"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Memberikan somasi (teguran tertulis) kepada PIHAK KEDUA, apabila PIHAK KEDUA tidak melaksanakan kewajibannya sebagaimana dimaksud dalam Perjanjian ini, dengan tata cara somasi sesuai dengan ketentuan yang berlaku.</w:t>
      </w:r>
    </w:p>
    <w:p w14:paraId="232C1EE7" w14:textId="77777777" w:rsidR="00E4307C" w:rsidRDefault="00E4307C"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Tidak mengikutkan lagi PIHAK KEDUA dalam proses pengadaan barang/jasa di lingkungan PIHAK PERTAMA selama 3 (tiga) tahun apabila PIHAK KEDUA tidak melaksanakan kewajibannya sesuai dengan </w:t>
      </w:r>
      <w:r w:rsidR="00905046">
        <w:rPr>
          <w:rFonts w:ascii="Times New Roman" w:hAnsi="Times New Roman" w:cs="Times New Roman"/>
          <w:sz w:val="24"/>
          <w:lang w:val="id-ID"/>
        </w:rPr>
        <w:t>Perjanjian ini.</w:t>
      </w:r>
    </w:p>
    <w:p w14:paraId="6EAA47BA" w14:textId="6D1AE075" w:rsidR="00905046" w:rsidRDefault="00905046"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lastRenderedPageBreak/>
        <w:t xml:space="preserve">Menerima hasil pelaksanaan Pekerjaan dari PIHAK KEDUA sesuai </w:t>
      </w:r>
      <w:r w:rsidR="00BB7720">
        <w:rPr>
          <w:rFonts w:ascii="Times New Roman" w:hAnsi="Times New Roman" w:cs="Times New Roman"/>
          <w:sz w:val="24"/>
          <w:lang w:val="id-ID"/>
        </w:rPr>
        <w:t>Rencana Kerja dan Syarat (RKS)</w:t>
      </w:r>
      <w:r w:rsidR="00F83999">
        <w:rPr>
          <w:rFonts w:ascii="Times New Roman" w:hAnsi="Times New Roman" w:cs="Times New Roman"/>
          <w:sz w:val="24"/>
          <w:lang w:val="id-ID"/>
        </w:rPr>
        <w:t xml:space="preserve"> Pekerjaan </w:t>
      </w:r>
      <w:del w:id="506" w:author="User" w:date="2021-08-09T14:31:00Z">
        <w:r w:rsidR="00500F35" w:rsidDel="00BE21DA">
          <w:rPr>
            <w:rFonts w:ascii="Times New Roman" w:hAnsi="Times New Roman" w:cs="Times New Roman"/>
            <w:sz w:val="24"/>
            <w:szCs w:val="24"/>
          </w:rPr>
          <w:delText>Greasing dan Cleaning STS</w:delText>
        </w:r>
        <w:r w:rsidR="0000662A" w:rsidDel="00BE21DA">
          <w:rPr>
            <w:rFonts w:ascii="Times New Roman" w:hAnsi="Times New Roman" w:cs="Times New Roman"/>
            <w:sz w:val="24"/>
            <w:szCs w:val="24"/>
            <w:lang w:val="id-ID"/>
          </w:rPr>
          <w:delText xml:space="preserve"> Crane</w:delText>
        </w:r>
        <w:r w:rsidR="00500F35" w:rsidDel="00BE21DA">
          <w:rPr>
            <w:rFonts w:ascii="Times New Roman" w:hAnsi="Times New Roman" w:cs="Times New Roman"/>
            <w:sz w:val="24"/>
            <w:szCs w:val="24"/>
          </w:rPr>
          <w:delText xml:space="preserve">, A-RTG </w:delText>
        </w:r>
        <w:r w:rsidR="0000662A" w:rsidDel="00BE21DA">
          <w:rPr>
            <w:rFonts w:ascii="Times New Roman" w:hAnsi="Times New Roman" w:cs="Times New Roman"/>
            <w:sz w:val="24"/>
            <w:szCs w:val="24"/>
            <w:lang w:val="id-ID"/>
          </w:rPr>
          <w:delText xml:space="preserve">Crane </w:delText>
        </w:r>
        <w:r w:rsidR="00500F35" w:rsidDel="00BE21DA">
          <w:rPr>
            <w:rFonts w:ascii="Times New Roman" w:hAnsi="Times New Roman" w:cs="Times New Roman"/>
            <w:sz w:val="24"/>
            <w:szCs w:val="24"/>
          </w:rPr>
          <w:delText xml:space="preserve">dan Terminal Tractor </w:delText>
        </w:r>
        <w:r w:rsidR="00BB7720" w:rsidDel="00BE21DA">
          <w:rPr>
            <w:rFonts w:ascii="Times New Roman" w:hAnsi="Times New Roman" w:cs="Times New Roman"/>
            <w:sz w:val="24"/>
            <w:szCs w:val="24"/>
            <w:lang w:val="id-ID"/>
          </w:rPr>
          <w:delText>&amp;</w:delText>
        </w:r>
        <w:r w:rsidR="00500F35" w:rsidDel="00BE21DA">
          <w:rPr>
            <w:rFonts w:ascii="Times New Roman" w:hAnsi="Times New Roman" w:cs="Times New Roman"/>
            <w:sz w:val="24"/>
            <w:szCs w:val="24"/>
          </w:rPr>
          <w:delText xml:space="preserve"> Chasis</w:delText>
        </w:r>
        <w:r w:rsidR="00BB7720" w:rsidDel="00BE21DA">
          <w:rPr>
            <w:rFonts w:ascii="Times New Roman" w:hAnsi="Times New Roman" w:cs="Times New Roman"/>
            <w:sz w:val="24"/>
            <w:szCs w:val="24"/>
            <w:lang w:val="id-ID"/>
          </w:rPr>
          <w:delText xml:space="preserve"> / </w:delText>
        </w:r>
        <w:r w:rsidR="00500F35" w:rsidDel="00BE21DA">
          <w:rPr>
            <w:rFonts w:ascii="Times New Roman" w:hAnsi="Times New Roman" w:cs="Times New Roman"/>
            <w:sz w:val="24"/>
            <w:szCs w:val="24"/>
          </w:rPr>
          <w:delText>Terminal Trailer di PT Prima Terminal Petikemas</w:delText>
        </w:r>
      </w:del>
      <w:ins w:id="507" w:author="User" w:date="2021-08-09T14:31:00Z">
        <w:r w:rsidR="00BE21DA">
          <w:rPr>
            <w:rFonts w:ascii="Times New Roman" w:hAnsi="Times New Roman" w:cs="Times New Roman"/>
            <w:sz w:val="24"/>
            <w:szCs w:val="24"/>
          </w:rPr>
          <w:t>Kontrak Pemeliharaan Alat Bongkar Muat di Terminal Petikemas Belawan Fase 2.</w:t>
        </w:r>
      </w:ins>
    </w:p>
    <w:p w14:paraId="5955EDE2" w14:textId="7B4BFC42" w:rsidR="000C3B11" w:rsidRDefault="000C3B11" w:rsidP="00845543">
      <w:pPr>
        <w:pStyle w:val="ListParagraph"/>
        <w:numPr>
          <w:ilvl w:val="2"/>
          <w:numId w:val="6"/>
        </w:numPr>
        <w:spacing w:after="60"/>
        <w:ind w:left="1417" w:hanging="425"/>
        <w:contextualSpacing w:val="0"/>
        <w:jc w:val="both"/>
        <w:rPr>
          <w:rFonts w:ascii="Times New Roman" w:hAnsi="Times New Roman" w:cs="Times New Roman"/>
          <w:sz w:val="24"/>
          <w:szCs w:val="24"/>
        </w:rPr>
      </w:pPr>
      <w:r>
        <w:rPr>
          <w:rFonts w:ascii="Times New Roman" w:hAnsi="Times New Roman" w:cs="Times New Roman"/>
          <w:sz w:val="24"/>
          <w:szCs w:val="24"/>
        </w:rPr>
        <w:t xml:space="preserve">Menolak </w:t>
      </w:r>
      <w:ins w:id="508" w:author="User" w:date="2021-08-09T14:31:00Z">
        <w:r w:rsidR="00BE21DA">
          <w:rPr>
            <w:rFonts w:ascii="Times New Roman" w:hAnsi="Times New Roman" w:cs="Times New Roman"/>
            <w:sz w:val="24"/>
            <w:szCs w:val="24"/>
          </w:rPr>
          <w:t>baik material maupun hasil pekerjaan</w:t>
        </w:r>
      </w:ins>
      <w:del w:id="509" w:author="User" w:date="2021-08-09T14:31:00Z">
        <w:r w:rsidDel="00BE21DA">
          <w:rPr>
            <w:rFonts w:ascii="Times New Roman" w:hAnsi="Times New Roman" w:cs="Times New Roman"/>
            <w:sz w:val="24"/>
            <w:szCs w:val="24"/>
          </w:rPr>
          <w:delText>material</w:delText>
        </w:r>
      </w:del>
      <w:r>
        <w:rPr>
          <w:rFonts w:ascii="Times New Roman" w:hAnsi="Times New Roman" w:cs="Times New Roman"/>
          <w:sz w:val="24"/>
          <w:szCs w:val="24"/>
        </w:rPr>
        <w:t xml:space="preserve"> </w:t>
      </w:r>
      <w:del w:id="510" w:author="User" w:date="2021-08-09T14:31:00Z">
        <w:r w:rsidDel="00BE21DA">
          <w:rPr>
            <w:rFonts w:ascii="Times New Roman" w:hAnsi="Times New Roman" w:cs="Times New Roman"/>
            <w:sz w:val="24"/>
            <w:szCs w:val="24"/>
          </w:rPr>
          <w:delText xml:space="preserve">grease </w:delText>
        </w:r>
      </w:del>
      <w:r>
        <w:rPr>
          <w:rFonts w:ascii="Times New Roman" w:hAnsi="Times New Roman" w:cs="Times New Roman"/>
          <w:sz w:val="24"/>
          <w:szCs w:val="24"/>
        </w:rPr>
        <w:t>yang diadakan</w:t>
      </w:r>
      <w:ins w:id="511" w:author="User" w:date="2021-08-09T14:32:00Z">
        <w:r w:rsidR="00BE21DA">
          <w:rPr>
            <w:rFonts w:ascii="Times New Roman" w:hAnsi="Times New Roman" w:cs="Times New Roman"/>
            <w:sz w:val="24"/>
            <w:szCs w:val="24"/>
          </w:rPr>
          <w:t>/ dikerjakan</w:t>
        </w:r>
      </w:ins>
      <w:del w:id="512" w:author="User" w:date="2021-08-09T14:32:00Z">
        <w:r w:rsidDel="00BE21DA">
          <w:rPr>
            <w:rFonts w:ascii="Times New Roman" w:hAnsi="Times New Roman" w:cs="Times New Roman"/>
            <w:sz w:val="24"/>
            <w:szCs w:val="24"/>
          </w:rPr>
          <w:delText>/digunaka</w:delText>
        </w:r>
      </w:del>
      <w:del w:id="513" w:author="User" w:date="2021-08-09T14:31:00Z">
        <w:r w:rsidDel="00BE21DA">
          <w:rPr>
            <w:rFonts w:ascii="Times New Roman" w:hAnsi="Times New Roman" w:cs="Times New Roman"/>
            <w:sz w:val="24"/>
            <w:szCs w:val="24"/>
          </w:rPr>
          <w:delText>n</w:delText>
        </w:r>
      </w:del>
      <w:r>
        <w:rPr>
          <w:rFonts w:ascii="Times New Roman" w:hAnsi="Times New Roman" w:cs="Times New Roman"/>
          <w:sz w:val="24"/>
          <w:szCs w:val="24"/>
        </w:rPr>
        <w:t xml:space="preserve"> oleh PIHAK KEDUA apabila tidak sesuai dengan spesifikasi yang dipersyaratkan dalam dokumen RKS atau BQ.</w:t>
      </w:r>
    </w:p>
    <w:p w14:paraId="40D20FB1" w14:textId="75A53F5B" w:rsidR="00845543" w:rsidRPr="001E5305" w:rsidRDefault="00845543" w:rsidP="00845543">
      <w:pPr>
        <w:pStyle w:val="ListParagraph"/>
        <w:numPr>
          <w:ilvl w:val="2"/>
          <w:numId w:val="6"/>
        </w:numPr>
        <w:spacing w:after="60"/>
        <w:ind w:left="1417" w:hanging="425"/>
        <w:contextualSpacing w:val="0"/>
        <w:jc w:val="both"/>
        <w:rPr>
          <w:rFonts w:ascii="Times New Roman" w:hAnsi="Times New Roman" w:cs="Times New Roman"/>
          <w:sz w:val="24"/>
          <w:szCs w:val="24"/>
        </w:rPr>
      </w:pPr>
      <w:r>
        <w:rPr>
          <w:rFonts w:ascii="Times New Roman" w:hAnsi="Times New Roman" w:cs="Times New Roman"/>
          <w:sz w:val="24"/>
          <w:szCs w:val="24"/>
        </w:rPr>
        <w:t xml:space="preserve">PIHAK PERTAMA </w:t>
      </w:r>
      <w:r w:rsidRPr="00770237">
        <w:rPr>
          <w:rFonts w:ascii="Times New Roman" w:hAnsi="Times New Roman" w:cs="Times New Roman"/>
          <w:color w:val="000000"/>
          <w:sz w:val="24"/>
          <w:szCs w:val="24"/>
        </w:rPr>
        <w:t xml:space="preserve">berhak meminta penggantian tenaga kerja kepada </w:t>
      </w:r>
      <w:r>
        <w:rPr>
          <w:rFonts w:ascii="Times New Roman" w:hAnsi="Times New Roman" w:cs="Times New Roman"/>
          <w:color w:val="000000"/>
          <w:sz w:val="24"/>
          <w:szCs w:val="24"/>
        </w:rPr>
        <w:t>PIHAK KEDUA</w:t>
      </w:r>
      <w:r w:rsidRPr="00770237">
        <w:rPr>
          <w:rFonts w:ascii="Times New Roman" w:hAnsi="Times New Roman" w:cs="Times New Roman"/>
          <w:color w:val="000000"/>
          <w:sz w:val="24"/>
          <w:szCs w:val="24"/>
        </w:rPr>
        <w:t xml:space="preserve">, apabila kenyataan </w:t>
      </w:r>
      <w:r>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lapangan menunjukkan bahwa tenaga kerja </w:t>
      </w:r>
      <w:r>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nilai tidak dapat melaksanakan kewajiban dan tugasnya dengan baik dan selambat-lambatnya 1 (satu) bulan setelah adanya permintaan, </w:t>
      </w:r>
      <w:r>
        <w:rPr>
          <w:rFonts w:ascii="Times New Roman" w:hAnsi="Times New Roman" w:cs="Times New Roman"/>
          <w:color w:val="000000"/>
          <w:sz w:val="24"/>
          <w:szCs w:val="24"/>
        </w:rPr>
        <w:t>PIHAK KEDUA</w:t>
      </w:r>
      <w:r w:rsidRPr="00770237">
        <w:rPr>
          <w:rFonts w:ascii="Times New Roman" w:hAnsi="Times New Roman" w:cs="Times New Roman"/>
          <w:color w:val="000000"/>
          <w:sz w:val="24"/>
          <w:szCs w:val="24"/>
        </w:rPr>
        <w:t xml:space="preserve"> harus sudah mengganti tenaga kerja tersebut</w:t>
      </w:r>
      <w:r>
        <w:rPr>
          <w:rFonts w:ascii="Times New Roman" w:hAnsi="Times New Roman" w:cs="Times New Roman"/>
          <w:color w:val="000000"/>
          <w:sz w:val="24"/>
          <w:szCs w:val="24"/>
        </w:rPr>
        <w:t>.</w:t>
      </w:r>
    </w:p>
    <w:p w14:paraId="43FB21F2" w14:textId="77777777" w:rsidR="001E5305" w:rsidRPr="001522ED" w:rsidRDefault="001E5305" w:rsidP="001E5305">
      <w:pPr>
        <w:pStyle w:val="ListParagraph"/>
        <w:numPr>
          <w:ilvl w:val="2"/>
          <w:numId w:val="6"/>
        </w:numPr>
        <w:spacing w:after="6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Melakukan pencairan jaminan pelaksanaan apabila PIHAK KEDUA tidak melaksanakan kewajibannya sesuai dengan Perjanjian ini dan hasil pencairan jaminan menjadi milik PIHAK PERTAMA, serta tidak mengikutkan lagi PIHAK KEDUA dalam proses pengadaan barang/jasa di lingkungan PIHAK PERTAMA.</w:t>
      </w:r>
    </w:p>
    <w:p w14:paraId="158E932C" w14:textId="2A25E76F" w:rsidR="00905046" w:rsidRPr="001522ED" w:rsidRDefault="00905046" w:rsidP="001E5305">
      <w:pPr>
        <w:pStyle w:val="ListParagraph"/>
        <w:numPr>
          <w:ilvl w:val="2"/>
          <w:numId w:val="6"/>
        </w:numPr>
        <w:spacing w:after="18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Mengenakan denda apabila yang bersangkutan tidak melaksanakan kewajibannya sesuai Perjanjian ini.</w:t>
      </w:r>
    </w:p>
    <w:p w14:paraId="19B0C858" w14:textId="77777777" w:rsidR="00905046" w:rsidRPr="00905046" w:rsidRDefault="00905046" w:rsidP="00905046">
      <w:pPr>
        <w:pStyle w:val="ListParagraph"/>
        <w:numPr>
          <w:ilvl w:val="0"/>
          <w:numId w:val="6"/>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Kewajiban dan hak PIHAK KEDUA:</w:t>
      </w:r>
      <w:r w:rsidR="0044462D" w:rsidRPr="0044462D">
        <w:rPr>
          <w:noProof/>
        </w:rPr>
        <w:t xml:space="preserve"> </w:t>
      </w:r>
    </w:p>
    <w:p w14:paraId="2E0284C7" w14:textId="77777777" w:rsidR="00905046" w:rsidRDefault="00905046" w:rsidP="0090504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Kewajiban PIHAK KEDUA adalah sebagai berikut:</w:t>
      </w:r>
    </w:p>
    <w:p w14:paraId="31AC9199" w14:textId="16D8E7B9" w:rsidR="00905046" w:rsidRDefault="00905046"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Pr>
          <w:rFonts w:ascii="Times New Roman" w:hAnsi="Times New Roman" w:cs="Times New Roman"/>
          <w:sz w:val="24"/>
          <w:lang w:val="id-ID"/>
        </w:rPr>
        <w:t>Melaksanakan pekerjaan sebagaiman</w:t>
      </w:r>
      <w:r w:rsidR="003B7CCC">
        <w:rPr>
          <w:rFonts w:ascii="Times New Roman" w:hAnsi="Times New Roman" w:cs="Times New Roman"/>
          <w:sz w:val="24"/>
          <w:lang w:val="id-ID"/>
        </w:rPr>
        <w:t>a</w:t>
      </w:r>
      <w:r>
        <w:rPr>
          <w:rFonts w:ascii="Times New Roman" w:hAnsi="Times New Roman" w:cs="Times New Roman"/>
          <w:sz w:val="24"/>
          <w:lang w:val="id-ID"/>
        </w:rPr>
        <w:t xml:space="preserve"> dimaksud dalam Pasal 1 Perjanjian ini</w:t>
      </w:r>
      <w:r w:rsidR="003B7CCC">
        <w:rPr>
          <w:rFonts w:ascii="Times New Roman" w:hAnsi="Times New Roman" w:cs="Times New Roman"/>
          <w:sz w:val="24"/>
          <w:lang w:val="id-ID"/>
        </w:rPr>
        <w:t xml:space="preserve"> </w:t>
      </w:r>
      <w:r w:rsidR="00FA0377">
        <w:rPr>
          <w:rFonts w:ascii="Times New Roman" w:hAnsi="Times New Roman" w:cs="Times New Roman"/>
          <w:sz w:val="24"/>
          <w:lang w:val="id-ID"/>
        </w:rPr>
        <w:t>dengan biaya sendiri dibawah pengawasan PIHAK PERTAMA</w:t>
      </w:r>
      <w:r w:rsidR="00015334">
        <w:rPr>
          <w:rFonts w:ascii="Times New Roman" w:hAnsi="Times New Roman" w:cs="Times New Roman"/>
          <w:sz w:val="24"/>
          <w:lang w:val="id-ID"/>
        </w:rPr>
        <w:t>.</w:t>
      </w:r>
    </w:p>
    <w:p w14:paraId="40AD8BF1" w14:textId="6EE9FE92" w:rsidR="00845543" w:rsidRPr="00E74ECA" w:rsidRDefault="00845543"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Pr>
          <w:rFonts w:ascii="Times New Roman" w:hAnsi="Times New Roman" w:cs="Times New Roman"/>
          <w:sz w:val="24"/>
          <w:lang w:val="en-ID"/>
        </w:rPr>
        <w:t>Mengadakan materia</w:t>
      </w:r>
      <w:ins w:id="514" w:author="User" w:date="2021-08-09T14:33:00Z">
        <w:r w:rsidR="002C3969">
          <w:rPr>
            <w:rFonts w:ascii="Times New Roman" w:hAnsi="Times New Roman" w:cs="Times New Roman"/>
            <w:sz w:val="24"/>
            <w:lang w:val="en-ID"/>
          </w:rPr>
          <w:t>l (</w:t>
        </w:r>
        <w:r w:rsidR="002C3969">
          <w:rPr>
            <w:rFonts w:ascii="Times New Roman" w:hAnsi="Times New Roman" w:cs="Times New Roman"/>
            <w:i/>
            <w:sz w:val="24"/>
            <w:lang w:val="en-ID"/>
          </w:rPr>
          <w:t xml:space="preserve">consumable goods, consumable parts, spareparts) </w:t>
        </w:r>
      </w:ins>
      <w:del w:id="515" w:author="User" w:date="2021-08-09T14:33:00Z">
        <w:r w:rsidDel="002C3969">
          <w:rPr>
            <w:rFonts w:ascii="Times New Roman" w:hAnsi="Times New Roman" w:cs="Times New Roman"/>
            <w:sz w:val="24"/>
            <w:lang w:val="en-ID"/>
          </w:rPr>
          <w:delText xml:space="preserve">l grease </w:delText>
        </w:r>
      </w:del>
      <w:r w:rsidR="006D4A44">
        <w:rPr>
          <w:rFonts w:ascii="Times New Roman" w:hAnsi="Times New Roman" w:cs="Times New Roman"/>
          <w:sz w:val="24"/>
          <w:lang w:val="en-ID"/>
        </w:rPr>
        <w:t xml:space="preserve">setiap bulan sesuai kebutuhan peralatan yang disampaikan oleh pengawas pekerjaan dalam bentuk dokumen </w:t>
      </w:r>
      <w:r w:rsidR="000C3B11">
        <w:rPr>
          <w:rFonts w:ascii="Times New Roman" w:hAnsi="Times New Roman" w:cs="Times New Roman"/>
          <w:sz w:val="24"/>
          <w:lang w:val="en-ID"/>
        </w:rPr>
        <w:t>jadwal dan jumlah kebutuhan material grease</w:t>
      </w:r>
      <w:r w:rsidR="00FC4C6C">
        <w:rPr>
          <w:rFonts w:ascii="Times New Roman" w:hAnsi="Times New Roman" w:cs="Times New Roman"/>
          <w:sz w:val="24"/>
          <w:lang w:val="en-ID"/>
        </w:rPr>
        <w:t>, pengadaan material grease selambat-lambatnya 1</w:t>
      </w:r>
      <w:r w:rsidR="006D4A44">
        <w:rPr>
          <w:rFonts w:ascii="Times New Roman" w:hAnsi="Times New Roman" w:cs="Times New Roman"/>
          <w:sz w:val="24"/>
          <w:lang w:val="en-ID"/>
        </w:rPr>
        <w:t>4 (empat belas)</w:t>
      </w:r>
      <w:r w:rsidR="00FC4C6C">
        <w:rPr>
          <w:rFonts w:ascii="Times New Roman" w:hAnsi="Times New Roman" w:cs="Times New Roman"/>
          <w:sz w:val="24"/>
          <w:lang w:val="en-ID"/>
        </w:rPr>
        <w:t xml:space="preserve"> hari </w:t>
      </w:r>
      <w:r w:rsidR="006D4A44">
        <w:rPr>
          <w:rFonts w:ascii="Times New Roman" w:hAnsi="Times New Roman" w:cs="Times New Roman"/>
          <w:sz w:val="24"/>
          <w:lang w:val="en-ID"/>
        </w:rPr>
        <w:t xml:space="preserve">setelah mendapat </w:t>
      </w:r>
      <w:r w:rsidR="00DE037A">
        <w:rPr>
          <w:rFonts w:ascii="Times New Roman" w:hAnsi="Times New Roman" w:cs="Times New Roman"/>
          <w:sz w:val="24"/>
          <w:lang w:val="en-ID"/>
        </w:rPr>
        <w:t xml:space="preserve">dokumen jadwal dan jumlah kebutuhan atau </w:t>
      </w:r>
      <w:r w:rsidR="006D4A44" w:rsidRPr="00AD3335">
        <w:rPr>
          <w:rFonts w:ascii="Times New Roman" w:hAnsi="Times New Roman" w:cs="Times New Roman"/>
          <w:sz w:val="24"/>
          <w:lang w:val="en-ID"/>
        </w:rPr>
        <w:t xml:space="preserve">persetujuan </w:t>
      </w:r>
      <w:r w:rsidR="00DE037A" w:rsidRPr="00AD3335">
        <w:rPr>
          <w:rFonts w:ascii="Times New Roman" w:hAnsi="Times New Roman" w:cs="Times New Roman"/>
          <w:sz w:val="24"/>
          <w:lang w:val="en-ID"/>
        </w:rPr>
        <w:t xml:space="preserve">tertulis </w:t>
      </w:r>
      <w:r w:rsidR="006D4A44" w:rsidRPr="00E74ECA">
        <w:rPr>
          <w:rFonts w:ascii="Times New Roman" w:hAnsi="Times New Roman" w:cs="Times New Roman"/>
          <w:sz w:val="24"/>
          <w:lang w:val="en-ID"/>
        </w:rPr>
        <w:t>dari PIHAK PERTAMA, dalam hal terjadi keterlambatan pada pengadaan material grease dima</w:t>
      </w:r>
      <w:r w:rsidR="006D4A44" w:rsidRPr="001522ED">
        <w:rPr>
          <w:rFonts w:ascii="Times New Roman" w:hAnsi="Times New Roman" w:cs="Times New Roman"/>
          <w:sz w:val="24"/>
          <w:lang w:val="en-ID"/>
        </w:rPr>
        <w:t>ksud, maka PIHAK KEDUA akan dikenakan denda sebagaimana dimaksud Pasal</w:t>
      </w:r>
      <w:r w:rsidR="001E5305" w:rsidRPr="001522ED">
        <w:rPr>
          <w:rFonts w:ascii="Times New Roman" w:hAnsi="Times New Roman" w:cs="Times New Roman"/>
          <w:sz w:val="24"/>
          <w:lang w:val="id-ID"/>
        </w:rPr>
        <w:t xml:space="preserve"> 11</w:t>
      </w:r>
      <w:r w:rsidR="006D4A44" w:rsidRPr="00AD3335">
        <w:rPr>
          <w:rFonts w:ascii="Times New Roman" w:hAnsi="Times New Roman" w:cs="Times New Roman"/>
          <w:sz w:val="24"/>
          <w:lang w:val="en-ID"/>
        </w:rPr>
        <w:t xml:space="preserve"> ayat (2) Perjanjian ini</w:t>
      </w:r>
      <w:r w:rsidR="00DE037A" w:rsidRPr="00E74ECA">
        <w:rPr>
          <w:rFonts w:ascii="Times New Roman" w:hAnsi="Times New Roman" w:cs="Times New Roman"/>
          <w:sz w:val="24"/>
          <w:lang w:val="en-ID"/>
        </w:rPr>
        <w:t>.</w:t>
      </w:r>
    </w:p>
    <w:p w14:paraId="6381C9BB" w14:textId="03647A1E" w:rsidR="00015334" w:rsidRPr="001522ED" w:rsidRDefault="00015334"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Memberitahukan kepada PIHAK PERTAMA setiap a</w:t>
      </w:r>
      <w:r w:rsidR="008B5D15" w:rsidRPr="001522ED">
        <w:rPr>
          <w:rFonts w:ascii="Times New Roman" w:hAnsi="Times New Roman" w:cs="Times New Roman"/>
          <w:sz w:val="24"/>
          <w:lang w:val="en-ID"/>
        </w:rPr>
        <w:t>kan dilaksanakanya pekerjaan sebagaimana jadwal yang telah diatur</w:t>
      </w:r>
      <w:r w:rsidR="00BE15E7" w:rsidRPr="001522ED">
        <w:rPr>
          <w:rFonts w:ascii="Times New Roman" w:hAnsi="Times New Roman" w:cs="Times New Roman"/>
          <w:sz w:val="24"/>
          <w:lang w:val="en-ID"/>
        </w:rPr>
        <w:t>.</w:t>
      </w:r>
    </w:p>
    <w:p w14:paraId="691A30FF" w14:textId="64DF8223" w:rsidR="00BE15E7" w:rsidRPr="001522ED" w:rsidRDefault="00BE15E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en-ID"/>
        </w:rPr>
        <w:t>Mengisi form pekerjaan yang telah di</w:t>
      </w:r>
      <w:ins w:id="516" w:author="User" w:date="2021-08-09T14:34:00Z">
        <w:r w:rsidR="002C3969">
          <w:rPr>
            <w:rFonts w:ascii="Times New Roman" w:hAnsi="Times New Roman" w:cs="Times New Roman"/>
            <w:sz w:val="24"/>
            <w:lang w:val="en-ID"/>
          </w:rPr>
          <w:t xml:space="preserve">sepakati oleh PARA PIHAK </w:t>
        </w:r>
      </w:ins>
      <w:del w:id="517" w:author="User" w:date="2021-08-09T14:34:00Z">
        <w:r w:rsidRPr="001522ED" w:rsidDel="002C3969">
          <w:rPr>
            <w:rFonts w:ascii="Times New Roman" w:hAnsi="Times New Roman" w:cs="Times New Roman"/>
            <w:sz w:val="24"/>
            <w:lang w:val="en-ID"/>
          </w:rPr>
          <w:delText>siapkan ol</w:delText>
        </w:r>
      </w:del>
      <w:del w:id="518" w:author="User" w:date="2021-08-09T14:33:00Z">
        <w:r w:rsidRPr="001522ED" w:rsidDel="002C3969">
          <w:rPr>
            <w:rFonts w:ascii="Times New Roman" w:hAnsi="Times New Roman" w:cs="Times New Roman"/>
            <w:sz w:val="24"/>
            <w:lang w:val="en-ID"/>
          </w:rPr>
          <w:delText xml:space="preserve">eh PIHAK PERTAMA </w:delText>
        </w:r>
      </w:del>
      <w:r w:rsidRPr="001522ED">
        <w:rPr>
          <w:rFonts w:ascii="Times New Roman" w:hAnsi="Times New Roman" w:cs="Times New Roman"/>
          <w:sz w:val="24"/>
          <w:lang w:val="en-ID"/>
        </w:rPr>
        <w:t xml:space="preserve">yang </w:t>
      </w:r>
      <w:proofErr w:type="gramStart"/>
      <w:r w:rsidRPr="001522ED">
        <w:rPr>
          <w:rFonts w:ascii="Times New Roman" w:hAnsi="Times New Roman" w:cs="Times New Roman"/>
          <w:sz w:val="24"/>
          <w:lang w:val="en-ID"/>
        </w:rPr>
        <w:t>akan</w:t>
      </w:r>
      <w:proofErr w:type="gramEnd"/>
      <w:r w:rsidRPr="001522ED">
        <w:rPr>
          <w:rFonts w:ascii="Times New Roman" w:hAnsi="Times New Roman" w:cs="Times New Roman"/>
          <w:sz w:val="24"/>
          <w:lang w:val="en-ID"/>
        </w:rPr>
        <w:t xml:space="preserve"> digunakan sebagai salah satu bukti hasil kerja PIHAK KEDUA.</w:t>
      </w:r>
    </w:p>
    <w:p w14:paraId="445A631D" w14:textId="02086953" w:rsidR="00FA0377" w:rsidRPr="001522ED" w:rsidRDefault="00FA037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 xml:space="preserve">Menyelesaikan Pekerjaan sesuai dengan jangka waktu sebagaimana dimaksud dalam Pasal </w:t>
      </w:r>
      <w:r w:rsidR="001E5305" w:rsidRPr="001522ED">
        <w:rPr>
          <w:rFonts w:ascii="Times New Roman" w:hAnsi="Times New Roman" w:cs="Times New Roman"/>
          <w:sz w:val="24"/>
          <w:lang w:val="id-ID"/>
        </w:rPr>
        <w:t>3</w:t>
      </w:r>
      <w:r w:rsidRPr="001522ED">
        <w:rPr>
          <w:rFonts w:ascii="Times New Roman" w:hAnsi="Times New Roman" w:cs="Times New Roman"/>
          <w:sz w:val="24"/>
          <w:lang w:val="id-ID"/>
        </w:rPr>
        <w:t xml:space="preserve"> Perjanjian ini.</w:t>
      </w:r>
    </w:p>
    <w:p w14:paraId="5A9922C7" w14:textId="527E9650" w:rsidR="00FA0377" w:rsidRPr="001522ED" w:rsidRDefault="00FA037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Membuat dan</w:t>
      </w:r>
      <w:r w:rsidR="003B7CCC" w:rsidRPr="001522ED">
        <w:rPr>
          <w:rFonts w:ascii="Times New Roman" w:hAnsi="Times New Roman" w:cs="Times New Roman"/>
          <w:sz w:val="24"/>
          <w:lang w:val="id-ID"/>
        </w:rPr>
        <w:t xml:space="preserve"> menyerahkan </w:t>
      </w:r>
      <w:r w:rsidRPr="001522ED">
        <w:rPr>
          <w:rFonts w:ascii="Times New Roman" w:hAnsi="Times New Roman" w:cs="Times New Roman"/>
          <w:sz w:val="24"/>
          <w:lang w:val="id-ID"/>
        </w:rPr>
        <w:t xml:space="preserve">laporan serta dokumentasi berkenaan dengan </w:t>
      </w:r>
      <w:r w:rsidR="0019307C" w:rsidRPr="001522ED">
        <w:rPr>
          <w:rFonts w:ascii="Times New Roman" w:hAnsi="Times New Roman" w:cs="Times New Roman"/>
          <w:sz w:val="24"/>
          <w:lang w:val="en-ID"/>
        </w:rPr>
        <w:t>hasil pelaksanaan pekerjaan.</w:t>
      </w:r>
    </w:p>
    <w:p w14:paraId="3FD824EE" w14:textId="3459960E" w:rsidR="00FA0377" w:rsidRPr="00E74ECA" w:rsidRDefault="00FA0377" w:rsidP="00FA0377">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Membayar d</w:t>
      </w:r>
      <w:r w:rsidR="00AF27E0" w:rsidRPr="001522ED">
        <w:rPr>
          <w:rFonts w:ascii="Times New Roman" w:hAnsi="Times New Roman" w:cs="Times New Roman"/>
          <w:sz w:val="24"/>
          <w:lang w:val="id-ID"/>
        </w:rPr>
        <w:t>enda sebagaimana dimaksud Pasal</w:t>
      </w:r>
      <w:r w:rsidR="001E5305" w:rsidRPr="001522ED">
        <w:rPr>
          <w:rFonts w:ascii="Times New Roman" w:hAnsi="Times New Roman" w:cs="Times New Roman"/>
          <w:sz w:val="24"/>
          <w:lang w:val="id-ID"/>
        </w:rPr>
        <w:t xml:space="preserve"> 11</w:t>
      </w:r>
      <w:r w:rsidR="00AF27E0" w:rsidRPr="00AD3335">
        <w:rPr>
          <w:rFonts w:ascii="Times New Roman" w:hAnsi="Times New Roman" w:cs="Times New Roman"/>
          <w:sz w:val="24"/>
          <w:lang w:val="id-ID"/>
        </w:rPr>
        <w:t xml:space="preserve"> </w:t>
      </w:r>
      <w:r w:rsidRPr="00AD3335">
        <w:rPr>
          <w:rFonts w:ascii="Times New Roman" w:hAnsi="Times New Roman" w:cs="Times New Roman"/>
          <w:color w:val="FF0000"/>
          <w:sz w:val="24"/>
          <w:lang w:val="id-ID"/>
        </w:rPr>
        <w:t xml:space="preserve"> </w:t>
      </w:r>
      <w:r w:rsidRPr="00AD3335">
        <w:rPr>
          <w:rFonts w:ascii="Times New Roman" w:hAnsi="Times New Roman" w:cs="Times New Roman"/>
          <w:sz w:val="24"/>
          <w:lang w:val="id-ID"/>
        </w:rPr>
        <w:t>Perjanjian ini.</w:t>
      </w:r>
    </w:p>
    <w:p w14:paraId="3B5D2A47" w14:textId="5B3E0738" w:rsidR="003C5CDF" w:rsidRPr="003C5CDF" w:rsidRDefault="00905046" w:rsidP="003C5CDF">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Hak PIHAK KEDUA adalah sebagai berikut:</w:t>
      </w:r>
    </w:p>
    <w:p w14:paraId="3B6278A2" w14:textId="6EAE9A2A"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kesempatan sesuai ketentuan dalam Perjanjian ini dari PIHAK PERTAMA untuk melaksanakan Pekerjaan.</w:t>
      </w:r>
    </w:p>
    <w:p w14:paraId="4BBAAD9A" w14:textId="75A7E0B5"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lastRenderedPageBreak/>
        <w:t>Menerima dari PIHAK PERTAMA hal mengenai data</w:t>
      </w:r>
      <w:r w:rsidR="003B7CCC">
        <w:rPr>
          <w:rFonts w:ascii="Times New Roman" w:hAnsi="Times New Roman" w:cs="Times New Roman"/>
          <w:sz w:val="24"/>
          <w:lang w:val="id-ID"/>
        </w:rPr>
        <w:t>/informasi</w:t>
      </w:r>
      <w:r>
        <w:rPr>
          <w:rFonts w:ascii="Times New Roman" w:hAnsi="Times New Roman" w:cs="Times New Roman"/>
          <w:sz w:val="24"/>
          <w:lang w:val="id-ID"/>
        </w:rPr>
        <w:t xml:space="preserve"> teknis terkait dengan pelaksanaan Pekerjaan.</w:t>
      </w:r>
    </w:p>
    <w:p w14:paraId="53A2C31D" w14:textId="2EE58756"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Menerima persetujuan tertulis dari PIHAK PERTAMA terhadap </w:t>
      </w:r>
      <w:r w:rsidR="00477D66">
        <w:rPr>
          <w:rFonts w:ascii="Times New Roman" w:hAnsi="Times New Roman" w:cs="Times New Roman"/>
          <w:sz w:val="24"/>
          <w:lang w:val="id-ID"/>
        </w:rPr>
        <w:t>pelaksanaan dan hasil pekerjaan</w:t>
      </w:r>
      <w:r>
        <w:rPr>
          <w:rFonts w:ascii="Times New Roman" w:hAnsi="Times New Roman" w:cs="Times New Roman"/>
          <w:sz w:val="24"/>
          <w:lang w:val="id-ID"/>
        </w:rPr>
        <w:t xml:space="preserve"> yang diadakan PIHAK KEDUA sepanjang sesuai dengan Kerangka Acuan Kerja yang telah ditentukan sebelumnya.</w:t>
      </w:r>
    </w:p>
    <w:p w14:paraId="26240508" w14:textId="77777777" w:rsidR="00FA0377"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data dan informasi yang dibutuhkan jika dalam pelaksanaan pekerjaan memerlukan penjelasan lebih lanjut.</w:t>
      </w:r>
    </w:p>
    <w:p w14:paraId="4EE1C10C" w14:textId="77777777" w:rsidR="00CA2A06"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pemberitahuan tertulis terhadap penunjukan pengawas/pejabat yang akan melakukan koordinasi dengan PIHAK KEDUA dalam pelaksanaan pekerjaan.</w:t>
      </w:r>
    </w:p>
    <w:p w14:paraId="45B7CB97" w14:textId="77777777" w:rsidR="00CA2A06"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Memperoleh jaminan keamanan dalam pelaksanaan pekerjaan.</w:t>
      </w:r>
    </w:p>
    <w:p w14:paraId="41943B2A" w14:textId="6BDE6FB9" w:rsidR="003C5CDF" w:rsidRPr="00075418" w:rsidRDefault="00CA2A06" w:rsidP="00075418">
      <w:pPr>
        <w:pStyle w:val="ListParagraph"/>
        <w:numPr>
          <w:ilvl w:val="2"/>
          <w:numId w:val="6"/>
        </w:numPr>
        <w:spacing w:after="360"/>
        <w:ind w:left="1418"/>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Menerima pembayaran dari PIHAK PERTAMA berdasarkan ketentuan Pasal </w:t>
      </w:r>
      <w:r w:rsidR="00EB1039">
        <w:rPr>
          <w:rFonts w:ascii="Times New Roman" w:hAnsi="Times New Roman" w:cs="Times New Roman"/>
          <w:sz w:val="24"/>
          <w:lang w:val="id-ID"/>
        </w:rPr>
        <w:t>4</w:t>
      </w:r>
      <w:r>
        <w:rPr>
          <w:rFonts w:ascii="Times New Roman" w:hAnsi="Times New Roman" w:cs="Times New Roman"/>
          <w:sz w:val="24"/>
          <w:lang w:val="id-ID"/>
        </w:rPr>
        <w:t xml:space="preserve"> Perjanjian ini.</w:t>
      </w:r>
    </w:p>
    <w:p w14:paraId="5ECDF2CE" w14:textId="6FAD1EB6" w:rsidR="00D62970" w:rsidRPr="00AA4E92" w:rsidRDefault="00D62970" w:rsidP="00D62970">
      <w:pPr>
        <w:spacing w:before="120" w:after="60"/>
        <w:jc w:val="center"/>
        <w:rPr>
          <w:rFonts w:ascii="Times New Roman" w:hAnsi="Times New Roman" w:cs="Times New Roman"/>
          <w:b/>
          <w:color w:val="000000" w:themeColor="text1"/>
          <w:sz w:val="24"/>
          <w:lang w:val="id-ID"/>
        </w:rPr>
      </w:pPr>
      <w:r w:rsidRPr="00FA5A8F">
        <w:rPr>
          <w:rFonts w:ascii="Times New Roman" w:hAnsi="Times New Roman" w:cs="Times New Roman"/>
          <w:b/>
          <w:color w:val="000000" w:themeColor="text1"/>
          <w:sz w:val="24"/>
          <w:lang w:val="id-ID"/>
        </w:rPr>
        <w:t xml:space="preserve">Pasal </w:t>
      </w:r>
      <w:r w:rsidR="00915201">
        <w:rPr>
          <w:rFonts w:ascii="Times New Roman" w:hAnsi="Times New Roman" w:cs="Times New Roman"/>
          <w:b/>
          <w:color w:val="000000" w:themeColor="text1"/>
          <w:sz w:val="24"/>
          <w:lang w:val="id-ID"/>
        </w:rPr>
        <w:t>7</w:t>
      </w:r>
    </w:p>
    <w:p w14:paraId="1DE8AB85" w14:textId="77777777" w:rsidR="00D62970" w:rsidRPr="00FA5A8F" w:rsidRDefault="00D62970" w:rsidP="00D62970">
      <w:pPr>
        <w:spacing w:after="120"/>
        <w:ind w:left="567" w:hanging="567"/>
        <w:jc w:val="center"/>
        <w:rPr>
          <w:rFonts w:ascii="Times New Roman" w:hAnsi="Times New Roman" w:cs="Times New Roman"/>
          <w:b/>
          <w:color w:val="000000" w:themeColor="text1"/>
          <w:sz w:val="24"/>
          <w:szCs w:val="24"/>
          <w:lang w:val="id-ID"/>
        </w:rPr>
      </w:pPr>
      <w:r w:rsidRPr="00FA5A8F">
        <w:rPr>
          <w:rFonts w:ascii="Times New Roman" w:hAnsi="Times New Roman" w:cs="Times New Roman"/>
          <w:b/>
          <w:color w:val="000000" w:themeColor="text1"/>
          <w:sz w:val="24"/>
          <w:lang w:val="id-ID"/>
        </w:rPr>
        <w:t>PENGAWAS DAN PENANGGUNG JAWAB PEKERJAAN</w:t>
      </w:r>
    </w:p>
    <w:p w14:paraId="0208C943" w14:textId="392FCABC" w:rsidR="00D62970" w:rsidRPr="00FA5A8F" w:rsidRDefault="00D62970" w:rsidP="004C23ED">
      <w:pPr>
        <w:pStyle w:val="BodyText"/>
        <w:numPr>
          <w:ilvl w:val="0"/>
          <w:numId w:val="7"/>
        </w:numPr>
        <w:suppressAutoHyphens w:val="0"/>
        <w:spacing w:line="320" w:lineRule="exact"/>
        <w:ind w:left="567" w:hanging="567"/>
        <w:rPr>
          <w:rFonts w:ascii="Times New Roman" w:hAnsi="Times New Roman"/>
          <w:color w:val="000000" w:themeColor="text1"/>
          <w:lang w:val="nb-NO"/>
        </w:rPr>
      </w:pPr>
      <w:r w:rsidRPr="00FA5A8F">
        <w:rPr>
          <w:rFonts w:ascii="Times New Roman" w:hAnsi="Times New Roman"/>
          <w:color w:val="000000" w:themeColor="text1"/>
          <w:lang w:val="nb-NO"/>
        </w:rPr>
        <w:t xml:space="preserve">PIHAK PERTAMA akan menunjuk </w:t>
      </w:r>
      <w:r w:rsidR="000C3B11">
        <w:rPr>
          <w:rFonts w:ascii="Times New Roman" w:hAnsi="Times New Roman"/>
          <w:color w:val="000000" w:themeColor="text1"/>
          <w:lang w:val="nb-NO"/>
        </w:rPr>
        <w:t xml:space="preserve">pengawas </w:t>
      </w:r>
      <w:r w:rsidRPr="00FA5A8F">
        <w:rPr>
          <w:rFonts w:ascii="Times New Roman" w:hAnsi="Times New Roman"/>
          <w:color w:val="000000" w:themeColor="text1"/>
          <w:lang w:val="nb-NO"/>
        </w:rPr>
        <w:t xml:space="preserve">untuk dan atas nama PIHAK PERTAMA terkait dengan pelaksanaan </w:t>
      </w:r>
      <w:r w:rsidRPr="00FA5A8F">
        <w:rPr>
          <w:rFonts w:ascii="Times New Roman" w:hAnsi="Times New Roman"/>
          <w:color w:val="000000" w:themeColor="text1"/>
          <w:lang w:val="id-ID"/>
        </w:rPr>
        <w:t>p</w:t>
      </w:r>
      <w:r w:rsidRPr="00FA5A8F">
        <w:rPr>
          <w:rFonts w:ascii="Times New Roman" w:hAnsi="Times New Roman"/>
          <w:color w:val="000000" w:themeColor="text1"/>
          <w:lang w:val="nb-NO"/>
        </w:rPr>
        <w:t xml:space="preserve">ekerjaan sebagaimana dimaksud dalam </w:t>
      </w:r>
      <w:r w:rsidRPr="00FA5A8F">
        <w:rPr>
          <w:rFonts w:ascii="Times New Roman" w:hAnsi="Times New Roman"/>
          <w:color w:val="000000" w:themeColor="text1"/>
          <w:lang w:val="id-ID"/>
        </w:rPr>
        <w:t>P</w:t>
      </w:r>
      <w:r w:rsidRPr="00FA5A8F">
        <w:rPr>
          <w:rFonts w:ascii="Times New Roman" w:hAnsi="Times New Roman"/>
          <w:color w:val="000000" w:themeColor="text1"/>
          <w:lang w:val="nb-NO"/>
        </w:rPr>
        <w:t>erjanjian ini.</w:t>
      </w:r>
    </w:p>
    <w:p w14:paraId="261DCECE" w14:textId="55E03339" w:rsidR="00D62970" w:rsidRPr="00FA5A8F" w:rsidRDefault="00D62970" w:rsidP="004C23ED">
      <w:pPr>
        <w:pStyle w:val="ListParagraph"/>
        <w:numPr>
          <w:ilvl w:val="0"/>
          <w:numId w:val="7"/>
        </w:numPr>
        <w:spacing w:before="120" w:after="360"/>
        <w:ind w:left="567" w:hanging="567"/>
        <w:jc w:val="both"/>
        <w:rPr>
          <w:rFonts w:ascii="Times New Roman" w:hAnsi="Times New Roman" w:cs="Times New Roman"/>
          <w:color w:val="000000" w:themeColor="text1"/>
          <w:sz w:val="24"/>
          <w:szCs w:val="24"/>
          <w:lang w:val="id-ID"/>
        </w:rPr>
      </w:pPr>
      <w:r w:rsidRPr="00FA5A8F">
        <w:rPr>
          <w:rFonts w:ascii="Times New Roman" w:hAnsi="Times New Roman" w:cs="Times New Roman"/>
          <w:color w:val="000000" w:themeColor="text1"/>
          <w:sz w:val="24"/>
          <w:szCs w:val="24"/>
          <w:lang w:val="nb-NO"/>
        </w:rPr>
        <w:t xml:space="preserve">Dalam pelaksanaan teknis </w:t>
      </w:r>
      <w:r w:rsidRPr="00FA5A8F">
        <w:rPr>
          <w:rFonts w:ascii="Times New Roman" w:hAnsi="Times New Roman" w:cs="Times New Roman"/>
          <w:color w:val="000000" w:themeColor="text1"/>
          <w:sz w:val="24"/>
          <w:szCs w:val="24"/>
          <w:lang w:val="id-ID"/>
        </w:rPr>
        <w:t>p</w:t>
      </w:r>
      <w:r w:rsidRPr="00FA5A8F">
        <w:rPr>
          <w:rFonts w:ascii="Times New Roman" w:hAnsi="Times New Roman" w:cs="Times New Roman"/>
          <w:color w:val="000000" w:themeColor="text1"/>
          <w:sz w:val="24"/>
          <w:szCs w:val="24"/>
          <w:lang w:val="nb-NO"/>
        </w:rPr>
        <w:t>ekerjaan, PIHAK KEDUA harus berkonsultasi dan berkoordinasi dengan pengawas dan penanggung jawab dimaksud dalam ayat (1) Pasal ini</w:t>
      </w:r>
      <w:r w:rsidRPr="00FA5A8F">
        <w:rPr>
          <w:rFonts w:ascii="Times New Roman" w:hAnsi="Times New Roman" w:cs="Times New Roman"/>
          <w:color w:val="000000" w:themeColor="text1"/>
          <w:sz w:val="24"/>
          <w:szCs w:val="24"/>
        </w:rPr>
        <w:t>;</w:t>
      </w:r>
    </w:p>
    <w:p w14:paraId="7CBD2616" w14:textId="77777777" w:rsidR="00D62970" w:rsidRPr="00FA5A8F" w:rsidRDefault="00D62970" w:rsidP="00D62970">
      <w:pPr>
        <w:pStyle w:val="ListParagraph"/>
        <w:spacing w:before="120" w:after="360" w:line="120" w:lineRule="auto"/>
        <w:ind w:left="562"/>
        <w:jc w:val="both"/>
        <w:rPr>
          <w:rFonts w:ascii="Times New Roman" w:hAnsi="Times New Roman" w:cs="Times New Roman"/>
          <w:color w:val="000000" w:themeColor="text1"/>
          <w:sz w:val="24"/>
          <w:szCs w:val="24"/>
          <w:lang w:val="id-ID"/>
        </w:rPr>
      </w:pPr>
    </w:p>
    <w:p w14:paraId="4306FE2D" w14:textId="03043B8E" w:rsidR="00D62970" w:rsidRPr="001522ED" w:rsidDel="005C3C50" w:rsidRDefault="00D62970" w:rsidP="004C23ED">
      <w:pPr>
        <w:pStyle w:val="ListParagraph"/>
        <w:numPr>
          <w:ilvl w:val="0"/>
          <w:numId w:val="7"/>
        </w:numPr>
        <w:spacing w:before="120" w:after="360"/>
        <w:ind w:left="567" w:hanging="567"/>
        <w:jc w:val="both"/>
        <w:rPr>
          <w:del w:id="519" w:author="User" w:date="2021-08-09T02:28:00Z"/>
          <w:rFonts w:ascii="Times New Roman" w:hAnsi="Times New Roman" w:cs="Times New Roman"/>
          <w:color w:val="000000" w:themeColor="text1"/>
          <w:sz w:val="24"/>
          <w:szCs w:val="24"/>
          <w:lang w:val="id-ID"/>
        </w:rPr>
      </w:pPr>
      <w:r w:rsidRPr="00FA5A8F">
        <w:rPr>
          <w:rFonts w:ascii="Times New Roman" w:hAnsi="Times New Roman" w:cs="Times New Roman"/>
          <w:color w:val="000000" w:themeColor="text1"/>
          <w:sz w:val="24"/>
          <w:szCs w:val="24"/>
        </w:rPr>
        <w:t>Evaluasi dan penilaian terhadap hasil</w:t>
      </w:r>
      <w:r w:rsidR="00533EC8">
        <w:rPr>
          <w:rFonts w:ascii="Times New Roman" w:hAnsi="Times New Roman" w:cs="Times New Roman"/>
          <w:color w:val="000000" w:themeColor="text1"/>
          <w:sz w:val="24"/>
          <w:szCs w:val="24"/>
        </w:rPr>
        <w:t xml:space="preserve"> pekerjaan dilaksanakan oleh</w:t>
      </w:r>
      <w:r w:rsidRPr="00FA5A8F">
        <w:rPr>
          <w:rFonts w:ascii="Times New Roman" w:hAnsi="Times New Roman" w:cs="Times New Roman"/>
          <w:color w:val="000000" w:themeColor="text1"/>
          <w:sz w:val="24"/>
          <w:szCs w:val="24"/>
        </w:rPr>
        <w:t xml:space="preserve"> Pengawas Pekerjaan dari PIHAK PERTAMA;</w:t>
      </w:r>
    </w:p>
    <w:p w14:paraId="546D7261" w14:textId="16FAD243" w:rsidR="00932A1B" w:rsidRPr="005C3C50" w:rsidDel="005C3C50" w:rsidRDefault="00932A1B">
      <w:pPr>
        <w:pStyle w:val="ListParagraph"/>
        <w:numPr>
          <w:ilvl w:val="0"/>
          <w:numId w:val="7"/>
        </w:numPr>
        <w:spacing w:before="120" w:after="360"/>
        <w:ind w:left="567" w:hanging="567"/>
        <w:jc w:val="both"/>
        <w:rPr>
          <w:del w:id="520" w:author="User" w:date="2021-08-09T02:28:00Z"/>
          <w:rFonts w:ascii="Times New Roman" w:hAnsi="Times New Roman" w:cs="Times New Roman"/>
          <w:color w:val="000000" w:themeColor="text1"/>
          <w:sz w:val="24"/>
          <w:szCs w:val="24"/>
          <w:lang w:val="id-ID"/>
          <w:rPrChange w:id="521" w:author="User" w:date="2021-08-09T02:28:00Z">
            <w:rPr>
              <w:del w:id="522" w:author="User" w:date="2021-08-09T02:28:00Z"/>
              <w:lang w:val="id-ID"/>
            </w:rPr>
          </w:rPrChange>
        </w:rPr>
        <w:pPrChange w:id="523" w:author="User" w:date="2021-08-09T02:28:00Z">
          <w:pPr>
            <w:pStyle w:val="ListParagraph"/>
            <w:spacing w:before="120" w:after="360"/>
            <w:ind w:left="567"/>
            <w:jc w:val="both"/>
          </w:pPr>
        </w:pPrChange>
      </w:pPr>
    </w:p>
    <w:p w14:paraId="2F610079" w14:textId="77777777" w:rsidR="00932A1B" w:rsidRPr="00FA5A8F" w:rsidRDefault="00932A1B">
      <w:pPr>
        <w:pStyle w:val="ListParagraph"/>
        <w:numPr>
          <w:ilvl w:val="0"/>
          <w:numId w:val="7"/>
        </w:numPr>
        <w:spacing w:before="120" w:after="360"/>
        <w:ind w:left="567" w:hanging="567"/>
        <w:jc w:val="both"/>
        <w:rPr>
          <w:lang w:val="id-ID"/>
        </w:rPr>
        <w:pPrChange w:id="524" w:author="User" w:date="2021-08-09T02:28:00Z">
          <w:pPr>
            <w:pStyle w:val="ListParagraph"/>
            <w:spacing w:before="120" w:after="360"/>
            <w:ind w:left="567"/>
            <w:jc w:val="both"/>
          </w:pPr>
        </w:pPrChange>
      </w:pPr>
    </w:p>
    <w:p w14:paraId="50E1FEDE" w14:textId="4EC48A7D" w:rsidR="00AF2CCA" w:rsidRPr="00AA4E92" w:rsidRDefault="00EE10DD" w:rsidP="00AF27E0">
      <w:pPr>
        <w:spacing w:before="120" w:after="0"/>
        <w:jc w:val="center"/>
        <w:rPr>
          <w:rFonts w:ascii="Times New Roman" w:hAnsi="Times New Roman" w:cs="Times New Roman"/>
          <w:b/>
          <w:sz w:val="24"/>
          <w:lang w:val="id-ID"/>
        </w:rPr>
      </w:pPr>
      <w:r>
        <w:rPr>
          <w:rFonts w:ascii="Times New Roman" w:hAnsi="Times New Roman" w:cs="Times New Roman"/>
          <w:b/>
          <w:sz w:val="24"/>
          <w:lang w:val="id-ID"/>
        </w:rPr>
        <w:t xml:space="preserve">Pasal </w:t>
      </w:r>
      <w:r w:rsidR="00915201">
        <w:rPr>
          <w:rFonts w:ascii="Times New Roman" w:hAnsi="Times New Roman" w:cs="Times New Roman"/>
          <w:b/>
          <w:sz w:val="24"/>
          <w:lang w:val="id-ID"/>
        </w:rPr>
        <w:t>8</w:t>
      </w:r>
    </w:p>
    <w:p w14:paraId="08FB6910" w14:textId="1F23B198" w:rsidR="00EA2975" w:rsidRPr="009F42F5" w:rsidRDefault="009F42F5" w:rsidP="00EA2975">
      <w:pPr>
        <w:spacing w:after="120"/>
        <w:jc w:val="center"/>
        <w:rPr>
          <w:rFonts w:ascii="Times New Roman" w:hAnsi="Times New Roman" w:cs="Times New Roman"/>
          <w:b/>
          <w:sz w:val="24"/>
        </w:rPr>
      </w:pPr>
      <w:r>
        <w:rPr>
          <w:rFonts w:ascii="Times New Roman" w:hAnsi="Times New Roman" w:cs="Times New Roman"/>
          <w:b/>
          <w:sz w:val="24"/>
        </w:rPr>
        <w:t>PERSONIL</w:t>
      </w:r>
    </w:p>
    <w:p w14:paraId="2FFA3932" w14:textId="4CB52DC0" w:rsidR="00EA2975" w:rsidRPr="00EA2975" w:rsidRDefault="00EA2975"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lang w:val="id-ID"/>
        </w:rPr>
        <w:t xml:space="preserve">PIHAK KEDUA wajib menyediakan </w:t>
      </w:r>
      <w:r w:rsidR="009F42F5">
        <w:rPr>
          <w:rFonts w:ascii="Times New Roman" w:hAnsi="Times New Roman" w:cs="Times New Roman"/>
          <w:sz w:val="24"/>
          <w:lang w:val="en-ID"/>
        </w:rPr>
        <w:t>personil</w:t>
      </w:r>
      <w:r w:rsidR="00612B85">
        <w:rPr>
          <w:rFonts w:ascii="Times New Roman" w:hAnsi="Times New Roman" w:cs="Times New Roman"/>
          <w:sz w:val="24"/>
          <w:lang w:val="en-ID"/>
        </w:rPr>
        <w:t xml:space="preserve"> dengan kualifikasi</w:t>
      </w:r>
      <w:r w:rsidR="00CB3A1A">
        <w:rPr>
          <w:rFonts w:ascii="Times New Roman" w:hAnsi="Times New Roman" w:cs="Times New Roman"/>
          <w:sz w:val="24"/>
          <w:lang w:val="en-ID"/>
        </w:rPr>
        <w:t xml:space="preserve"> sebagaimana yang telah di atur</w:t>
      </w:r>
      <w:r w:rsidR="00612B85">
        <w:rPr>
          <w:rFonts w:ascii="Times New Roman" w:hAnsi="Times New Roman" w:cs="Times New Roman"/>
          <w:sz w:val="24"/>
          <w:lang w:val="en-ID"/>
        </w:rPr>
        <w:t xml:space="preserve"> dalam </w:t>
      </w:r>
      <w:r w:rsidR="00D92DDA" w:rsidRPr="001522ED">
        <w:rPr>
          <w:rFonts w:ascii="Times New Roman" w:hAnsi="Times New Roman" w:cs="Times New Roman"/>
          <w:sz w:val="24"/>
          <w:lang w:val="id-ID"/>
        </w:rPr>
        <w:t>Rencana Kerja dan Syarat (RKS)</w:t>
      </w:r>
      <w:r w:rsidR="00D92DDA">
        <w:rPr>
          <w:rFonts w:ascii="Times New Roman" w:hAnsi="Times New Roman" w:cs="Times New Roman"/>
          <w:sz w:val="24"/>
          <w:lang w:val="id-ID"/>
        </w:rPr>
        <w:t xml:space="preserve"> </w:t>
      </w:r>
      <w:r w:rsidR="00CB3A1A">
        <w:rPr>
          <w:rFonts w:ascii="Times New Roman" w:hAnsi="Times New Roman" w:cs="Times New Roman"/>
          <w:sz w:val="24"/>
          <w:lang w:val="en-ID"/>
        </w:rPr>
        <w:t>untuk melaksanakan Pekerjaa</w:t>
      </w:r>
      <w:r w:rsidR="005127E1">
        <w:rPr>
          <w:rFonts w:ascii="Times New Roman" w:hAnsi="Times New Roman" w:cs="Times New Roman"/>
          <w:sz w:val="24"/>
          <w:lang w:val="en-ID"/>
        </w:rPr>
        <w:t>n</w:t>
      </w:r>
      <w:r w:rsidR="00CB3A1A">
        <w:rPr>
          <w:rFonts w:ascii="Times New Roman" w:hAnsi="Times New Roman" w:cs="Times New Roman"/>
          <w:sz w:val="24"/>
          <w:lang w:val="en-ID"/>
        </w:rPr>
        <w:t xml:space="preserve"> </w:t>
      </w:r>
      <w:del w:id="525" w:author="User" w:date="2021-08-09T14:35:00Z">
        <w:r w:rsidR="00CB3A1A" w:rsidDel="00844CD9">
          <w:rPr>
            <w:rFonts w:ascii="Times New Roman" w:hAnsi="Times New Roman" w:cs="Times New Roman"/>
            <w:sz w:val="24"/>
            <w:lang w:val="en-ID"/>
          </w:rPr>
          <w:delText>Greasing dan Cleaning STS</w:delText>
        </w:r>
        <w:r w:rsidR="00D92DDA" w:rsidDel="00844CD9">
          <w:rPr>
            <w:rFonts w:ascii="Times New Roman" w:hAnsi="Times New Roman" w:cs="Times New Roman"/>
            <w:sz w:val="24"/>
            <w:lang w:val="id-ID"/>
          </w:rPr>
          <w:delText xml:space="preserve"> Crane</w:delText>
        </w:r>
        <w:r w:rsidR="00CB3A1A" w:rsidDel="00844CD9">
          <w:rPr>
            <w:rFonts w:ascii="Times New Roman" w:hAnsi="Times New Roman" w:cs="Times New Roman"/>
            <w:sz w:val="24"/>
            <w:lang w:val="en-ID"/>
          </w:rPr>
          <w:delText xml:space="preserve">, A-RTG </w:delText>
        </w:r>
        <w:r w:rsidR="00D92DDA" w:rsidDel="00844CD9">
          <w:rPr>
            <w:rFonts w:ascii="Times New Roman" w:hAnsi="Times New Roman" w:cs="Times New Roman"/>
            <w:sz w:val="24"/>
            <w:lang w:val="id-ID"/>
          </w:rPr>
          <w:delText xml:space="preserve">Crane </w:delText>
        </w:r>
        <w:r w:rsidR="00CB3A1A" w:rsidDel="00844CD9">
          <w:rPr>
            <w:rFonts w:ascii="Times New Roman" w:hAnsi="Times New Roman" w:cs="Times New Roman"/>
            <w:sz w:val="24"/>
            <w:lang w:val="en-ID"/>
          </w:rPr>
          <w:delText>dan Terminal Tractor</w:delText>
        </w:r>
        <w:r w:rsidR="00D92DDA" w:rsidDel="00844CD9">
          <w:rPr>
            <w:rFonts w:ascii="Times New Roman" w:hAnsi="Times New Roman" w:cs="Times New Roman"/>
            <w:sz w:val="24"/>
            <w:lang w:val="id-ID"/>
          </w:rPr>
          <w:delText xml:space="preserve"> &amp; Chasis</w:delText>
        </w:r>
        <w:r w:rsidR="00CB3A1A" w:rsidDel="00844CD9">
          <w:rPr>
            <w:rFonts w:ascii="Times New Roman" w:hAnsi="Times New Roman" w:cs="Times New Roman"/>
            <w:sz w:val="24"/>
            <w:lang w:val="en-ID"/>
          </w:rPr>
          <w:delText>/ Terminal Trailer</w:delText>
        </w:r>
        <w:r w:rsidR="00D92DDA" w:rsidDel="00844CD9">
          <w:rPr>
            <w:rFonts w:ascii="Times New Roman" w:hAnsi="Times New Roman" w:cs="Times New Roman"/>
            <w:sz w:val="24"/>
            <w:lang w:val="id-ID"/>
          </w:rPr>
          <w:delText xml:space="preserve"> di PT Prima Terminal Petikemas</w:delText>
        </w:r>
      </w:del>
      <w:ins w:id="526" w:author="User" w:date="2021-08-09T14:35:00Z">
        <w:r w:rsidR="00844CD9">
          <w:rPr>
            <w:rFonts w:ascii="Times New Roman" w:hAnsi="Times New Roman" w:cs="Times New Roman"/>
            <w:sz w:val="24"/>
            <w:lang w:val="en-ID"/>
          </w:rPr>
          <w:t>Kontrak Pemeliharaan Alat Bongkar Muat di Terminal Petimemas Belawan Fase 2</w:t>
        </w:r>
      </w:ins>
      <w:r w:rsidR="00612B85">
        <w:rPr>
          <w:rFonts w:ascii="Times New Roman" w:hAnsi="Times New Roman" w:cs="Times New Roman"/>
          <w:sz w:val="24"/>
          <w:lang w:val="en-ID"/>
        </w:rPr>
        <w:t>.</w:t>
      </w:r>
    </w:p>
    <w:p w14:paraId="2D70F75A" w14:textId="7621C978" w:rsidR="00EA2975" w:rsidRPr="006D3392" w:rsidRDefault="00EA2975" w:rsidP="00B22C35">
      <w:pPr>
        <w:pStyle w:val="ListParagraph"/>
        <w:numPr>
          <w:ilvl w:val="0"/>
          <w:numId w:val="20"/>
        </w:numPr>
        <w:spacing w:after="120"/>
        <w:ind w:left="567" w:hanging="567"/>
        <w:contextualSpacing w:val="0"/>
        <w:jc w:val="both"/>
        <w:rPr>
          <w:ins w:id="527" w:author="User" w:date="2021-08-09T14:36:00Z"/>
          <w:rFonts w:ascii="Times New Roman" w:hAnsi="Times New Roman" w:cs="Times New Roman"/>
          <w:b/>
          <w:sz w:val="24"/>
          <w:lang w:val="id-ID"/>
          <w:rPrChange w:id="528" w:author="User" w:date="2021-08-09T14:36:00Z">
            <w:rPr>
              <w:ins w:id="529" w:author="User" w:date="2021-08-09T14:36:00Z"/>
              <w:rFonts w:ascii="Times New Roman" w:hAnsi="Times New Roman" w:cs="Times New Roman"/>
              <w:sz w:val="24"/>
              <w:lang w:val="id-ID"/>
            </w:rPr>
          </w:rPrChange>
        </w:rPr>
      </w:pPr>
      <w:r>
        <w:rPr>
          <w:rFonts w:ascii="Times New Roman" w:hAnsi="Times New Roman" w:cs="Times New Roman"/>
          <w:sz w:val="24"/>
          <w:lang w:val="id-ID"/>
        </w:rPr>
        <w:t>PIHAK KEDUA tidak diperkenankan mela</w:t>
      </w:r>
      <w:r w:rsidR="009F42F5">
        <w:rPr>
          <w:rFonts w:ascii="Times New Roman" w:hAnsi="Times New Roman" w:cs="Times New Roman"/>
          <w:sz w:val="24"/>
          <w:lang w:val="id-ID"/>
        </w:rPr>
        <w:t>kukan pergantian personil</w:t>
      </w:r>
      <w:r>
        <w:rPr>
          <w:rFonts w:ascii="Times New Roman" w:hAnsi="Times New Roman" w:cs="Times New Roman"/>
          <w:sz w:val="24"/>
          <w:lang w:val="id-ID"/>
        </w:rPr>
        <w:t xml:space="preserve"> tanpa persetujuan tertulis dari PIHAK PERTAMA, dan dalam hal perganti</w:t>
      </w:r>
      <w:r w:rsidR="009F42F5">
        <w:rPr>
          <w:rFonts w:ascii="Times New Roman" w:hAnsi="Times New Roman" w:cs="Times New Roman"/>
          <w:sz w:val="24"/>
          <w:lang w:val="id-ID"/>
        </w:rPr>
        <w:t>an dilaksanakan maka</w:t>
      </w:r>
      <w:ins w:id="530" w:author="User" w:date="2021-08-09T14:35:00Z">
        <w:r w:rsidR="00844CD9">
          <w:rPr>
            <w:rFonts w:ascii="Times New Roman" w:hAnsi="Times New Roman" w:cs="Times New Roman"/>
            <w:sz w:val="24"/>
          </w:rPr>
          <w:t xml:space="preserve"> PIHAK KEDUA wajib menginformasikan penggantian selambat-lambatnya 2 </w:t>
        </w:r>
      </w:ins>
      <w:ins w:id="531" w:author="User" w:date="2021-08-09T14:36:00Z">
        <w:r w:rsidR="00844CD9">
          <w:rPr>
            <w:rFonts w:ascii="Times New Roman" w:hAnsi="Times New Roman" w:cs="Times New Roman"/>
            <w:sz w:val="24"/>
          </w:rPr>
          <w:t>(dua) minggu sebelum waktu penggantian dan</w:t>
        </w:r>
      </w:ins>
      <w:r w:rsidR="009F42F5">
        <w:rPr>
          <w:rFonts w:ascii="Times New Roman" w:hAnsi="Times New Roman" w:cs="Times New Roman"/>
          <w:sz w:val="24"/>
          <w:lang w:val="id-ID"/>
        </w:rPr>
        <w:t xml:space="preserve"> personil</w:t>
      </w:r>
      <w:r>
        <w:rPr>
          <w:rFonts w:ascii="Times New Roman" w:hAnsi="Times New Roman" w:cs="Times New Roman"/>
          <w:sz w:val="24"/>
          <w:lang w:val="id-ID"/>
        </w:rPr>
        <w:t xml:space="preserve"> pengganti harus memiliki kualifikasi m</w:t>
      </w:r>
      <w:r w:rsidR="009F42F5">
        <w:rPr>
          <w:rFonts w:ascii="Times New Roman" w:hAnsi="Times New Roman" w:cs="Times New Roman"/>
          <w:sz w:val="24"/>
          <w:lang w:val="id-ID"/>
        </w:rPr>
        <w:t>inimum setara dengan personil</w:t>
      </w:r>
      <w:r>
        <w:rPr>
          <w:rFonts w:ascii="Times New Roman" w:hAnsi="Times New Roman" w:cs="Times New Roman"/>
          <w:sz w:val="24"/>
          <w:lang w:val="id-ID"/>
        </w:rPr>
        <w:t xml:space="preserve"> yang digantikan.</w:t>
      </w:r>
    </w:p>
    <w:p w14:paraId="20F7F7BC" w14:textId="4DA1E994" w:rsidR="006D3392" w:rsidRPr="006D3392" w:rsidRDefault="006D3392" w:rsidP="00B22C35">
      <w:pPr>
        <w:pStyle w:val="ListParagraph"/>
        <w:numPr>
          <w:ilvl w:val="0"/>
          <w:numId w:val="20"/>
        </w:numPr>
        <w:spacing w:after="120"/>
        <w:ind w:left="567" w:hanging="567"/>
        <w:contextualSpacing w:val="0"/>
        <w:jc w:val="both"/>
        <w:rPr>
          <w:ins w:id="532" w:author="User" w:date="2021-08-09T14:37:00Z"/>
          <w:rFonts w:ascii="Times New Roman" w:hAnsi="Times New Roman" w:cs="Times New Roman"/>
          <w:b/>
          <w:sz w:val="24"/>
          <w:lang w:val="id-ID"/>
          <w:rPrChange w:id="533" w:author="User" w:date="2021-08-09T14:37:00Z">
            <w:rPr>
              <w:ins w:id="534" w:author="User" w:date="2021-08-09T14:37:00Z"/>
              <w:rFonts w:ascii="Times New Roman" w:hAnsi="Times New Roman" w:cs="Times New Roman"/>
              <w:sz w:val="24"/>
            </w:rPr>
          </w:rPrChange>
        </w:rPr>
      </w:pPr>
      <w:ins w:id="535" w:author="User" w:date="2021-08-09T14:36:00Z">
        <w:r>
          <w:rPr>
            <w:rFonts w:ascii="Times New Roman" w:hAnsi="Times New Roman" w:cs="Times New Roman"/>
            <w:sz w:val="24"/>
          </w:rPr>
          <w:t xml:space="preserve">Dalam hal Personil PIHAK KEDUA mengalami alpha / tidak dapat hadir dengan alasan sakit, </w:t>
        </w:r>
      </w:ins>
      <w:ins w:id="536" w:author="User" w:date="2021-08-09T14:37:00Z">
        <w:r>
          <w:rPr>
            <w:rFonts w:ascii="Times New Roman" w:hAnsi="Times New Roman" w:cs="Times New Roman"/>
            <w:sz w:val="24"/>
          </w:rPr>
          <w:t xml:space="preserve">PIHAK KEDUA wajib menginformasikan dan melampirkan bukti </w:t>
        </w:r>
        <w:proofErr w:type="gramStart"/>
        <w:r>
          <w:rPr>
            <w:rFonts w:ascii="Times New Roman" w:hAnsi="Times New Roman" w:cs="Times New Roman"/>
            <w:sz w:val="24"/>
          </w:rPr>
          <w:t>surat</w:t>
        </w:r>
        <w:proofErr w:type="gramEnd"/>
        <w:r>
          <w:rPr>
            <w:rFonts w:ascii="Times New Roman" w:hAnsi="Times New Roman" w:cs="Times New Roman"/>
            <w:sz w:val="24"/>
          </w:rPr>
          <w:t xml:space="preserve"> sakit pada pelaporan pengelolaan personil bulanan kepada PIHAK PERTAMA.</w:t>
        </w:r>
      </w:ins>
    </w:p>
    <w:p w14:paraId="1F8F0AE6" w14:textId="6AC93D59" w:rsidR="006D3392" w:rsidRPr="00EA2975" w:rsidRDefault="006D3392"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ins w:id="537" w:author="User" w:date="2021-08-09T14:37:00Z">
        <w:r>
          <w:rPr>
            <w:rFonts w:ascii="Times New Roman" w:hAnsi="Times New Roman" w:cs="Times New Roman"/>
            <w:sz w:val="24"/>
          </w:rPr>
          <w:t xml:space="preserve">Dalam hal Personil PIHAK KEDUA mengalami alpha / tidak dapat hadir tanpa keterangan minimal 3 </w:t>
        </w:r>
      </w:ins>
      <w:ins w:id="538" w:author="User" w:date="2021-08-09T14:38:00Z">
        <w:r>
          <w:rPr>
            <w:rFonts w:ascii="Times New Roman" w:hAnsi="Times New Roman" w:cs="Times New Roman"/>
            <w:sz w:val="24"/>
          </w:rPr>
          <w:t>(tiga) hari, PIHAK KEDUA wajib menyiapkan personil pengganti dengan kualifikasi minimum setara dengan personil yang digantikan</w:t>
        </w:r>
        <w:r w:rsidR="00357B06">
          <w:rPr>
            <w:rFonts w:ascii="Times New Roman" w:hAnsi="Times New Roman" w:cs="Times New Roman"/>
            <w:sz w:val="24"/>
          </w:rPr>
          <w:t>.</w:t>
        </w:r>
      </w:ins>
    </w:p>
    <w:p w14:paraId="15301332" w14:textId="215E7BE5" w:rsidR="00D00A65" w:rsidRPr="005127E1" w:rsidRDefault="009F42F5" w:rsidP="00B22C35">
      <w:pPr>
        <w:pStyle w:val="ListParagraph"/>
        <w:numPr>
          <w:ilvl w:val="0"/>
          <w:numId w:val="20"/>
        </w:numPr>
        <w:spacing w:after="360"/>
        <w:ind w:left="567" w:hanging="567"/>
        <w:contextualSpacing w:val="0"/>
        <w:jc w:val="both"/>
        <w:rPr>
          <w:rFonts w:ascii="Times New Roman" w:hAnsi="Times New Roman" w:cs="Times New Roman"/>
          <w:b/>
          <w:sz w:val="24"/>
          <w:lang w:val="id-ID"/>
        </w:rPr>
      </w:pPr>
      <w:r>
        <w:rPr>
          <w:rFonts w:ascii="Times New Roman" w:hAnsi="Times New Roman" w:cs="Times New Roman"/>
          <w:sz w:val="24"/>
        </w:rPr>
        <w:lastRenderedPageBreak/>
        <w:t>Personil</w:t>
      </w:r>
      <w:r w:rsidR="00EA2975">
        <w:rPr>
          <w:rFonts w:ascii="Times New Roman" w:hAnsi="Times New Roman" w:cs="Times New Roman"/>
          <w:sz w:val="24"/>
          <w:lang w:val="id-ID"/>
        </w:rPr>
        <w:t xml:space="preserve"> PIHAK KEDUA yang melaksanakan penugasan dalam pekerjaan ini di lingkungan PIHAK PERTAMA disesuaikan dengan ketentuan jam kerja yang berlaku di lingkungan PIHAK PERTAMA.</w:t>
      </w:r>
    </w:p>
    <w:p w14:paraId="3572F542" w14:textId="10B72335" w:rsidR="00EA2975" w:rsidRDefault="00DE037A" w:rsidP="00EA2975">
      <w:pPr>
        <w:spacing w:after="0"/>
        <w:jc w:val="center"/>
        <w:rPr>
          <w:rFonts w:ascii="Times New Roman" w:hAnsi="Times New Roman" w:cs="Times New Roman"/>
          <w:b/>
          <w:sz w:val="24"/>
          <w:lang w:val="id-ID"/>
        </w:rPr>
      </w:pPr>
      <w:r>
        <w:rPr>
          <w:rFonts w:ascii="Times New Roman" w:hAnsi="Times New Roman" w:cs="Times New Roman"/>
          <w:b/>
          <w:sz w:val="24"/>
          <w:lang w:val="en-ID"/>
        </w:rPr>
        <w:t>P</w:t>
      </w:r>
      <w:r w:rsidR="00EA2975">
        <w:rPr>
          <w:rFonts w:ascii="Times New Roman" w:hAnsi="Times New Roman" w:cs="Times New Roman"/>
          <w:b/>
          <w:sz w:val="24"/>
          <w:lang w:val="id-ID"/>
        </w:rPr>
        <w:t xml:space="preserve">asal </w:t>
      </w:r>
      <w:r w:rsidR="00915201">
        <w:rPr>
          <w:rFonts w:ascii="Times New Roman" w:hAnsi="Times New Roman" w:cs="Times New Roman"/>
          <w:b/>
          <w:sz w:val="24"/>
          <w:lang w:val="id-ID"/>
        </w:rPr>
        <w:t>9</w:t>
      </w:r>
    </w:p>
    <w:p w14:paraId="1637BA06" w14:textId="77777777" w:rsidR="00AF2CCA" w:rsidRDefault="00EA2975" w:rsidP="00AF27E0">
      <w:pPr>
        <w:spacing w:after="120"/>
        <w:jc w:val="center"/>
        <w:rPr>
          <w:rFonts w:ascii="Times New Roman" w:hAnsi="Times New Roman" w:cs="Times New Roman"/>
          <w:b/>
          <w:sz w:val="24"/>
          <w:lang w:val="id-ID"/>
        </w:rPr>
      </w:pPr>
      <w:r>
        <w:rPr>
          <w:rFonts w:ascii="Times New Roman" w:hAnsi="Times New Roman" w:cs="Times New Roman"/>
          <w:b/>
          <w:sz w:val="24"/>
          <w:lang w:val="id-ID"/>
        </w:rPr>
        <w:t>PENYERAHAN SEBAGIAN PEKERJAAN (SUB KONTRAK)</w:t>
      </w:r>
    </w:p>
    <w:p w14:paraId="5409547A" w14:textId="2C63D774" w:rsidR="001964A0" w:rsidRPr="001522ED" w:rsidRDefault="001964A0" w:rsidP="001522ED">
      <w:pPr>
        <w:pStyle w:val="ListParagraph"/>
        <w:numPr>
          <w:ilvl w:val="0"/>
          <w:numId w:val="21"/>
        </w:numPr>
        <w:spacing w:after="200" w:line="276" w:lineRule="auto"/>
        <w:ind w:left="567" w:hanging="567"/>
        <w:jc w:val="both"/>
        <w:rPr>
          <w:rFonts w:ascii="Times New Roman" w:hAnsi="Times New Roman" w:cs="Times New Roman"/>
          <w:sz w:val="24"/>
          <w:szCs w:val="24"/>
        </w:rPr>
      </w:pPr>
      <w:r w:rsidRPr="00AD3335">
        <w:rPr>
          <w:rFonts w:ascii="Times New Roman" w:hAnsi="Times New Roman" w:cs="Times New Roman"/>
          <w:sz w:val="24"/>
          <w:szCs w:val="24"/>
        </w:rPr>
        <w:t>PIHAK KEDUA dilarang mengalihkan pekerjaan (mensubkontrakkan) sebahagian/seluruh pekerjaan kepada pihak lain.</w:t>
      </w:r>
    </w:p>
    <w:p w14:paraId="72E831DF" w14:textId="058ED836" w:rsidR="00AF2CCA" w:rsidRPr="001522ED" w:rsidRDefault="00AF2CCA" w:rsidP="00B22C35">
      <w:pPr>
        <w:pStyle w:val="ListParagraph"/>
        <w:numPr>
          <w:ilvl w:val="0"/>
          <w:numId w:val="21"/>
        </w:numPr>
        <w:spacing w:before="120" w:after="120"/>
        <w:ind w:left="567" w:hanging="567"/>
        <w:contextualSpacing w:val="0"/>
        <w:jc w:val="both"/>
        <w:rPr>
          <w:rFonts w:ascii="Times New Roman" w:hAnsi="Times New Roman" w:cs="Times New Roman"/>
          <w:sz w:val="24"/>
          <w:lang w:val="id-ID"/>
        </w:rPr>
      </w:pPr>
      <w:r w:rsidRPr="00AD3335">
        <w:rPr>
          <w:rFonts w:ascii="Times New Roman" w:hAnsi="Times New Roman" w:cs="Times New Roman"/>
          <w:sz w:val="24"/>
          <w:lang w:val="id-ID"/>
        </w:rPr>
        <w:t xml:space="preserve">PIHAK KEDUA hanya dapat menyerahkan sebagian dari pekerjaannya kepada PIHAK LAIN apabila untuk maksud tersebut telah diajukan permohonan </w:t>
      </w:r>
      <w:r w:rsidRPr="001522ED">
        <w:rPr>
          <w:rFonts w:ascii="Times New Roman" w:hAnsi="Times New Roman" w:cs="Times New Roman"/>
          <w:sz w:val="24"/>
          <w:lang w:val="id-ID"/>
        </w:rPr>
        <w:t>dan diberikan persetujuan secara tertulis oleh PIHAK PERTAMA.</w:t>
      </w:r>
    </w:p>
    <w:p w14:paraId="50CE32F8" w14:textId="77777777" w:rsidR="001B60C4" w:rsidRPr="001522ED" w:rsidRDefault="00AF2CCA" w:rsidP="00B22C35">
      <w:pPr>
        <w:pStyle w:val="ListParagraph"/>
        <w:numPr>
          <w:ilvl w:val="0"/>
          <w:numId w:val="21"/>
        </w:numPr>
        <w:spacing w:before="120" w:after="120"/>
        <w:ind w:left="567" w:hanging="56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Penyerahan sebagaimana dimaksud dalam ayat (1) Pasal ini tidak mengurangi tanggung jawab PIHAK KEDUA kepada PIHAK PERTAMA.</w:t>
      </w:r>
    </w:p>
    <w:p w14:paraId="06B01414" w14:textId="4DE16CD3" w:rsidR="005C3C50" w:rsidRPr="00357B06" w:rsidRDefault="00EA2975" w:rsidP="00357B06">
      <w:pPr>
        <w:pStyle w:val="ListParagraph"/>
        <w:numPr>
          <w:ilvl w:val="0"/>
          <w:numId w:val="21"/>
        </w:numPr>
        <w:spacing w:before="120" w:after="360"/>
        <w:ind w:left="567" w:hanging="567"/>
        <w:jc w:val="both"/>
        <w:rPr>
          <w:rFonts w:ascii="Times New Roman" w:hAnsi="Times New Roman" w:cs="Times New Roman"/>
          <w:sz w:val="24"/>
          <w:lang w:val="id-ID"/>
          <w:rPrChange w:id="539" w:author="User" w:date="2021-08-09T14:39:00Z">
            <w:rPr>
              <w:lang w:val="id-ID"/>
            </w:rPr>
          </w:rPrChange>
        </w:rPr>
        <w:pPrChange w:id="540" w:author="User" w:date="2021-08-09T02:28:00Z">
          <w:pPr>
            <w:pStyle w:val="ListParagraph"/>
            <w:numPr>
              <w:numId w:val="21"/>
            </w:numPr>
            <w:spacing w:before="120" w:after="360"/>
            <w:ind w:left="567" w:hanging="567"/>
            <w:jc w:val="both"/>
          </w:pPr>
        </w:pPrChange>
      </w:pPr>
      <w:r w:rsidRPr="001522ED">
        <w:rPr>
          <w:rFonts w:ascii="Times New Roman" w:hAnsi="Times New Roman" w:cs="Times New Roman"/>
          <w:sz w:val="24"/>
          <w:lang w:val="id-ID"/>
        </w:rPr>
        <w:t xml:space="preserve">Penyerahan sebagian pekerjaan hanya diperbolehkan kepada </w:t>
      </w:r>
      <w:r w:rsidR="00CD39E1" w:rsidRPr="001522ED">
        <w:rPr>
          <w:rFonts w:ascii="Times New Roman" w:hAnsi="Times New Roman" w:cs="Times New Roman"/>
          <w:sz w:val="24"/>
          <w:lang w:val="id-ID"/>
        </w:rPr>
        <w:t>p</w:t>
      </w:r>
      <w:r w:rsidRPr="001522ED">
        <w:rPr>
          <w:rFonts w:ascii="Times New Roman" w:hAnsi="Times New Roman" w:cs="Times New Roman"/>
          <w:sz w:val="24"/>
          <w:lang w:val="id-ID"/>
        </w:rPr>
        <w:t xml:space="preserve">enyedia </w:t>
      </w:r>
      <w:r w:rsidR="00CD39E1" w:rsidRPr="001522ED">
        <w:rPr>
          <w:rFonts w:ascii="Times New Roman" w:hAnsi="Times New Roman" w:cs="Times New Roman"/>
          <w:sz w:val="24"/>
          <w:lang w:val="id-ID"/>
        </w:rPr>
        <w:t>barang/jasa s</w:t>
      </w:r>
      <w:r w:rsidRPr="001522ED">
        <w:rPr>
          <w:rFonts w:ascii="Times New Roman" w:hAnsi="Times New Roman" w:cs="Times New Roman"/>
          <w:sz w:val="24"/>
          <w:lang w:val="id-ID"/>
        </w:rPr>
        <w:t>pesialis</w:t>
      </w:r>
      <w:ins w:id="541" w:author="User" w:date="2021-08-09T14:39:00Z">
        <w:r w:rsidR="00357B06">
          <w:rPr>
            <w:rFonts w:ascii="Times New Roman" w:hAnsi="Times New Roman" w:cs="Times New Roman"/>
            <w:sz w:val="24"/>
          </w:rPr>
          <w:t xml:space="preserve"> dengan pemberitahuan tertulis dan kesepakatan bersama antar </w:t>
        </w:r>
      </w:ins>
      <w:ins w:id="542" w:author="User" w:date="2021-08-09T14:40:00Z">
        <w:r w:rsidR="00357B06">
          <w:rPr>
            <w:rFonts w:ascii="Times New Roman" w:hAnsi="Times New Roman" w:cs="Times New Roman"/>
            <w:sz w:val="24"/>
          </w:rPr>
          <w:t>PARA PIHAK.</w:t>
        </w:r>
      </w:ins>
      <w:del w:id="543" w:author="User" w:date="2021-08-09T14:39:00Z">
        <w:r w:rsidRPr="001522ED" w:rsidDel="00357B06">
          <w:rPr>
            <w:rFonts w:ascii="Times New Roman" w:hAnsi="Times New Roman" w:cs="Times New Roman"/>
            <w:sz w:val="24"/>
            <w:lang w:val="id-ID"/>
          </w:rPr>
          <w:delText>.</w:delText>
        </w:r>
      </w:del>
    </w:p>
    <w:p w14:paraId="640A3694" w14:textId="5C6A824D" w:rsidR="00AF2CCA" w:rsidRDefault="00AF27E0" w:rsidP="00AF27E0">
      <w:pPr>
        <w:spacing w:before="120" w:after="0"/>
        <w:jc w:val="center"/>
        <w:rPr>
          <w:rFonts w:ascii="Times New Roman" w:hAnsi="Times New Roman" w:cs="Times New Roman"/>
          <w:b/>
          <w:sz w:val="24"/>
          <w:lang w:val="id-ID"/>
        </w:rPr>
      </w:pPr>
      <w:r>
        <w:rPr>
          <w:rFonts w:ascii="Times New Roman" w:hAnsi="Times New Roman" w:cs="Times New Roman"/>
          <w:b/>
          <w:sz w:val="24"/>
          <w:lang w:val="id-ID"/>
        </w:rPr>
        <w:t xml:space="preserve">Pasal </w:t>
      </w:r>
      <w:r w:rsidR="00915201">
        <w:rPr>
          <w:rFonts w:ascii="Times New Roman" w:hAnsi="Times New Roman" w:cs="Times New Roman"/>
          <w:b/>
          <w:sz w:val="24"/>
          <w:lang w:val="id-ID"/>
        </w:rPr>
        <w:t>10</w:t>
      </w:r>
    </w:p>
    <w:p w14:paraId="76DCC85E" w14:textId="77777777" w:rsidR="00AF27E0" w:rsidRDefault="00AF27E0" w:rsidP="00AF27E0">
      <w:pPr>
        <w:spacing w:after="120"/>
        <w:jc w:val="center"/>
        <w:rPr>
          <w:rFonts w:ascii="Times New Roman" w:hAnsi="Times New Roman" w:cs="Times New Roman"/>
          <w:b/>
          <w:sz w:val="24"/>
          <w:lang w:val="id-ID"/>
        </w:rPr>
      </w:pPr>
      <w:r>
        <w:rPr>
          <w:rFonts w:ascii="Times New Roman" w:hAnsi="Times New Roman" w:cs="Times New Roman"/>
          <w:b/>
          <w:sz w:val="24"/>
          <w:lang w:val="id-ID"/>
        </w:rPr>
        <w:t>LAPORAN</w:t>
      </w:r>
    </w:p>
    <w:p w14:paraId="0EFFC0FA" w14:textId="77777777" w:rsidR="00AF27E0" w:rsidRDefault="00AF27E0" w:rsidP="004C23ED">
      <w:pPr>
        <w:pStyle w:val="ListParagraph"/>
        <w:numPr>
          <w:ilvl w:val="0"/>
          <w:numId w:val="8"/>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PIHAK KEDUA wajib menyampaikan laporan hasil pekerjaan berdasarkan jadwal pelaksanaan pekerjaan kepada PIHAK PERTAMA dan PIHAK PERTAMA berhak memberikan tanggapan apabila diperlukan.</w:t>
      </w:r>
    </w:p>
    <w:p w14:paraId="049AEFFF" w14:textId="1976D35D" w:rsidR="00AF27E0" w:rsidRDefault="00AF27E0" w:rsidP="004C23ED">
      <w:pPr>
        <w:pStyle w:val="ListParagraph"/>
        <w:numPr>
          <w:ilvl w:val="0"/>
          <w:numId w:val="8"/>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Laporan sebagaimana dimaksud pada ayat (1) Pasal ini adalah sebagaimana tercantum dalam </w:t>
      </w:r>
      <w:del w:id="544" w:author="User" w:date="2021-08-09T14:41:00Z">
        <w:r w:rsidDel="00724716">
          <w:rPr>
            <w:rFonts w:ascii="Times New Roman" w:hAnsi="Times New Roman" w:cs="Times New Roman"/>
            <w:sz w:val="24"/>
            <w:lang w:val="id-ID"/>
          </w:rPr>
          <w:delText>Kerangka Acuan Kerja</w:delText>
        </w:r>
      </w:del>
      <w:ins w:id="545" w:author="User" w:date="2021-08-09T14:41:00Z">
        <w:r w:rsidR="00724716">
          <w:rPr>
            <w:rFonts w:ascii="Times New Roman" w:hAnsi="Times New Roman" w:cs="Times New Roman"/>
            <w:sz w:val="24"/>
          </w:rPr>
          <w:t>Rencana Kerja dan Syarat</w:t>
        </w:r>
      </w:ins>
      <w:r>
        <w:rPr>
          <w:rFonts w:ascii="Times New Roman" w:hAnsi="Times New Roman" w:cs="Times New Roman"/>
          <w:sz w:val="24"/>
          <w:lang w:val="id-ID"/>
        </w:rPr>
        <w:t xml:space="preserve"> (</w:t>
      </w:r>
      <w:ins w:id="546" w:author="User" w:date="2021-08-09T14:41:00Z">
        <w:r w:rsidR="00724716">
          <w:rPr>
            <w:rFonts w:ascii="Times New Roman" w:hAnsi="Times New Roman" w:cs="Times New Roman"/>
            <w:sz w:val="24"/>
          </w:rPr>
          <w:t>R</w:t>
        </w:r>
      </w:ins>
      <w:del w:id="547" w:author="User" w:date="2021-08-09T14:41:00Z">
        <w:r w:rsidDel="00724716">
          <w:rPr>
            <w:rFonts w:ascii="Times New Roman" w:hAnsi="Times New Roman" w:cs="Times New Roman"/>
            <w:sz w:val="24"/>
            <w:lang w:val="id-ID"/>
          </w:rPr>
          <w:delText>KA</w:delText>
        </w:r>
      </w:del>
      <w:r>
        <w:rPr>
          <w:rFonts w:ascii="Times New Roman" w:hAnsi="Times New Roman" w:cs="Times New Roman"/>
          <w:sz w:val="24"/>
          <w:lang w:val="id-ID"/>
        </w:rPr>
        <w:t>K</w:t>
      </w:r>
      <w:ins w:id="548" w:author="User" w:date="2021-08-09T14:41:00Z">
        <w:r w:rsidR="00724716">
          <w:rPr>
            <w:rFonts w:ascii="Times New Roman" w:hAnsi="Times New Roman" w:cs="Times New Roman"/>
            <w:sz w:val="24"/>
          </w:rPr>
          <w:t>S</w:t>
        </w:r>
      </w:ins>
      <w:r>
        <w:rPr>
          <w:rFonts w:ascii="Times New Roman" w:hAnsi="Times New Roman" w:cs="Times New Roman"/>
          <w:sz w:val="24"/>
          <w:lang w:val="id-ID"/>
        </w:rPr>
        <w:t xml:space="preserve">) </w:t>
      </w:r>
      <w:r w:rsidR="001F2A30">
        <w:rPr>
          <w:rFonts w:ascii="Times New Roman" w:hAnsi="Times New Roman" w:cs="Times New Roman"/>
          <w:sz w:val="24"/>
          <w:lang w:val="id-ID"/>
        </w:rPr>
        <w:t xml:space="preserve">Pekerjaan </w:t>
      </w:r>
      <w:del w:id="549" w:author="User" w:date="2021-08-09T14:41:00Z">
        <w:r w:rsidR="00612B85" w:rsidDel="00724716">
          <w:rPr>
            <w:rFonts w:ascii="Times New Roman" w:hAnsi="Times New Roman" w:cs="Times New Roman"/>
            <w:sz w:val="24"/>
            <w:szCs w:val="24"/>
          </w:rPr>
          <w:delText>Greasing dan Cleaning STS</w:delText>
        </w:r>
        <w:r w:rsidR="002C7B29" w:rsidDel="00724716">
          <w:rPr>
            <w:rFonts w:ascii="Times New Roman" w:hAnsi="Times New Roman" w:cs="Times New Roman"/>
            <w:sz w:val="24"/>
            <w:szCs w:val="24"/>
            <w:lang w:val="id-ID"/>
          </w:rPr>
          <w:delText xml:space="preserve"> Crane</w:delText>
        </w:r>
        <w:r w:rsidR="00612B85" w:rsidDel="00724716">
          <w:rPr>
            <w:rFonts w:ascii="Times New Roman" w:hAnsi="Times New Roman" w:cs="Times New Roman"/>
            <w:sz w:val="24"/>
            <w:szCs w:val="24"/>
          </w:rPr>
          <w:delText>, A-RTG</w:delText>
        </w:r>
        <w:r w:rsidR="002C7B29" w:rsidDel="00724716">
          <w:rPr>
            <w:rFonts w:ascii="Times New Roman" w:hAnsi="Times New Roman" w:cs="Times New Roman"/>
            <w:sz w:val="24"/>
            <w:szCs w:val="24"/>
            <w:lang w:val="id-ID"/>
          </w:rPr>
          <w:delText xml:space="preserve"> Crane</w:delText>
        </w:r>
        <w:r w:rsidR="00612B85" w:rsidDel="00724716">
          <w:rPr>
            <w:rFonts w:ascii="Times New Roman" w:hAnsi="Times New Roman" w:cs="Times New Roman"/>
            <w:sz w:val="24"/>
            <w:szCs w:val="24"/>
          </w:rPr>
          <w:delText xml:space="preserve">, </w:delText>
        </w:r>
        <w:r w:rsidR="002C7B29" w:rsidDel="00724716">
          <w:rPr>
            <w:rFonts w:ascii="Times New Roman" w:hAnsi="Times New Roman" w:cs="Times New Roman"/>
            <w:sz w:val="24"/>
            <w:szCs w:val="24"/>
            <w:lang w:val="id-ID"/>
          </w:rPr>
          <w:delText xml:space="preserve">dan </w:delText>
        </w:r>
        <w:r w:rsidR="00612B85" w:rsidDel="00724716">
          <w:rPr>
            <w:rFonts w:ascii="Times New Roman" w:hAnsi="Times New Roman" w:cs="Times New Roman"/>
            <w:sz w:val="24"/>
            <w:szCs w:val="24"/>
          </w:rPr>
          <w:delText xml:space="preserve">Terminal Tractor </w:delText>
        </w:r>
        <w:r w:rsidR="002C7B29" w:rsidDel="00724716">
          <w:rPr>
            <w:rFonts w:ascii="Times New Roman" w:hAnsi="Times New Roman" w:cs="Times New Roman"/>
            <w:sz w:val="24"/>
            <w:szCs w:val="24"/>
            <w:lang w:val="id-ID"/>
          </w:rPr>
          <w:delText>&amp;</w:delText>
        </w:r>
        <w:r w:rsidR="00612B85" w:rsidDel="00724716">
          <w:rPr>
            <w:rFonts w:ascii="Times New Roman" w:hAnsi="Times New Roman" w:cs="Times New Roman"/>
            <w:sz w:val="24"/>
            <w:szCs w:val="24"/>
          </w:rPr>
          <w:delText xml:space="preserve"> Chasis / Terminal Trailer di PT Prima Terminal Petikemas</w:delText>
        </w:r>
      </w:del>
      <w:ins w:id="550" w:author="User" w:date="2021-08-09T14:41:00Z">
        <w:r w:rsidR="00724716">
          <w:rPr>
            <w:rFonts w:ascii="Times New Roman" w:hAnsi="Times New Roman" w:cs="Times New Roman"/>
            <w:sz w:val="24"/>
            <w:szCs w:val="24"/>
          </w:rPr>
          <w:t>Kontrak Pemeliharaan Alat Bongkar Muat di Terminal Petikemas Belawan Fase 2 dan sebagaimana yang telah disepakati oleh PARA PIHAK</w:t>
        </w:r>
      </w:ins>
      <w:r w:rsidR="00612B85">
        <w:rPr>
          <w:rFonts w:ascii="Times New Roman" w:hAnsi="Times New Roman" w:cs="Times New Roman"/>
          <w:sz w:val="24"/>
          <w:szCs w:val="24"/>
        </w:rPr>
        <w:t>.</w:t>
      </w:r>
    </w:p>
    <w:p w14:paraId="389CDB95" w14:textId="32DE9B73" w:rsidR="0019283A" w:rsidRPr="00CA39FB" w:rsidRDefault="00AF27E0" w:rsidP="004C23ED">
      <w:pPr>
        <w:pStyle w:val="ListParagraph"/>
        <w:numPr>
          <w:ilvl w:val="0"/>
          <w:numId w:val="8"/>
        </w:numPr>
        <w:spacing w:before="120" w:after="360"/>
        <w:ind w:left="567" w:hanging="567"/>
        <w:jc w:val="both"/>
        <w:rPr>
          <w:rFonts w:ascii="Times New Roman" w:hAnsi="Times New Roman" w:cs="Times New Roman"/>
          <w:sz w:val="24"/>
          <w:lang w:val="id-ID"/>
        </w:rPr>
      </w:pPr>
      <w:r>
        <w:rPr>
          <w:rFonts w:ascii="Times New Roman" w:hAnsi="Times New Roman" w:cs="Times New Roman"/>
          <w:sz w:val="24"/>
          <w:lang w:val="id-ID"/>
        </w:rPr>
        <w:t>Serah Terima Laporan sebagaimana dimaksud pada ayat (1) Pasal ini dituangkan dalam Berita Acara yang ditandatangani oleh PARA PIHAK.</w:t>
      </w:r>
    </w:p>
    <w:p w14:paraId="5A0C0E3C" w14:textId="3B1DA66F" w:rsidR="00AC7ABE" w:rsidRPr="00855E23" w:rsidRDefault="00D51D16" w:rsidP="00AC7ABE">
      <w:pPr>
        <w:spacing w:before="120" w:after="0"/>
        <w:jc w:val="center"/>
        <w:rPr>
          <w:rFonts w:ascii="Times New Roman" w:hAnsi="Times New Roman" w:cs="Times New Roman"/>
          <w:b/>
          <w:sz w:val="24"/>
          <w:lang w:val="id-ID"/>
        </w:rPr>
      </w:pPr>
      <w:r w:rsidRPr="00855E23">
        <w:rPr>
          <w:rFonts w:ascii="Times New Roman" w:hAnsi="Times New Roman" w:cs="Times New Roman"/>
          <w:b/>
          <w:sz w:val="24"/>
          <w:lang w:val="id-ID"/>
        </w:rPr>
        <w:t xml:space="preserve">Pasal </w:t>
      </w:r>
      <w:r w:rsidR="001F2A30" w:rsidRPr="00855E23">
        <w:rPr>
          <w:rFonts w:ascii="Times New Roman" w:hAnsi="Times New Roman" w:cs="Times New Roman"/>
          <w:b/>
          <w:sz w:val="24"/>
          <w:lang w:val="id-ID"/>
        </w:rPr>
        <w:t>1</w:t>
      </w:r>
      <w:r w:rsidR="00DA41B0">
        <w:rPr>
          <w:rFonts w:ascii="Times New Roman" w:hAnsi="Times New Roman" w:cs="Times New Roman"/>
          <w:b/>
          <w:sz w:val="24"/>
          <w:lang w:val="id-ID"/>
        </w:rPr>
        <w:t>1</w:t>
      </w:r>
    </w:p>
    <w:p w14:paraId="1B8AFE7F" w14:textId="77777777" w:rsidR="00AC7ABE" w:rsidRPr="00855E23" w:rsidRDefault="00AC7ABE" w:rsidP="00AC7ABE">
      <w:pPr>
        <w:spacing w:after="120"/>
        <w:jc w:val="center"/>
        <w:rPr>
          <w:rFonts w:ascii="Times New Roman" w:hAnsi="Times New Roman" w:cs="Times New Roman"/>
          <w:b/>
          <w:sz w:val="24"/>
          <w:lang w:val="id-ID"/>
        </w:rPr>
      </w:pPr>
      <w:r w:rsidRPr="00855E23">
        <w:rPr>
          <w:rFonts w:ascii="Times New Roman" w:hAnsi="Times New Roman" w:cs="Times New Roman"/>
          <w:b/>
          <w:sz w:val="24"/>
          <w:lang w:val="id-ID"/>
        </w:rPr>
        <w:t>DENDA DAN SANKSI</w:t>
      </w:r>
    </w:p>
    <w:p w14:paraId="6CA8B882" w14:textId="70D18385" w:rsidR="00DE037A" w:rsidRPr="00855E23" w:rsidRDefault="00DE037A" w:rsidP="00E4307C">
      <w:pPr>
        <w:pStyle w:val="ListParagraph"/>
        <w:numPr>
          <w:ilvl w:val="0"/>
          <w:numId w:val="5"/>
        </w:numPr>
        <w:spacing w:after="120"/>
        <w:ind w:left="567" w:hanging="567"/>
        <w:contextualSpacing w:val="0"/>
        <w:jc w:val="both"/>
        <w:rPr>
          <w:rFonts w:ascii="Times New Roman" w:hAnsi="Times New Roman" w:cs="Times New Roman"/>
          <w:sz w:val="24"/>
          <w:lang w:val="id-ID"/>
        </w:rPr>
      </w:pPr>
      <w:bookmarkStart w:id="551" w:name="_Hlk43711270"/>
      <w:r w:rsidRPr="00855E23">
        <w:rPr>
          <w:rFonts w:ascii="Times New Roman" w:hAnsi="Times New Roman" w:cs="Times New Roman"/>
          <w:sz w:val="24"/>
          <w:lang w:val="en-ID"/>
        </w:rPr>
        <w:t xml:space="preserve">PIHAK KEDUA harus melakukan pengadaan material grease selambat-lambatnya 14 (empat belas) hari kalender setelah mendapat </w:t>
      </w:r>
      <w:proofErr w:type="gramStart"/>
      <w:r w:rsidR="00B07B86">
        <w:rPr>
          <w:rFonts w:ascii="Times New Roman" w:hAnsi="Times New Roman" w:cs="Times New Roman"/>
          <w:sz w:val="24"/>
          <w:lang w:val="en-ID"/>
        </w:rPr>
        <w:t>su</w:t>
      </w:r>
      <w:r w:rsidR="00B47218">
        <w:rPr>
          <w:rFonts w:ascii="Times New Roman" w:hAnsi="Times New Roman" w:cs="Times New Roman"/>
          <w:sz w:val="24"/>
          <w:lang w:val="en-ID"/>
        </w:rPr>
        <w:t>rat</w:t>
      </w:r>
      <w:proofErr w:type="gramEnd"/>
      <w:r w:rsidR="00B47218">
        <w:rPr>
          <w:rFonts w:ascii="Times New Roman" w:hAnsi="Times New Roman" w:cs="Times New Roman"/>
          <w:sz w:val="24"/>
          <w:lang w:val="en-ID"/>
        </w:rPr>
        <w:t xml:space="preserve"> pemberitahuan </w:t>
      </w:r>
      <w:r w:rsidRPr="00855E23">
        <w:rPr>
          <w:rFonts w:ascii="Times New Roman" w:hAnsi="Times New Roman" w:cs="Times New Roman"/>
          <w:sz w:val="24"/>
          <w:lang w:val="en-ID"/>
        </w:rPr>
        <w:t>atau persetujuan tertulis dari PIHAK PERTAMA.</w:t>
      </w:r>
    </w:p>
    <w:p w14:paraId="3E521ACA" w14:textId="53634BA8" w:rsidR="00374C35" w:rsidRPr="00855E23" w:rsidRDefault="00374C35" w:rsidP="00E4307C">
      <w:pPr>
        <w:pStyle w:val="ListParagraph"/>
        <w:numPr>
          <w:ilvl w:val="0"/>
          <w:numId w:val="5"/>
        </w:numPr>
        <w:spacing w:after="120"/>
        <w:ind w:left="567" w:hanging="567"/>
        <w:contextualSpacing w:val="0"/>
        <w:jc w:val="both"/>
        <w:rPr>
          <w:rFonts w:ascii="Times New Roman" w:hAnsi="Times New Roman" w:cs="Times New Roman"/>
          <w:sz w:val="24"/>
          <w:lang w:val="id-ID"/>
        </w:rPr>
      </w:pPr>
      <w:r w:rsidRPr="00855E23">
        <w:rPr>
          <w:rFonts w:ascii="Times New Roman" w:hAnsi="Times New Roman" w:cs="Times New Roman"/>
          <w:sz w:val="24"/>
          <w:lang w:val="id-ID"/>
        </w:rPr>
        <w:t>PIHAK KEDUA harus membayar</w:t>
      </w:r>
      <w:r w:rsidR="00CD39E1">
        <w:rPr>
          <w:rFonts w:ascii="Times New Roman" w:hAnsi="Times New Roman" w:cs="Times New Roman"/>
          <w:sz w:val="24"/>
          <w:lang w:val="id-ID"/>
        </w:rPr>
        <w:t xml:space="preserve"> denda</w:t>
      </w:r>
      <w:r w:rsidR="00441243">
        <w:rPr>
          <w:rFonts w:ascii="Times New Roman" w:hAnsi="Times New Roman" w:cs="Times New Roman"/>
          <w:sz w:val="24"/>
          <w:lang w:val="id-ID"/>
        </w:rPr>
        <w:t xml:space="preserve"> kepada PIHAK PERTAMA</w:t>
      </w:r>
      <w:r w:rsidRPr="00855E23">
        <w:rPr>
          <w:rFonts w:ascii="Times New Roman" w:hAnsi="Times New Roman" w:cs="Times New Roman"/>
          <w:sz w:val="24"/>
          <w:lang w:val="id-ID"/>
        </w:rPr>
        <w:t xml:space="preserve"> </w:t>
      </w:r>
      <w:r w:rsidR="00B47218">
        <w:rPr>
          <w:rFonts w:ascii="Times New Roman" w:hAnsi="Times New Roman" w:cs="Times New Roman"/>
          <w:sz w:val="24"/>
          <w:lang w:val="en-ID"/>
        </w:rPr>
        <w:t>sebagaimana dimaksud ayat (3</w:t>
      </w:r>
      <w:r w:rsidR="005127E1" w:rsidRPr="00855E23">
        <w:rPr>
          <w:rFonts w:ascii="Times New Roman" w:hAnsi="Times New Roman" w:cs="Times New Roman"/>
          <w:sz w:val="24"/>
          <w:lang w:val="en-ID"/>
        </w:rPr>
        <w:t>) Pasal ini</w:t>
      </w:r>
      <w:r w:rsidR="00FC4C6C" w:rsidRPr="00855E23">
        <w:rPr>
          <w:rFonts w:ascii="Times New Roman" w:hAnsi="Times New Roman" w:cs="Times New Roman"/>
          <w:sz w:val="24"/>
          <w:lang w:val="id-ID"/>
        </w:rPr>
        <w:t xml:space="preserve"> sebagai akibat keterlambatan </w:t>
      </w:r>
      <w:r w:rsidR="00FC4C6C" w:rsidRPr="00855E23">
        <w:rPr>
          <w:rFonts w:ascii="Times New Roman" w:hAnsi="Times New Roman" w:cs="Times New Roman"/>
          <w:sz w:val="24"/>
          <w:lang w:val="en-ID"/>
        </w:rPr>
        <w:t>dalam pengadaan material grease</w:t>
      </w:r>
      <w:r w:rsidR="00DE037A" w:rsidRPr="00855E23">
        <w:rPr>
          <w:rFonts w:ascii="Times New Roman" w:hAnsi="Times New Roman" w:cs="Times New Roman"/>
          <w:sz w:val="24"/>
          <w:lang w:val="en-ID"/>
        </w:rPr>
        <w:t xml:space="preserve"> sebagaimana dimaksud ayat (1) Pasal ini</w:t>
      </w:r>
      <w:r w:rsidRPr="00855E23">
        <w:rPr>
          <w:rFonts w:ascii="Times New Roman" w:hAnsi="Times New Roman" w:cs="Times New Roman"/>
          <w:sz w:val="24"/>
          <w:lang w:val="id-ID"/>
        </w:rPr>
        <w:t>, dimana denda tersebut tidak akan mengurangi kewajiban dan tanggung jawab kontraktual PIHAK KEDUA.</w:t>
      </w:r>
    </w:p>
    <w:p w14:paraId="2172988D" w14:textId="0A87CD81" w:rsidR="005127E1" w:rsidRPr="00855E23" w:rsidRDefault="005127E1" w:rsidP="00467E9C">
      <w:pPr>
        <w:pStyle w:val="ListParagraph"/>
        <w:numPr>
          <w:ilvl w:val="0"/>
          <w:numId w:val="5"/>
        </w:numPr>
        <w:spacing w:after="120"/>
        <w:ind w:left="567" w:hanging="567"/>
        <w:contextualSpacing w:val="0"/>
        <w:jc w:val="both"/>
        <w:rPr>
          <w:rFonts w:ascii="Times New Roman" w:hAnsi="Times New Roman" w:cs="Times New Roman"/>
          <w:sz w:val="24"/>
          <w:lang w:val="id-ID"/>
        </w:rPr>
      </w:pPr>
      <w:r w:rsidRPr="00855E23">
        <w:rPr>
          <w:rFonts w:ascii="Times New Roman" w:hAnsi="Times New Roman" w:cs="Times New Roman"/>
          <w:sz w:val="24"/>
          <w:lang w:val="en-ID"/>
        </w:rPr>
        <w:t xml:space="preserve">PIHAK KEDUA akan dikenakan denda sebesar </w:t>
      </w:r>
      <w:r w:rsidRPr="00855E23">
        <w:rPr>
          <w:rFonts w:ascii="Times New Roman" w:hAnsi="Times New Roman" w:cs="Times New Roman"/>
          <w:sz w:val="24"/>
          <w:lang w:val="id-ID"/>
        </w:rPr>
        <w:t xml:space="preserve">1‰ (satu per seribu) dari </w:t>
      </w:r>
      <w:r w:rsidRPr="00855E23">
        <w:rPr>
          <w:rFonts w:ascii="Times New Roman" w:hAnsi="Times New Roman" w:cs="Times New Roman"/>
          <w:sz w:val="24"/>
          <w:lang w:val="en-ID"/>
        </w:rPr>
        <w:t xml:space="preserve">total </w:t>
      </w:r>
      <w:r w:rsidRPr="00855E23">
        <w:rPr>
          <w:rFonts w:ascii="Times New Roman" w:hAnsi="Times New Roman" w:cs="Times New Roman"/>
          <w:sz w:val="24"/>
          <w:lang w:val="id-ID"/>
        </w:rPr>
        <w:t>nilai</w:t>
      </w:r>
      <w:r w:rsidRPr="00855E23">
        <w:rPr>
          <w:rFonts w:ascii="Times New Roman" w:hAnsi="Times New Roman" w:cs="Times New Roman"/>
          <w:sz w:val="24"/>
          <w:lang w:val="en-ID"/>
        </w:rPr>
        <w:t xml:space="preserve"> material grease </w:t>
      </w:r>
      <w:r w:rsidRPr="00855E23">
        <w:rPr>
          <w:rFonts w:ascii="Times New Roman" w:hAnsi="Times New Roman" w:cs="Times New Roman"/>
          <w:sz w:val="24"/>
          <w:lang w:val="id-ID"/>
        </w:rPr>
        <w:t>untuk tiap hari keterlambatan dan maksimal jumlah denda sebesar 5 % (lima per seratus)</w:t>
      </w:r>
      <w:r w:rsidRPr="00855E23">
        <w:rPr>
          <w:rFonts w:ascii="Times New Roman" w:hAnsi="Times New Roman" w:cs="Times New Roman"/>
          <w:sz w:val="24"/>
          <w:lang w:val="en-ID"/>
        </w:rPr>
        <w:t xml:space="preserve"> </w:t>
      </w:r>
      <w:r w:rsidRPr="00855E23">
        <w:rPr>
          <w:rFonts w:ascii="Times New Roman" w:hAnsi="Times New Roman" w:cs="Times New Roman"/>
          <w:sz w:val="24"/>
          <w:lang w:val="id-ID"/>
        </w:rPr>
        <w:t xml:space="preserve">dari </w:t>
      </w:r>
      <w:r w:rsidRPr="00855E23">
        <w:rPr>
          <w:rFonts w:ascii="Times New Roman" w:hAnsi="Times New Roman" w:cs="Times New Roman"/>
          <w:sz w:val="24"/>
          <w:lang w:val="en-ID"/>
        </w:rPr>
        <w:t xml:space="preserve">total </w:t>
      </w:r>
      <w:r w:rsidRPr="00855E23">
        <w:rPr>
          <w:rFonts w:ascii="Times New Roman" w:hAnsi="Times New Roman" w:cs="Times New Roman"/>
          <w:sz w:val="24"/>
          <w:lang w:val="id-ID"/>
        </w:rPr>
        <w:t>nilai</w:t>
      </w:r>
      <w:r w:rsidR="00A91745">
        <w:rPr>
          <w:rFonts w:ascii="Times New Roman" w:hAnsi="Times New Roman" w:cs="Times New Roman"/>
          <w:sz w:val="24"/>
          <w:lang w:val="en-ID"/>
        </w:rPr>
        <w:t xml:space="preserve"> material grease dan pengenaan denda tersebut akan diperhitung</w:t>
      </w:r>
      <w:r w:rsidR="008168CE">
        <w:rPr>
          <w:rFonts w:ascii="Times New Roman" w:hAnsi="Times New Roman" w:cs="Times New Roman"/>
          <w:sz w:val="24"/>
          <w:lang w:val="en-ID"/>
        </w:rPr>
        <w:t>kan dengan cara pemotongan tagihan pada saat proses pembayaran pengadaan material grease.</w:t>
      </w:r>
    </w:p>
    <w:p w14:paraId="4D2C25CA" w14:textId="235A4AE4" w:rsidR="005127E1" w:rsidRPr="00855E23" w:rsidRDefault="005127E1" w:rsidP="00467E9C">
      <w:pPr>
        <w:pStyle w:val="ListParagraph"/>
        <w:numPr>
          <w:ilvl w:val="0"/>
          <w:numId w:val="5"/>
        </w:numPr>
        <w:spacing w:after="120"/>
        <w:ind w:left="567" w:hanging="567"/>
        <w:contextualSpacing w:val="0"/>
        <w:jc w:val="both"/>
        <w:rPr>
          <w:rFonts w:ascii="Times New Roman" w:hAnsi="Times New Roman" w:cs="Times New Roman"/>
          <w:sz w:val="24"/>
          <w:lang w:val="id-ID"/>
        </w:rPr>
      </w:pPr>
      <w:r w:rsidRPr="00855E23">
        <w:rPr>
          <w:rFonts w:ascii="Times New Roman" w:hAnsi="Times New Roman" w:cs="Times New Roman"/>
          <w:sz w:val="24"/>
          <w:lang w:val="en-ID"/>
        </w:rPr>
        <w:lastRenderedPageBreak/>
        <w:t xml:space="preserve">PIHAK KEDUA </w:t>
      </w:r>
      <w:proofErr w:type="gramStart"/>
      <w:r w:rsidRPr="00855E23">
        <w:rPr>
          <w:rFonts w:ascii="Times New Roman" w:hAnsi="Times New Roman" w:cs="Times New Roman"/>
          <w:sz w:val="24"/>
          <w:lang w:val="en-ID"/>
        </w:rPr>
        <w:t>akan</w:t>
      </w:r>
      <w:proofErr w:type="gramEnd"/>
      <w:r w:rsidRPr="00855E23">
        <w:rPr>
          <w:rFonts w:ascii="Times New Roman" w:hAnsi="Times New Roman" w:cs="Times New Roman"/>
          <w:sz w:val="24"/>
          <w:lang w:val="en-ID"/>
        </w:rPr>
        <w:t xml:space="preserve"> diberikan sanksi berupa</w:t>
      </w:r>
      <w:r w:rsidRPr="00855E23">
        <w:rPr>
          <w:rFonts w:ascii="Times New Roman" w:hAnsi="Times New Roman" w:cs="Times New Roman"/>
          <w:sz w:val="24"/>
          <w:szCs w:val="24"/>
        </w:rPr>
        <w:t xml:space="preserve"> pemotongan terhadap biaya personil apabila dalam kegiatan pelaksanaan pekerjaan jumlah Tenaga Kerja yang disediakan kurang dari yang disepakati dalam </w:t>
      </w:r>
      <w:r w:rsidR="00441243">
        <w:rPr>
          <w:rFonts w:ascii="Times New Roman" w:hAnsi="Times New Roman" w:cs="Times New Roman"/>
          <w:sz w:val="24"/>
          <w:szCs w:val="24"/>
        </w:rPr>
        <w:t>perjanjian</w:t>
      </w:r>
      <w:r w:rsidRPr="00855E23">
        <w:rPr>
          <w:rFonts w:ascii="Times New Roman" w:hAnsi="Times New Roman" w:cs="Times New Roman"/>
          <w:sz w:val="24"/>
          <w:szCs w:val="24"/>
        </w:rPr>
        <w:t xml:space="preserve"> dengan besaran pemotongan akan disesuaikan dengan jumlah personil yang ada.</w:t>
      </w:r>
    </w:p>
    <w:p w14:paraId="3416CDBD" w14:textId="4E0BC203" w:rsidR="00144197" w:rsidRPr="00144197" w:rsidRDefault="00374C35" w:rsidP="00DE037A">
      <w:pPr>
        <w:pStyle w:val="ListParagraph"/>
        <w:numPr>
          <w:ilvl w:val="0"/>
          <w:numId w:val="5"/>
        </w:numPr>
        <w:spacing w:after="360"/>
        <w:ind w:left="567" w:hanging="567"/>
        <w:contextualSpacing w:val="0"/>
        <w:jc w:val="both"/>
        <w:rPr>
          <w:rFonts w:ascii="Times New Roman" w:hAnsi="Times New Roman" w:cs="Times New Roman"/>
          <w:sz w:val="24"/>
          <w:lang w:val="id-ID"/>
        </w:rPr>
      </w:pPr>
      <w:r w:rsidRPr="005B0A8F">
        <w:rPr>
          <w:rFonts w:ascii="Times New Roman" w:hAnsi="Times New Roman" w:cs="Times New Roman"/>
          <w:sz w:val="24"/>
          <w:lang w:val="id-ID"/>
        </w:rPr>
        <w:t>Apabila keterlambatan penyelesaian Pekerjaan disebabkan oleh keadaan Kahar/</w:t>
      </w:r>
      <w:r w:rsidRPr="005B0A8F">
        <w:rPr>
          <w:rFonts w:ascii="Times New Roman" w:hAnsi="Times New Roman" w:cs="Times New Roman"/>
          <w:i/>
          <w:sz w:val="24"/>
          <w:lang w:val="id-ID"/>
        </w:rPr>
        <w:t xml:space="preserve">force majeure </w:t>
      </w:r>
      <w:r w:rsidR="00D51D16" w:rsidRPr="005B0A8F">
        <w:rPr>
          <w:rFonts w:ascii="Times New Roman" w:hAnsi="Times New Roman" w:cs="Times New Roman"/>
          <w:sz w:val="24"/>
          <w:lang w:val="id-ID"/>
        </w:rPr>
        <w:t>sebagaimana dimaksud dalam Pasal 1</w:t>
      </w:r>
      <w:r w:rsidR="009F42F5">
        <w:rPr>
          <w:rFonts w:ascii="Times New Roman" w:hAnsi="Times New Roman" w:cs="Times New Roman"/>
          <w:sz w:val="24"/>
          <w:lang w:val="id-ID"/>
        </w:rPr>
        <w:t>3</w:t>
      </w:r>
      <w:r w:rsidR="00D51D16" w:rsidRPr="005B0A8F">
        <w:rPr>
          <w:rFonts w:ascii="Times New Roman" w:hAnsi="Times New Roman" w:cs="Times New Roman"/>
          <w:sz w:val="24"/>
          <w:lang w:val="id-ID"/>
        </w:rPr>
        <w:t xml:space="preserve"> Perjanjian ini, maka PIHAK KEDUA dibebaskan dari denda sebagaimana dimaksud dalam ayat (1) Pasal ini dan PIHAK KEDUA tetap harus menyelesaikan kewajibannya sebagaimana yang telah diatur dalam Perjanjian ini</w:t>
      </w:r>
      <w:r w:rsidR="005B0A8F" w:rsidRPr="005B0A8F">
        <w:rPr>
          <w:rFonts w:ascii="Times New Roman" w:hAnsi="Times New Roman" w:cs="Times New Roman"/>
          <w:sz w:val="24"/>
          <w:lang w:val="en-ID"/>
        </w:rPr>
        <w:t>;</w:t>
      </w:r>
    </w:p>
    <w:bookmarkEnd w:id="551"/>
    <w:p w14:paraId="239A2FE0" w14:textId="7B6E514A" w:rsidR="00AF27E0" w:rsidRPr="00AF27E0" w:rsidRDefault="00DE037A" w:rsidP="00DE037A">
      <w:pPr>
        <w:spacing w:after="0"/>
        <w:jc w:val="center"/>
        <w:rPr>
          <w:rFonts w:ascii="Times New Roman" w:hAnsi="Times New Roman" w:cs="Times New Roman"/>
          <w:b/>
          <w:sz w:val="24"/>
          <w:lang w:val="id-ID"/>
        </w:rPr>
      </w:pPr>
      <w:r>
        <w:rPr>
          <w:rFonts w:ascii="Times New Roman" w:hAnsi="Times New Roman" w:cs="Times New Roman"/>
          <w:b/>
          <w:sz w:val="24"/>
          <w:lang w:val="en-ID"/>
        </w:rPr>
        <w:t>P</w:t>
      </w:r>
      <w:r w:rsidR="00AF27E0" w:rsidRPr="00AF27E0">
        <w:rPr>
          <w:rFonts w:ascii="Times New Roman" w:hAnsi="Times New Roman" w:cs="Times New Roman"/>
          <w:b/>
          <w:sz w:val="24"/>
          <w:lang w:val="id-ID"/>
        </w:rPr>
        <w:t>asal</w:t>
      </w:r>
      <w:r w:rsidR="00AF27E0">
        <w:rPr>
          <w:rFonts w:ascii="Times New Roman" w:hAnsi="Times New Roman" w:cs="Times New Roman"/>
          <w:b/>
          <w:sz w:val="24"/>
          <w:lang w:val="id-ID"/>
        </w:rPr>
        <w:t xml:space="preserve"> 1</w:t>
      </w:r>
      <w:r w:rsidR="00DA41B0">
        <w:rPr>
          <w:rFonts w:ascii="Times New Roman" w:hAnsi="Times New Roman" w:cs="Times New Roman"/>
          <w:b/>
          <w:sz w:val="24"/>
          <w:lang w:val="id-ID"/>
        </w:rPr>
        <w:t>2</w:t>
      </w:r>
    </w:p>
    <w:p w14:paraId="6D2B56B9" w14:textId="77777777" w:rsidR="00AC7ABE" w:rsidRDefault="00AF27E0" w:rsidP="00AC7ABE">
      <w:pPr>
        <w:spacing w:after="120"/>
        <w:jc w:val="center"/>
        <w:rPr>
          <w:rFonts w:ascii="Times New Roman" w:hAnsi="Times New Roman" w:cs="Times New Roman"/>
          <w:b/>
          <w:sz w:val="24"/>
          <w:lang w:val="id-ID"/>
        </w:rPr>
      </w:pPr>
      <w:r>
        <w:rPr>
          <w:rFonts w:ascii="Times New Roman" w:hAnsi="Times New Roman" w:cs="Times New Roman"/>
          <w:b/>
          <w:sz w:val="24"/>
          <w:lang w:val="id-ID"/>
        </w:rPr>
        <w:t>PEMBERITAHUAN</w:t>
      </w:r>
    </w:p>
    <w:p w14:paraId="32AAF9CF" w14:textId="0DAE52B6" w:rsidR="00AF27E0" w:rsidRPr="00AF27E0" w:rsidRDefault="00AF27E0" w:rsidP="004C23ED">
      <w:pPr>
        <w:numPr>
          <w:ilvl w:val="0"/>
          <w:numId w:val="9"/>
        </w:numPr>
        <w:spacing w:beforeLines="50" w:before="120" w:after="0" w:line="276" w:lineRule="auto"/>
        <w:ind w:left="567" w:hanging="567"/>
        <w:jc w:val="both"/>
        <w:rPr>
          <w:rFonts w:ascii="Times New Roman" w:eastAsia="SimSun" w:hAnsi="Times New Roman" w:cs="Times New Roman"/>
          <w:sz w:val="24"/>
        </w:rPr>
      </w:pPr>
      <w:r w:rsidRPr="00AF27E0">
        <w:rPr>
          <w:rFonts w:ascii="Times New Roman" w:eastAsia="SimSun" w:hAnsi="Times New Roman" w:cs="Times New Roman"/>
          <w:sz w:val="24"/>
          <w:lang w:val="id-ID"/>
        </w:rPr>
        <w:t>Setiap p</w:t>
      </w:r>
      <w:r w:rsidRPr="00AF27E0">
        <w:rPr>
          <w:rFonts w:ascii="Times New Roman" w:eastAsia="SimSun" w:hAnsi="Times New Roman" w:cs="Times New Roman"/>
          <w:sz w:val="24"/>
        </w:rPr>
        <w:t>emberitahuan</w:t>
      </w:r>
      <w:r w:rsidRPr="00AF27E0">
        <w:rPr>
          <w:rFonts w:ascii="Times New Roman" w:eastAsia="SimSun" w:hAnsi="Times New Roman" w:cs="Times New Roman"/>
          <w:sz w:val="24"/>
          <w:lang w:val="id-ID"/>
        </w:rPr>
        <w:t xml:space="preserve"> atau komunikasi lainnya yang akan dibuat atau disampaikan menurut Perjanjian ini wajib dilaku</w:t>
      </w:r>
      <w:r w:rsidR="00D831E5">
        <w:rPr>
          <w:rFonts w:ascii="Times New Roman" w:eastAsia="SimSun" w:hAnsi="Times New Roman" w:cs="Times New Roman"/>
          <w:sz w:val="24"/>
          <w:lang w:val="id-ID"/>
        </w:rPr>
        <w:t>kan secara tertulis dan dikirimkan melalui</w:t>
      </w:r>
      <w:r w:rsidR="00441243">
        <w:rPr>
          <w:rFonts w:ascii="Times New Roman" w:eastAsia="SimSun" w:hAnsi="Times New Roman" w:cs="Times New Roman"/>
          <w:sz w:val="24"/>
          <w:lang w:val="id-ID"/>
        </w:rPr>
        <w:t xml:space="preserve"> </w:t>
      </w:r>
      <w:r w:rsidR="00441243" w:rsidRPr="00AD3335">
        <w:rPr>
          <w:rFonts w:ascii="Times New Roman" w:eastAsia="SimSun" w:hAnsi="Times New Roman" w:cs="Times New Roman"/>
          <w:sz w:val="24"/>
          <w:lang w:val="id-ID"/>
        </w:rPr>
        <w:t>surat elektronik (email),</w:t>
      </w:r>
      <w:r w:rsidR="00D831E5">
        <w:rPr>
          <w:rFonts w:ascii="Times New Roman" w:eastAsia="SimSun" w:hAnsi="Times New Roman" w:cs="Times New Roman"/>
          <w:sz w:val="24"/>
          <w:lang w:val="id-ID"/>
        </w:rPr>
        <w:t xml:space="preserve"> faksimili, pos tercatat atau melalui ekspedisi/kurir intern atau diserahkan langsung </w:t>
      </w:r>
      <w:r w:rsidRPr="00AF27E0">
        <w:rPr>
          <w:rFonts w:ascii="Times New Roman" w:eastAsia="SimSun" w:hAnsi="Times New Roman" w:cs="Times New Roman"/>
          <w:sz w:val="24"/>
          <w:lang w:val="id-ID"/>
        </w:rPr>
        <w:t>ke al</w:t>
      </w:r>
      <w:r w:rsidRPr="00AF27E0">
        <w:rPr>
          <w:rFonts w:ascii="Times New Roman" w:eastAsia="SimSun" w:hAnsi="Times New Roman" w:cs="Times New Roman"/>
          <w:sz w:val="24"/>
        </w:rPr>
        <w:t>amat</w:t>
      </w:r>
      <w:r w:rsidRPr="00AF27E0">
        <w:rPr>
          <w:rFonts w:ascii="Times New Roman" w:eastAsia="SimSun" w:hAnsi="Times New Roman" w:cs="Times New Roman"/>
          <w:sz w:val="24"/>
          <w:lang w:val="id-ID"/>
        </w:rPr>
        <w:t xml:space="preserve"> masing-masing PIHAK di bawah ini</w:t>
      </w:r>
      <w:r w:rsidRPr="00AF27E0">
        <w:rPr>
          <w:rFonts w:ascii="Times New Roman" w:eastAsia="SimSun" w:hAnsi="Times New Roman" w:cs="Times New Roman"/>
          <w:sz w:val="24"/>
        </w:rPr>
        <w:t xml:space="preserve"> :</w:t>
      </w:r>
    </w:p>
    <w:p w14:paraId="643E44C0" w14:textId="77777777" w:rsidR="00AF27E0" w:rsidRPr="00AF27E0" w:rsidRDefault="00AF27E0" w:rsidP="004C23ED">
      <w:pPr>
        <w:pStyle w:val="ListParagraph"/>
        <w:widowControl w:val="0"/>
        <w:numPr>
          <w:ilvl w:val="1"/>
          <w:numId w:val="10"/>
        </w:numPr>
        <w:suppressAutoHyphens/>
        <w:autoSpaceDE w:val="0"/>
        <w:spacing w:after="0" w:line="276" w:lineRule="auto"/>
        <w:ind w:left="993"/>
        <w:jc w:val="both"/>
        <w:rPr>
          <w:rFonts w:ascii="Times New Roman" w:eastAsia="ArialMT" w:hAnsi="Times New Roman" w:cs="Times New Roman"/>
          <w:b/>
          <w:sz w:val="24"/>
          <w:lang w:val="id-ID"/>
        </w:rPr>
      </w:pPr>
      <w:r w:rsidRPr="00AF27E0">
        <w:rPr>
          <w:rFonts w:ascii="Times New Roman" w:eastAsia="ArialMT" w:hAnsi="Times New Roman" w:cs="Times New Roman"/>
          <w:b/>
          <w:sz w:val="24"/>
          <w:lang w:val="id-ID"/>
        </w:rPr>
        <w:t xml:space="preserve">Apabila kepada </w:t>
      </w:r>
      <w:r w:rsidRPr="00AF27E0">
        <w:rPr>
          <w:rFonts w:ascii="Times New Roman" w:eastAsia="ArialMT" w:hAnsi="Times New Roman" w:cs="Times New Roman"/>
          <w:b/>
          <w:sz w:val="24"/>
          <w:lang w:val="en-ID"/>
        </w:rPr>
        <w:t>PIHAK PERTAMA</w:t>
      </w:r>
    </w:p>
    <w:p w14:paraId="43E06FB0" w14:textId="77777777" w:rsidR="00AF27E0" w:rsidRPr="00AF27E0" w:rsidRDefault="00AF27E0" w:rsidP="00AF27E0">
      <w:pPr>
        <w:widowControl w:val="0"/>
        <w:autoSpaceDE w:val="0"/>
        <w:spacing w:line="276" w:lineRule="auto"/>
        <w:ind w:left="273" w:firstLine="720"/>
        <w:jc w:val="both"/>
        <w:rPr>
          <w:rFonts w:ascii="Times New Roman" w:eastAsia="ArialMT" w:hAnsi="Times New Roman" w:cs="Times New Roman"/>
          <w:b/>
          <w:sz w:val="24"/>
          <w:lang w:val="id-ID"/>
        </w:rPr>
      </w:pPr>
      <w:r w:rsidRPr="00AF27E0">
        <w:rPr>
          <w:rFonts w:ascii="Times New Roman" w:eastAsia="ArialMT" w:hAnsi="Times New Roman" w:cs="Times New Roman"/>
          <w:b/>
          <w:sz w:val="24"/>
          <w:lang w:val="en-ID"/>
        </w:rPr>
        <w:t xml:space="preserve">PT </w:t>
      </w:r>
      <w:r w:rsidRPr="00AF27E0">
        <w:rPr>
          <w:rFonts w:ascii="Times New Roman" w:eastAsia="ArialMT" w:hAnsi="Times New Roman" w:cs="Times New Roman"/>
          <w:b/>
          <w:sz w:val="24"/>
          <w:lang w:val="id-ID"/>
        </w:rPr>
        <w:t>PRIMA TERMINAL PETIKEMAS</w:t>
      </w:r>
    </w:p>
    <w:p w14:paraId="14298908" w14:textId="77777777" w:rsidR="00AF27E0" w:rsidRPr="00D831E5" w:rsidRDefault="001F2A30" w:rsidP="001F2A30">
      <w:pPr>
        <w:autoSpaceDE w:val="0"/>
        <w:spacing w:beforeLines="120" w:before="288" w:afterLines="120" w:after="288" w:line="276" w:lineRule="auto"/>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 Gedung B Lt. 2 Jl. Lingkar Pelabuhan No. 1 Belawan, Medan-20411</w:t>
      </w:r>
      <w:r w:rsidR="00D831E5">
        <w:rPr>
          <w:rFonts w:ascii="Times New Roman" w:eastAsia="ArialMT" w:hAnsi="Times New Roman" w:cs="Times New Roman"/>
          <w:sz w:val="24"/>
          <w:lang w:val="id-ID"/>
        </w:rPr>
        <w:t>, Indonesia</w:t>
      </w:r>
      <w:r>
        <w:rPr>
          <w:rFonts w:ascii="Times New Roman" w:eastAsia="ArialMT" w:hAnsi="Times New Roman" w:cs="Times New Roman"/>
          <w:sz w:val="24"/>
          <w:lang w:val="id-ID"/>
        </w:rPr>
        <w:t>.</w:t>
      </w:r>
    </w:p>
    <w:p w14:paraId="187AC66F" w14:textId="77777777" w:rsidR="00AF27E0" w:rsidRPr="00251D76" w:rsidRDefault="00AF27E0" w:rsidP="00AF27E0">
      <w:pPr>
        <w:autoSpaceDE w:val="0"/>
        <w:spacing w:beforeLines="120" w:before="288" w:line="276" w:lineRule="auto"/>
        <w:ind w:left="1134"/>
        <w:contextualSpacing/>
        <w:jc w:val="both"/>
        <w:rPr>
          <w:rStyle w:val="Hyperlink"/>
          <w:rFonts w:ascii="Times New Roman" w:eastAsia="ArialMT" w:hAnsi="Times New Roman" w:cs="Times New Roman"/>
          <w:color w:val="000000"/>
          <w:sz w:val="24"/>
          <w:u w:val="none"/>
          <w:lang w:val="id-ID"/>
        </w:rPr>
      </w:pPr>
      <w:r w:rsidRPr="00AF27E0">
        <w:rPr>
          <w:rFonts w:ascii="Times New Roman" w:eastAsia="ArialMT" w:hAnsi="Times New Roman" w:cs="Times New Roman"/>
          <w:sz w:val="24"/>
        </w:rPr>
        <w:t>Email</w:t>
      </w:r>
      <w:r w:rsidRPr="00AF27E0">
        <w:rPr>
          <w:rFonts w:ascii="Times New Roman" w:eastAsia="ArialMT" w:hAnsi="Times New Roman" w:cs="Times New Roman"/>
          <w:sz w:val="24"/>
        </w:rPr>
        <w:tab/>
        <w:t>:</w:t>
      </w:r>
      <w:r w:rsidRPr="00AF27E0">
        <w:rPr>
          <w:rFonts w:ascii="Times New Roman" w:eastAsia="ArialMT" w:hAnsi="Times New Roman" w:cs="Times New Roman"/>
          <w:sz w:val="24"/>
          <w:lang w:val="id-ID"/>
        </w:rPr>
        <w:t xml:space="preserve"> </w:t>
      </w:r>
      <w:hyperlink r:id="rId8" w:history="1">
        <w:r w:rsidRPr="00251D76">
          <w:rPr>
            <w:rStyle w:val="Hyperlink"/>
            <w:rFonts w:ascii="Times New Roman" w:eastAsia="ArialMT" w:hAnsi="Times New Roman" w:cs="Times New Roman"/>
            <w:color w:val="000000"/>
            <w:sz w:val="24"/>
            <w:u w:val="none"/>
            <w:lang w:val="en-ID"/>
          </w:rPr>
          <w:t>prima</w:t>
        </w:r>
        <w:r w:rsidRPr="00251D76">
          <w:rPr>
            <w:rStyle w:val="Hyperlink"/>
            <w:rFonts w:ascii="Times New Roman" w:eastAsia="ArialMT" w:hAnsi="Times New Roman" w:cs="Times New Roman"/>
            <w:color w:val="000000"/>
            <w:sz w:val="24"/>
            <w:u w:val="none"/>
            <w:lang w:val="id-ID"/>
          </w:rPr>
          <w:t>@</w:t>
        </w:r>
        <w:r w:rsidRPr="00251D76">
          <w:rPr>
            <w:rStyle w:val="Hyperlink"/>
            <w:rFonts w:ascii="Times New Roman" w:eastAsia="ArialMT" w:hAnsi="Times New Roman" w:cs="Times New Roman"/>
            <w:color w:val="000000"/>
            <w:sz w:val="24"/>
            <w:u w:val="none"/>
            <w:lang w:val="en-ID"/>
          </w:rPr>
          <w:t>primatpk</w:t>
        </w:r>
        <w:r w:rsidRPr="00251D76">
          <w:rPr>
            <w:rStyle w:val="Hyperlink"/>
            <w:rFonts w:ascii="Times New Roman" w:eastAsia="ArialMT" w:hAnsi="Times New Roman" w:cs="Times New Roman"/>
            <w:color w:val="000000"/>
            <w:sz w:val="24"/>
            <w:u w:val="none"/>
            <w:lang w:val="id-ID"/>
          </w:rPr>
          <w:t>.co.id</w:t>
        </w:r>
      </w:hyperlink>
    </w:p>
    <w:p w14:paraId="391B5196" w14:textId="4095C75C" w:rsidR="00AF27E0" w:rsidRPr="00251D76" w:rsidRDefault="00AF27E0" w:rsidP="00AF27E0">
      <w:pPr>
        <w:tabs>
          <w:tab w:val="left" w:pos="1418"/>
          <w:tab w:val="left" w:pos="1701"/>
          <w:tab w:val="left" w:pos="2070"/>
        </w:tabs>
        <w:spacing w:line="276" w:lineRule="auto"/>
        <w:ind w:left="547"/>
        <w:contextualSpacing/>
        <w:jc w:val="both"/>
        <w:rPr>
          <w:rFonts w:ascii="Times New Roman" w:hAnsi="Times New Roman" w:cs="Times New Roman"/>
          <w:sz w:val="24"/>
          <w:lang w:val="id-ID"/>
        </w:rPr>
      </w:pPr>
      <w:r w:rsidRPr="00251D76">
        <w:rPr>
          <w:rFonts w:ascii="Times New Roman" w:hAnsi="Times New Roman" w:cs="Times New Roman"/>
          <w:sz w:val="24"/>
          <w:lang w:val="en-GB"/>
        </w:rPr>
        <w:tab/>
      </w:r>
      <w:r w:rsidRPr="00251D76">
        <w:rPr>
          <w:rFonts w:ascii="Times New Roman" w:hAnsi="Times New Roman" w:cs="Times New Roman"/>
          <w:sz w:val="24"/>
          <w:lang w:val="en-GB"/>
        </w:rPr>
        <w:tab/>
      </w:r>
      <w:r w:rsidRPr="00251D76">
        <w:rPr>
          <w:rFonts w:ascii="Times New Roman" w:hAnsi="Times New Roman" w:cs="Times New Roman"/>
          <w:sz w:val="24"/>
          <w:lang w:val="en-GB"/>
        </w:rPr>
        <w:tab/>
        <w:t xml:space="preserve">    </w:t>
      </w:r>
      <w:del w:id="552" w:author="User" w:date="2021-08-09T14:54:00Z">
        <w:r w:rsidR="00FB5F3C" w:rsidDel="001A25BE">
          <w:rPr>
            <w:rStyle w:val="Hyperlink"/>
            <w:rFonts w:ascii="Times New Roman" w:hAnsi="Times New Roman" w:cs="Times New Roman"/>
            <w:color w:val="auto"/>
            <w:sz w:val="24"/>
            <w:u w:val="none"/>
            <w:lang w:val="en-ID"/>
          </w:rPr>
          <w:fldChar w:fldCharType="begin"/>
        </w:r>
        <w:r w:rsidR="00FB5F3C" w:rsidDel="001A25BE">
          <w:rPr>
            <w:rStyle w:val="Hyperlink"/>
            <w:rFonts w:ascii="Times New Roman" w:hAnsi="Times New Roman" w:cs="Times New Roman"/>
            <w:color w:val="auto"/>
            <w:sz w:val="24"/>
            <w:u w:val="none"/>
            <w:lang w:val="en-ID"/>
          </w:rPr>
          <w:delInstrText xml:space="preserve"> HYPERLINK "mailto:starmizi@pelindo1.co.id" </w:delInstrText>
        </w:r>
        <w:r w:rsidR="00FB5F3C" w:rsidDel="001A25BE">
          <w:rPr>
            <w:rStyle w:val="Hyperlink"/>
            <w:rFonts w:ascii="Times New Roman" w:hAnsi="Times New Roman" w:cs="Times New Roman"/>
            <w:color w:val="auto"/>
            <w:sz w:val="24"/>
            <w:u w:val="none"/>
            <w:lang w:val="en-ID"/>
          </w:rPr>
          <w:fldChar w:fldCharType="separate"/>
        </w:r>
        <w:r w:rsidR="00251D76" w:rsidRPr="00251D76" w:rsidDel="001A25BE">
          <w:rPr>
            <w:rStyle w:val="Hyperlink"/>
            <w:rFonts w:ascii="Times New Roman" w:hAnsi="Times New Roman" w:cs="Times New Roman"/>
            <w:color w:val="auto"/>
            <w:sz w:val="24"/>
            <w:u w:val="none"/>
            <w:lang w:val="en-ID"/>
          </w:rPr>
          <w:delText>starmizi</w:delText>
        </w:r>
        <w:r w:rsidR="00251D76" w:rsidRPr="00251D76" w:rsidDel="001A25BE">
          <w:rPr>
            <w:rStyle w:val="Hyperlink"/>
            <w:rFonts w:ascii="Times New Roman" w:hAnsi="Times New Roman" w:cs="Times New Roman"/>
            <w:color w:val="auto"/>
            <w:sz w:val="24"/>
            <w:u w:val="none"/>
            <w:lang w:val="id-ID"/>
          </w:rPr>
          <w:delText>@</w:delText>
        </w:r>
        <w:r w:rsidR="00251D76" w:rsidRPr="00251D76" w:rsidDel="001A25BE">
          <w:rPr>
            <w:rStyle w:val="Hyperlink"/>
            <w:rFonts w:ascii="Times New Roman" w:hAnsi="Times New Roman" w:cs="Times New Roman"/>
            <w:color w:val="auto"/>
            <w:sz w:val="24"/>
            <w:u w:val="none"/>
            <w:lang w:val="en-ID"/>
          </w:rPr>
          <w:delText>pelindo1</w:delText>
        </w:r>
        <w:r w:rsidR="00251D76" w:rsidRPr="00251D76" w:rsidDel="001A25BE">
          <w:rPr>
            <w:rStyle w:val="Hyperlink"/>
            <w:rFonts w:ascii="Times New Roman" w:hAnsi="Times New Roman" w:cs="Times New Roman"/>
            <w:color w:val="auto"/>
            <w:sz w:val="24"/>
            <w:u w:val="none"/>
            <w:lang w:val="id-ID"/>
          </w:rPr>
          <w:delText>.co.id</w:delText>
        </w:r>
        <w:r w:rsidR="00FB5F3C" w:rsidDel="001A25BE">
          <w:rPr>
            <w:rStyle w:val="Hyperlink"/>
            <w:rFonts w:ascii="Times New Roman" w:hAnsi="Times New Roman" w:cs="Times New Roman"/>
            <w:color w:val="auto"/>
            <w:sz w:val="24"/>
            <w:u w:val="none"/>
            <w:lang w:val="id-ID"/>
          </w:rPr>
          <w:fldChar w:fldCharType="end"/>
        </w:r>
      </w:del>
      <w:ins w:id="553" w:author="User" w:date="2021-08-09T14:54:00Z">
        <w:r w:rsidR="001A25BE">
          <w:rPr>
            <w:rStyle w:val="Hyperlink"/>
            <w:rFonts w:ascii="Times New Roman" w:hAnsi="Times New Roman" w:cs="Times New Roman"/>
            <w:color w:val="auto"/>
            <w:sz w:val="24"/>
            <w:u w:val="none"/>
            <w:lang w:val="en-ID"/>
          </w:rPr>
          <w:fldChar w:fldCharType="begin"/>
        </w:r>
        <w:r w:rsidR="001A25BE">
          <w:rPr>
            <w:rStyle w:val="Hyperlink"/>
            <w:rFonts w:ascii="Times New Roman" w:hAnsi="Times New Roman" w:cs="Times New Roman"/>
            <w:color w:val="auto"/>
            <w:sz w:val="24"/>
            <w:u w:val="none"/>
            <w:lang w:val="en-ID"/>
          </w:rPr>
          <w:instrText xml:space="preserve"> HYPERLINK "mailto:starmizi@pelindo1.co.id" </w:instrText>
        </w:r>
        <w:r w:rsidR="001A25BE">
          <w:rPr>
            <w:rStyle w:val="Hyperlink"/>
            <w:rFonts w:ascii="Times New Roman" w:hAnsi="Times New Roman" w:cs="Times New Roman"/>
            <w:color w:val="auto"/>
            <w:sz w:val="24"/>
            <w:u w:val="none"/>
            <w:lang w:val="en-ID"/>
          </w:rPr>
          <w:fldChar w:fldCharType="separate"/>
        </w:r>
        <w:r w:rsidR="001A25BE">
          <w:rPr>
            <w:rStyle w:val="Hyperlink"/>
            <w:rFonts w:ascii="Times New Roman" w:hAnsi="Times New Roman" w:cs="Times New Roman"/>
            <w:color w:val="auto"/>
            <w:sz w:val="24"/>
            <w:u w:val="none"/>
            <w:lang w:val="en-ID"/>
          </w:rPr>
          <w:t>srizal@primatpk.co.id</w:t>
        </w:r>
        <w:r w:rsidR="001A25BE">
          <w:rPr>
            <w:rStyle w:val="Hyperlink"/>
            <w:rFonts w:ascii="Times New Roman" w:hAnsi="Times New Roman" w:cs="Times New Roman"/>
            <w:color w:val="auto"/>
            <w:sz w:val="24"/>
            <w:u w:val="none"/>
            <w:lang w:val="id-ID"/>
          </w:rPr>
          <w:fldChar w:fldCharType="end"/>
        </w:r>
      </w:ins>
    </w:p>
    <w:p w14:paraId="00B13EE8" w14:textId="2757D825" w:rsidR="00251D76" w:rsidRPr="00251D76" w:rsidRDefault="00251D76" w:rsidP="00AF27E0">
      <w:pPr>
        <w:tabs>
          <w:tab w:val="left" w:pos="1418"/>
          <w:tab w:val="left" w:pos="1701"/>
          <w:tab w:val="left" w:pos="2070"/>
        </w:tabs>
        <w:spacing w:line="276" w:lineRule="auto"/>
        <w:ind w:left="547"/>
        <w:contextualSpacing/>
        <w:jc w:val="both"/>
        <w:rPr>
          <w:rFonts w:ascii="Times New Roman" w:hAnsi="Times New Roman" w:cs="Times New Roman"/>
          <w:color w:val="000000"/>
          <w:sz w:val="24"/>
          <w:lang w:val="en-ID"/>
        </w:rPr>
      </w:pP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en-ID"/>
        </w:rPr>
        <w:t xml:space="preserve">    ifsanrosady@primatpk.co.id</w:t>
      </w:r>
    </w:p>
    <w:p w14:paraId="6815C959" w14:textId="189052E7" w:rsidR="00AF27E0" w:rsidRPr="00DE037A"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 xml:space="preserve">          Up.</w:t>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t xml:space="preserve">  :</w:t>
      </w:r>
      <w:r w:rsidRPr="00AF27E0">
        <w:rPr>
          <w:rFonts w:ascii="Times New Roman" w:hAnsi="Times New Roman" w:cs="Times New Roman"/>
          <w:color w:val="000000"/>
          <w:sz w:val="24"/>
          <w:lang w:val="id-ID"/>
        </w:rPr>
        <w:t xml:space="preserve"> </w:t>
      </w:r>
      <w:del w:id="554" w:author="User" w:date="2021-08-09T14:42:00Z">
        <w:r w:rsidR="00DE037A" w:rsidDel="00724716">
          <w:rPr>
            <w:rFonts w:ascii="Times New Roman" w:hAnsi="Times New Roman" w:cs="Times New Roman"/>
            <w:color w:val="000000"/>
            <w:sz w:val="24"/>
            <w:lang w:val="en-ID"/>
          </w:rPr>
          <w:delText>Syahmenan Tarmizi</w:delText>
        </w:r>
      </w:del>
      <w:ins w:id="555" w:author="User" w:date="2021-08-09T14:42:00Z">
        <w:r w:rsidR="00724716">
          <w:rPr>
            <w:rFonts w:ascii="Times New Roman" w:hAnsi="Times New Roman" w:cs="Times New Roman"/>
            <w:color w:val="000000"/>
            <w:sz w:val="24"/>
            <w:lang w:val="en-ID"/>
          </w:rPr>
          <w:t>Samsu Rizal</w:t>
        </w:r>
      </w:ins>
    </w:p>
    <w:p w14:paraId="26DA3DB7" w14:textId="2CD0553D" w:rsidR="00AF27E0" w:rsidRPr="00DE037A"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id-ID"/>
        </w:rPr>
        <w:t xml:space="preserve">  </w:t>
      </w:r>
      <w:ins w:id="556" w:author="User" w:date="2021-08-09T14:56:00Z">
        <w:r w:rsidR="00E23A6D">
          <w:rPr>
            <w:rFonts w:ascii="Times New Roman" w:hAnsi="Times New Roman" w:cs="Times New Roman"/>
            <w:color w:val="000000"/>
            <w:sz w:val="24"/>
            <w:lang w:val="en-ID"/>
          </w:rPr>
          <w:t>0811 3930 869</w:t>
        </w:r>
      </w:ins>
      <w:bookmarkStart w:id="557" w:name="_GoBack"/>
      <w:bookmarkEnd w:id="557"/>
      <w:del w:id="558" w:author="User" w:date="2021-08-09T14:54:00Z">
        <w:r w:rsidR="00DE037A" w:rsidDel="001A25BE">
          <w:rPr>
            <w:rFonts w:ascii="Times New Roman" w:hAnsi="Times New Roman" w:cs="Times New Roman"/>
            <w:color w:val="000000"/>
            <w:sz w:val="24"/>
            <w:lang w:val="en-ID"/>
          </w:rPr>
          <w:delText>0811</w:delText>
        </w:r>
        <w:r w:rsidR="001F2A30" w:rsidDel="001A25BE">
          <w:rPr>
            <w:rFonts w:ascii="Times New Roman" w:hAnsi="Times New Roman" w:cs="Times New Roman"/>
            <w:color w:val="000000"/>
            <w:sz w:val="24"/>
            <w:lang w:val="id-ID"/>
          </w:rPr>
          <w:delText xml:space="preserve"> </w:delText>
        </w:r>
        <w:r w:rsidR="00DE037A" w:rsidDel="001A25BE">
          <w:rPr>
            <w:rFonts w:ascii="Times New Roman" w:hAnsi="Times New Roman" w:cs="Times New Roman"/>
            <w:color w:val="000000"/>
            <w:sz w:val="24"/>
            <w:lang w:val="en-ID"/>
          </w:rPr>
          <w:delText>6302</w:delText>
        </w:r>
        <w:r w:rsidR="001F2A30" w:rsidDel="001A25BE">
          <w:rPr>
            <w:rFonts w:ascii="Times New Roman" w:hAnsi="Times New Roman" w:cs="Times New Roman"/>
            <w:color w:val="000000"/>
            <w:sz w:val="24"/>
            <w:lang w:val="id-ID"/>
          </w:rPr>
          <w:delText xml:space="preserve"> </w:delText>
        </w:r>
        <w:r w:rsidR="00DE037A" w:rsidDel="001A25BE">
          <w:rPr>
            <w:rFonts w:ascii="Times New Roman" w:hAnsi="Times New Roman" w:cs="Times New Roman"/>
            <w:color w:val="000000"/>
            <w:sz w:val="24"/>
            <w:lang w:val="en-ID"/>
          </w:rPr>
          <w:delText>040</w:delText>
        </w:r>
      </w:del>
    </w:p>
    <w:p w14:paraId="7C0C8C53" w14:textId="7443E0D6" w:rsidR="00BA5A38" w:rsidRPr="00BA5A38" w:rsidRDefault="00BA5A38" w:rsidP="00BA5A38">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Pr>
          <w:rFonts w:ascii="Times New Roman" w:hAnsi="Times New Roman" w:cs="Times New Roman"/>
          <w:color w:val="000000"/>
          <w:sz w:val="24"/>
          <w:lang w:val="en-ID"/>
        </w:rPr>
        <w:t xml:space="preserve">          </w:t>
      </w:r>
      <w:r w:rsidRPr="00AF27E0">
        <w:rPr>
          <w:rFonts w:ascii="Times New Roman" w:hAnsi="Times New Roman" w:cs="Times New Roman"/>
          <w:color w:val="000000"/>
          <w:sz w:val="24"/>
          <w:lang w:val="en-GB"/>
        </w:rPr>
        <w:t>Up.</w:t>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t xml:space="preserve">  :</w:t>
      </w:r>
      <w:r w:rsidRPr="00AF27E0">
        <w:rPr>
          <w:rFonts w:ascii="Times New Roman" w:hAnsi="Times New Roman" w:cs="Times New Roman"/>
          <w:color w:val="000000"/>
          <w:sz w:val="24"/>
          <w:lang w:val="id-ID"/>
        </w:rPr>
        <w:t xml:space="preserve"> </w:t>
      </w:r>
      <w:r w:rsidR="00DE037A">
        <w:rPr>
          <w:rFonts w:ascii="Times New Roman" w:hAnsi="Times New Roman" w:cs="Times New Roman"/>
          <w:color w:val="000000"/>
          <w:sz w:val="24"/>
          <w:lang w:val="en-ID"/>
        </w:rPr>
        <w:t>Ifsan Rosady</w:t>
      </w:r>
    </w:p>
    <w:p w14:paraId="1DDAEE90" w14:textId="784243C3" w:rsidR="00BA5A38" w:rsidRPr="00BA5A38" w:rsidRDefault="00BA5A38" w:rsidP="00BA5A38">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id-ID"/>
        </w:rPr>
        <w:t xml:space="preserve">  </w:t>
      </w:r>
      <w:r>
        <w:rPr>
          <w:rFonts w:ascii="Times New Roman" w:hAnsi="Times New Roman" w:cs="Times New Roman"/>
          <w:color w:val="000000"/>
          <w:sz w:val="24"/>
          <w:lang w:val="en-ID"/>
        </w:rPr>
        <w:t>08</w:t>
      </w:r>
      <w:r w:rsidR="00DE037A">
        <w:rPr>
          <w:rFonts w:ascii="Times New Roman" w:hAnsi="Times New Roman" w:cs="Times New Roman"/>
          <w:color w:val="000000"/>
          <w:sz w:val="24"/>
          <w:lang w:val="en-ID"/>
        </w:rPr>
        <w:t>21</w:t>
      </w:r>
      <w:r>
        <w:rPr>
          <w:rFonts w:ascii="Times New Roman" w:hAnsi="Times New Roman" w:cs="Times New Roman"/>
          <w:color w:val="000000"/>
          <w:sz w:val="24"/>
          <w:lang w:val="en-ID"/>
        </w:rPr>
        <w:t xml:space="preserve"> </w:t>
      </w:r>
      <w:r w:rsidR="00DE037A">
        <w:rPr>
          <w:rFonts w:ascii="Times New Roman" w:hAnsi="Times New Roman" w:cs="Times New Roman"/>
          <w:color w:val="000000"/>
          <w:sz w:val="24"/>
          <w:lang w:val="en-ID"/>
        </w:rPr>
        <w:t>6538</w:t>
      </w:r>
      <w:r>
        <w:rPr>
          <w:rFonts w:ascii="Times New Roman" w:hAnsi="Times New Roman" w:cs="Times New Roman"/>
          <w:color w:val="000000"/>
          <w:sz w:val="24"/>
          <w:lang w:val="en-ID"/>
        </w:rPr>
        <w:t xml:space="preserve"> </w:t>
      </w:r>
      <w:r w:rsidR="00DE037A">
        <w:rPr>
          <w:rFonts w:ascii="Times New Roman" w:hAnsi="Times New Roman" w:cs="Times New Roman"/>
          <w:color w:val="000000"/>
          <w:sz w:val="24"/>
          <w:lang w:val="en-ID"/>
        </w:rPr>
        <w:t>2578</w:t>
      </w:r>
    </w:p>
    <w:p w14:paraId="1D7E5BEA" w14:textId="77777777" w:rsidR="00AF27E0" w:rsidRPr="00AF27E0" w:rsidRDefault="00AF27E0" w:rsidP="004C23ED">
      <w:pPr>
        <w:pStyle w:val="ListParagraph"/>
        <w:numPr>
          <w:ilvl w:val="1"/>
          <w:numId w:val="10"/>
        </w:numPr>
        <w:autoSpaceDE w:val="0"/>
        <w:spacing w:after="0" w:line="276" w:lineRule="auto"/>
        <w:ind w:left="993"/>
        <w:jc w:val="both"/>
        <w:rPr>
          <w:rFonts w:ascii="Times New Roman" w:eastAsia="SimSun" w:hAnsi="Times New Roman" w:cs="Times New Roman"/>
          <w:b/>
          <w:sz w:val="24"/>
          <w:lang w:val="en-ID"/>
        </w:rPr>
      </w:pPr>
      <w:r w:rsidRPr="00AF27E0">
        <w:rPr>
          <w:rFonts w:ascii="Times New Roman" w:eastAsia="ArialMT" w:hAnsi="Times New Roman" w:cs="Times New Roman"/>
          <w:b/>
          <w:sz w:val="24"/>
          <w:lang w:val="id-ID"/>
        </w:rPr>
        <w:t xml:space="preserve">Apabila kepada </w:t>
      </w:r>
      <w:r w:rsidRPr="00AF27E0">
        <w:rPr>
          <w:rFonts w:ascii="Times New Roman" w:eastAsia="ArialMT" w:hAnsi="Times New Roman" w:cs="Times New Roman"/>
          <w:b/>
          <w:sz w:val="24"/>
        </w:rPr>
        <w:t>PIHAK KEDUA</w:t>
      </w:r>
    </w:p>
    <w:p w14:paraId="1398EFF6" w14:textId="688AA813" w:rsidR="00AF27E0" w:rsidRPr="00DB0FAA" w:rsidRDefault="00AF27E0" w:rsidP="00AF27E0">
      <w:pPr>
        <w:pStyle w:val="ListParagraph"/>
        <w:autoSpaceDE w:val="0"/>
        <w:spacing w:line="276" w:lineRule="auto"/>
        <w:jc w:val="both"/>
        <w:rPr>
          <w:rFonts w:ascii="Times New Roman" w:eastAsia="SimSun" w:hAnsi="Times New Roman" w:cs="Times New Roman"/>
          <w:b/>
          <w:sz w:val="24"/>
          <w:lang w:val="en-ID"/>
        </w:rPr>
      </w:pPr>
      <w:r w:rsidRPr="00AF27E0">
        <w:rPr>
          <w:rFonts w:ascii="Times New Roman" w:eastAsia="SimSun" w:hAnsi="Times New Roman" w:cs="Times New Roman"/>
          <w:b/>
          <w:sz w:val="24"/>
          <w:lang w:val="id-ID"/>
        </w:rPr>
        <w:t xml:space="preserve">     PT </w:t>
      </w:r>
      <w:r w:rsidR="00D45E58">
        <w:rPr>
          <w:rFonts w:ascii="Times New Roman" w:eastAsia="SimSun" w:hAnsi="Times New Roman" w:cs="Times New Roman"/>
          <w:b/>
          <w:sz w:val="24"/>
          <w:lang w:val="en-ID"/>
        </w:rPr>
        <w:t>PRIMA MULTI PERALATAN</w:t>
      </w:r>
    </w:p>
    <w:p w14:paraId="0A2AF5A9" w14:textId="671A7CE0" w:rsidR="00144197" w:rsidRPr="00234C68" w:rsidRDefault="00144197" w:rsidP="00144197">
      <w:pPr>
        <w:pStyle w:val="ListParagraph"/>
        <w:autoSpaceDE w:val="0"/>
        <w:spacing w:before="100" w:beforeAutospacing="1" w:after="240" w:line="240" w:lineRule="auto"/>
        <w:ind w:left="993"/>
        <w:jc w:val="both"/>
        <w:rPr>
          <w:rFonts w:ascii="Times New Roman" w:eastAsia="SimSun" w:hAnsi="Times New Roman" w:cs="Times New Roman"/>
          <w:sz w:val="24"/>
        </w:rPr>
      </w:pPr>
      <w:r>
        <w:rPr>
          <w:rFonts w:ascii="Times New Roman" w:eastAsia="SimSun" w:hAnsi="Times New Roman" w:cs="Times New Roman"/>
          <w:sz w:val="24"/>
          <w:lang w:val="id-ID"/>
        </w:rPr>
        <w:t xml:space="preserve">Jl. </w:t>
      </w:r>
      <w:r w:rsidR="00234C68">
        <w:rPr>
          <w:rFonts w:ascii="Times New Roman" w:eastAsia="SimSun" w:hAnsi="Times New Roman" w:cs="Times New Roman"/>
          <w:sz w:val="24"/>
        </w:rPr>
        <w:t>Sei Bengawan No. 37, Kel. Babura, Kec. Medan Sunggal</w:t>
      </w:r>
    </w:p>
    <w:p w14:paraId="492A335C" w14:textId="77E6A2F9" w:rsidR="001265D3" w:rsidRPr="004235E0" w:rsidRDefault="001265D3" w:rsidP="008903EC">
      <w:pPr>
        <w:pStyle w:val="ListParagraph"/>
        <w:autoSpaceDE w:val="0"/>
        <w:spacing w:before="100" w:beforeAutospacing="1" w:after="240" w:line="240" w:lineRule="auto"/>
        <w:ind w:left="1134"/>
        <w:jc w:val="both"/>
        <w:rPr>
          <w:rFonts w:ascii="Times New Roman" w:eastAsia="SimSun" w:hAnsi="Times New Roman" w:cs="Times New Roman"/>
          <w:sz w:val="24"/>
        </w:rPr>
      </w:pPr>
      <w:r w:rsidRPr="004235E0">
        <w:rPr>
          <w:rFonts w:ascii="Times New Roman" w:eastAsia="SimSun" w:hAnsi="Times New Roman" w:cs="Times New Roman"/>
          <w:sz w:val="24"/>
          <w:lang w:val="en-ID"/>
        </w:rPr>
        <w:t>Email</w:t>
      </w:r>
      <w:r w:rsidRPr="004235E0">
        <w:rPr>
          <w:rFonts w:ascii="Times New Roman" w:eastAsia="SimSun" w:hAnsi="Times New Roman" w:cs="Times New Roman"/>
          <w:sz w:val="24"/>
          <w:lang w:val="en-ID"/>
        </w:rPr>
        <w:tab/>
        <w:t>:</w:t>
      </w:r>
      <w:r w:rsidR="00335099" w:rsidRPr="004235E0">
        <w:rPr>
          <w:rFonts w:ascii="Times New Roman" w:eastAsia="SimSun" w:hAnsi="Times New Roman" w:cs="Times New Roman"/>
          <w:sz w:val="24"/>
          <w:lang w:val="id-ID"/>
        </w:rPr>
        <w:t xml:space="preserve"> info</w:t>
      </w:r>
      <w:r w:rsidR="00335099" w:rsidRPr="004235E0">
        <w:rPr>
          <w:rFonts w:ascii="Times New Roman" w:eastAsia="SimSun" w:hAnsi="Times New Roman" w:cs="Times New Roman"/>
          <w:sz w:val="24"/>
        </w:rPr>
        <w:t>@p1-pmp.com</w:t>
      </w:r>
    </w:p>
    <w:p w14:paraId="2EC87A2E" w14:textId="2E9D34BB" w:rsidR="001265D3" w:rsidRPr="004235E0" w:rsidRDefault="001265D3" w:rsidP="008903EC">
      <w:pPr>
        <w:pStyle w:val="ListParagraph"/>
        <w:autoSpaceDE w:val="0"/>
        <w:spacing w:before="100" w:beforeAutospacing="1" w:after="240" w:line="240" w:lineRule="auto"/>
        <w:ind w:left="1134"/>
        <w:jc w:val="both"/>
        <w:rPr>
          <w:rFonts w:ascii="Times New Roman" w:eastAsia="SimSun" w:hAnsi="Times New Roman" w:cs="Times New Roman"/>
          <w:sz w:val="24"/>
        </w:rPr>
      </w:pPr>
      <w:r w:rsidRPr="004235E0">
        <w:rPr>
          <w:rFonts w:ascii="Times New Roman" w:eastAsia="SimSun" w:hAnsi="Times New Roman" w:cs="Times New Roman"/>
          <w:sz w:val="24"/>
          <w:lang w:val="en-ID"/>
        </w:rPr>
        <w:t>Up.</w:t>
      </w:r>
      <w:r w:rsidRPr="004235E0">
        <w:rPr>
          <w:rFonts w:ascii="Times New Roman" w:eastAsia="SimSun" w:hAnsi="Times New Roman" w:cs="Times New Roman"/>
          <w:sz w:val="24"/>
          <w:lang w:val="en-ID"/>
        </w:rPr>
        <w:tab/>
        <w:t>:</w:t>
      </w:r>
      <w:r w:rsidR="00335099" w:rsidRPr="004235E0">
        <w:rPr>
          <w:rFonts w:ascii="Times New Roman" w:eastAsia="SimSun" w:hAnsi="Times New Roman" w:cs="Times New Roman"/>
          <w:sz w:val="24"/>
          <w:lang w:val="id-ID"/>
        </w:rPr>
        <w:t xml:space="preserve"> </w:t>
      </w:r>
      <w:r w:rsidR="00335099" w:rsidRPr="004235E0">
        <w:rPr>
          <w:rFonts w:ascii="Times New Roman" w:eastAsia="SimSun" w:hAnsi="Times New Roman" w:cs="Times New Roman"/>
          <w:sz w:val="24"/>
        </w:rPr>
        <w:t>A</w:t>
      </w:r>
      <w:r w:rsidR="004235E0" w:rsidRPr="004235E0">
        <w:rPr>
          <w:rFonts w:ascii="Times New Roman" w:eastAsia="SimSun" w:hAnsi="Times New Roman" w:cs="Times New Roman"/>
          <w:sz w:val="24"/>
        </w:rPr>
        <w:t>ma</w:t>
      </w:r>
      <w:r w:rsidR="00335099" w:rsidRPr="004235E0">
        <w:rPr>
          <w:rFonts w:ascii="Times New Roman" w:eastAsia="SimSun" w:hAnsi="Times New Roman" w:cs="Times New Roman"/>
          <w:sz w:val="24"/>
        </w:rPr>
        <w:t>lia Jasmin</w:t>
      </w:r>
      <w:r w:rsidR="004235E0" w:rsidRPr="004235E0">
        <w:rPr>
          <w:rFonts w:ascii="Times New Roman" w:eastAsia="SimSun" w:hAnsi="Times New Roman" w:cs="Times New Roman"/>
          <w:sz w:val="24"/>
        </w:rPr>
        <w:t>e</w:t>
      </w:r>
    </w:p>
    <w:p w14:paraId="1F121C18" w14:textId="5FFCB0BD" w:rsidR="004235E0" w:rsidRPr="004235E0" w:rsidRDefault="004235E0" w:rsidP="008903EC">
      <w:pPr>
        <w:pStyle w:val="ListParagraph"/>
        <w:autoSpaceDE w:val="0"/>
        <w:spacing w:before="100" w:beforeAutospacing="1" w:after="240" w:line="240" w:lineRule="auto"/>
        <w:ind w:left="1134"/>
        <w:jc w:val="both"/>
        <w:rPr>
          <w:rFonts w:ascii="Times New Roman" w:eastAsia="SimSun" w:hAnsi="Times New Roman" w:cs="Times New Roman"/>
          <w:sz w:val="24"/>
        </w:rPr>
      </w:pPr>
      <w:r w:rsidRPr="004235E0">
        <w:rPr>
          <w:rFonts w:ascii="Times New Roman" w:eastAsia="SimSun" w:hAnsi="Times New Roman" w:cs="Times New Roman"/>
          <w:sz w:val="24"/>
        </w:rPr>
        <w:tab/>
      </w:r>
      <w:r w:rsidRPr="004235E0">
        <w:rPr>
          <w:rFonts w:ascii="Times New Roman" w:eastAsia="SimSun" w:hAnsi="Times New Roman" w:cs="Times New Roman"/>
          <w:sz w:val="24"/>
        </w:rPr>
        <w:tab/>
        <w:t xml:space="preserve">  082138067943</w:t>
      </w:r>
    </w:p>
    <w:p w14:paraId="5A1A0ED9" w14:textId="37413635" w:rsidR="002737F5" w:rsidRPr="004235E0" w:rsidRDefault="002737F5" w:rsidP="008903EC">
      <w:pPr>
        <w:pStyle w:val="ListParagraph"/>
        <w:autoSpaceDE w:val="0"/>
        <w:spacing w:before="100" w:beforeAutospacing="1" w:after="240" w:line="240" w:lineRule="auto"/>
        <w:ind w:left="1134"/>
        <w:jc w:val="both"/>
        <w:rPr>
          <w:rFonts w:ascii="Times New Roman" w:eastAsia="SimSun" w:hAnsi="Times New Roman" w:cs="Times New Roman"/>
          <w:sz w:val="24"/>
        </w:rPr>
      </w:pPr>
      <w:r w:rsidRPr="004235E0">
        <w:rPr>
          <w:rFonts w:ascii="Times New Roman" w:eastAsia="SimSun" w:hAnsi="Times New Roman" w:cs="Times New Roman"/>
          <w:sz w:val="24"/>
          <w:lang w:val="id-ID"/>
        </w:rPr>
        <w:t>Email</w:t>
      </w:r>
      <w:r w:rsidRPr="004235E0">
        <w:rPr>
          <w:rFonts w:ascii="Times New Roman" w:eastAsia="SimSun" w:hAnsi="Times New Roman" w:cs="Times New Roman"/>
          <w:sz w:val="24"/>
          <w:lang w:val="id-ID"/>
        </w:rPr>
        <w:tab/>
        <w:t xml:space="preserve">: </w:t>
      </w:r>
      <w:r w:rsidR="00335099" w:rsidRPr="0028761F">
        <w:rPr>
          <w:rStyle w:val="Hyperlink"/>
          <w:rFonts w:ascii="Times New Roman" w:eastAsia="SimSun" w:hAnsi="Times New Roman" w:cs="Times New Roman"/>
          <w:color w:val="000000" w:themeColor="text1"/>
          <w:sz w:val="24"/>
          <w:u w:val="none"/>
          <w:lang w:val="id-ID"/>
        </w:rPr>
        <w:t>sbahri</w:t>
      </w:r>
      <w:r w:rsidR="00335099" w:rsidRPr="0028761F">
        <w:rPr>
          <w:rStyle w:val="Hyperlink"/>
          <w:rFonts w:ascii="Times New Roman" w:eastAsia="SimSun" w:hAnsi="Times New Roman" w:cs="Times New Roman"/>
          <w:color w:val="000000" w:themeColor="text1"/>
          <w:sz w:val="24"/>
          <w:u w:val="none"/>
        </w:rPr>
        <w:t>@</w:t>
      </w:r>
      <w:r w:rsidR="004235E0" w:rsidRPr="0028761F">
        <w:rPr>
          <w:rStyle w:val="Hyperlink"/>
          <w:rFonts w:ascii="Times New Roman" w:eastAsia="SimSun" w:hAnsi="Times New Roman" w:cs="Times New Roman"/>
          <w:color w:val="000000" w:themeColor="text1"/>
          <w:sz w:val="24"/>
          <w:u w:val="none"/>
        </w:rPr>
        <w:t>p1-pmp.com</w:t>
      </w:r>
    </w:p>
    <w:p w14:paraId="21630AC5" w14:textId="5AEB92B9" w:rsidR="002737F5" w:rsidRPr="004235E0" w:rsidRDefault="00335099" w:rsidP="008903EC">
      <w:pPr>
        <w:pStyle w:val="ListParagraph"/>
        <w:autoSpaceDE w:val="0"/>
        <w:spacing w:before="100" w:beforeAutospacing="1" w:after="240" w:line="240" w:lineRule="auto"/>
        <w:ind w:left="1134"/>
        <w:jc w:val="both"/>
        <w:rPr>
          <w:rFonts w:ascii="Times New Roman" w:eastAsia="SimSun" w:hAnsi="Times New Roman" w:cs="Times New Roman"/>
          <w:sz w:val="24"/>
        </w:rPr>
      </w:pPr>
      <w:r w:rsidRPr="004235E0">
        <w:rPr>
          <w:rFonts w:ascii="Times New Roman" w:eastAsia="SimSun" w:hAnsi="Times New Roman" w:cs="Times New Roman"/>
          <w:sz w:val="24"/>
          <w:lang w:val="id-ID"/>
        </w:rPr>
        <w:t>Up.</w:t>
      </w:r>
      <w:r w:rsidRPr="004235E0">
        <w:rPr>
          <w:rFonts w:ascii="Times New Roman" w:eastAsia="SimSun" w:hAnsi="Times New Roman" w:cs="Times New Roman"/>
          <w:sz w:val="24"/>
          <w:lang w:val="id-ID"/>
        </w:rPr>
        <w:tab/>
        <w:t xml:space="preserve">: </w:t>
      </w:r>
      <w:r w:rsidRPr="004235E0">
        <w:rPr>
          <w:rFonts w:ascii="Times New Roman" w:eastAsia="SimSun" w:hAnsi="Times New Roman" w:cs="Times New Roman"/>
          <w:sz w:val="24"/>
        </w:rPr>
        <w:t>Syamsul Bahri</w:t>
      </w:r>
    </w:p>
    <w:p w14:paraId="60DE7380" w14:textId="634FCC42" w:rsidR="002737F5" w:rsidRPr="00335099" w:rsidRDefault="00335099" w:rsidP="008903EC">
      <w:pPr>
        <w:pStyle w:val="ListParagraph"/>
        <w:autoSpaceDE w:val="0"/>
        <w:spacing w:before="100" w:beforeAutospacing="1" w:after="240" w:line="240" w:lineRule="auto"/>
        <w:ind w:left="1134"/>
        <w:jc w:val="both"/>
        <w:rPr>
          <w:rFonts w:ascii="Times New Roman" w:eastAsia="SimSun" w:hAnsi="Times New Roman" w:cs="Times New Roman"/>
          <w:sz w:val="24"/>
        </w:rPr>
      </w:pPr>
      <w:r w:rsidRPr="004235E0">
        <w:rPr>
          <w:rFonts w:ascii="Times New Roman" w:eastAsia="SimSun" w:hAnsi="Times New Roman" w:cs="Times New Roman"/>
          <w:sz w:val="24"/>
          <w:lang w:val="id-ID"/>
        </w:rPr>
        <w:t xml:space="preserve">                   0812</w:t>
      </w:r>
      <w:r w:rsidRPr="004235E0">
        <w:rPr>
          <w:rFonts w:ascii="Times New Roman" w:eastAsia="SimSun" w:hAnsi="Times New Roman" w:cs="Times New Roman"/>
          <w:sz w:val="24"/>
        </w:rPr>
        <w:t>6316691</w:t>
      </w:r>
    </w:p>
    <w:p w14:paraId="72FE53AF" w14:textId="77777777" w:rsidR="00AF27E0" w:rsidRPr="00AF27E0" w:rsidRDefault="00AF27E0" w:rsidP="004C23ED">
      <w:pPr>
        <w:numPr>
          <w:ilvl w:val="0"/>
          <w:numId w:val="9"/>
        </w:numPr>
        <w:spacing w:after="120" w:line="240" w:lineRule="auto"/>
        <w:ind w:left="567" w:hanging="567"/>
        <w:jc w:val="both"/>
        <w:rPr>
          <w:rFonts w:ascii="Times New Roman" w:eastAsia="SimSun" w:hAnsi="Times New Roman" w:cs="Times New Roman"/>
          <w:sz w:val="24"/>
        </w:rPr>
      </w:pPr>
      <w:r w:rsidRPr="00AF27E0">
        <w:rPr>
          <w:rFonts w:ascii="Times New Roman" w:eastAsia="SimSun" w:hAnsi="Times New Roman" w:cs="Times New Roman"/>
          <w:sz w:val="24"/>
        </w:rPr>
        <w:t>Seluruh pemberitahuan, permintaan dan semua komunikasi lainnya berdasarkan Perjanjian ini diberikan secara tertulis dan dianggap telah diberikan dengan semestinya apabila</w:t>
      </w:r>
      <w:r w:rsidRPr="00AF27E0">
        <w:rPr>
          <w:rFonts w:ascii="Times New Roman" w:eastAsia="SimSun" w:hAnsi="Times New Roman" w:cs="Times New Roman"/>
          <w:sz w:val="24"/>
          <w:lang w:val="en-ID"/>
        </w:rPr>
        <w:t xml:space="preserve"> : </w:t>
      </w:r>
    </w:p>
    <w:p w14:paraId="21DD4A26" w14:textId="77777777" w:rsidR="00AF27E0" w:rsidRPr="00D831E5" w:rsidRDefault="00AF27E0" w:rsidP="004C23ED">
      <w:pPr>
        <w:pStyle w:val="ListParagraph"/>
        <w:numPr>
          <w:ilvl w:val="0"/>
          <w:numId w:val="11"/>
        </w:numPr>
        <w:spacing w:before="60" w:after="60" w:line="240" w:lineRule="auto"/>
        <w:ind w:left="1134" w:hanging="567"/>
        <w:contextualSpacing w:val="0"/>
        <w:jc w:val="both"/>
        <w:rPr>
          <w:rFonts w:ascii="Times New Roman" w:eastAsia="SimSun" w:hAnsi="Times New Roman" w:cs="Times New Roman"/>
          <w:sz w:val="24"/>
          <w:lang w:val="id-ID"/>
        </w:rPr>
      </w:pPr>
      <w:r w:rsidRPr="00D831E5">
        <w:rPr>
          <w:rFonts w:ascii="Times New Roman" w:eastAsia="SimSun" w:hAnsi="Times New Roman" w:cs="Times New Roman"/>
          <w:sz w:val="24"/>
          <w:lang w:val="id-ID"/>
        </w:rPr>
        <w:t>Dikirim melalui Surat Elektronik (email) ke alamat email PIHAK PERTAMA y</w:t>
      </w:r>
      <w:r w:rsidRPr="00D831E5">
        <w:rPr>
          <w:rFonts w:ascii="Times New Roman" w:eastAsia="SimSun" w:hAnsi="Times New Roman" w:cs="Times New Roman"/>
          <w:sz w:val="24"/>
        </w:rPr>
        <w:t xml:space="preserve">ang tertera </w:t>
      </w:r>
      <w:r w:rsidR="00145D74">
        <w:rPr>
          <w:rFonts w:ascii="Times New Roman" w:eastAsia="SimSun" w:hAnsi="Times New Roman" w:cs="Times New Roman"/>
          <w:sz w:val="24"/>
          <w:lang w:val="id-ID"/>
        </w:rPr>
        <w:t>pada ayat (1) Pasal ini</w:t>
      </w:r>
      <w:r w:rsidRPr="00D831E5">
        <w:rPr>
          <w:rFonts w:ascii="Times New Roman" w:eastAsia="SimSun" w:hAnsi="Times New Roman" w:cs="Times New Roman"/>
          <w:sz w:val="24"/>
        </w:rPr>
        <w:t xml:space="preserve"> dan dapat dibuktikan dengan</w:t>
      </w:r>
      <w:r w:rsidRPr="00D831E5">
        <w:rPr>
          <w:rFonts w:ascii="Times New Roman" w:eastAsia="SimSun" w:hAnsi="Times New Roman" w:cs="Times New Roman"/>
          <w:sz w:val="24"/>
          <w:lang w:val="id-ID"/>
        </w:rPr>
        <w:t xml:space="preserve"> jejak digital pengiriman surat elektronik (email)</w:t>
      </w:r>
      <w:r w:rsidRPr="00D831E5">
        <w:rPr>
          <w:rFonts w:ascii="Times New Roman" w:eastAsia="SimSun" w:hAnsi="Times New Roman" w:cs="Times New Roman"/>
          <w:sz w:val="24"/>
          <w:lang w:val="en-ID"/>
        </w:rPr>
        <w:t>;</w:t>
      </w:r>
    </w:p>
    <w:p w14:paraId="41726B19" w14:textId="77777777" w:rsidR="00AF27E0" w:rsidRPr="00AF27E0" w:rsidRDefault="00AF27E0" w:rsidP="004C23ED">
      <w:pPr>
        <w:numPr>
          <w:ilvl w:val="0"/>
          <w:numId w:val="11"/>
        </w:numPr>
        <w:spacing w:before="100" w:beforeAutospacing="1" w:after="60" w:line="276" w:lineRule="auto"/>
        <w:ind w:left="1134" w:hanging="504"/>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D</w:t>
      </w:r>
      <w:r w:rsidRPr="00AF27E0">
        <w:rPr>
          <w:rFonts w:ascii="Times New Roman" w:eastAsia="SimSun" w:hAnsi="Times New Roman" w:cs="Times New Roman"/>
          <w:sz w:val="24"/>
        </w:rPr>
        <w:t xml:space="preserve">ikirim melalui surat ke </w:t>
      </w:r>
      <w:r w:rsidR="00D831E5">
        <w:rPr>
          <w:rFonts w:ascii="Times New Roman" w:eastAsia="SimSun" w:hAnsi="Times New Roman" w:cs="Times New Roman"/>
          <w:sz w:val="24"/>
        </w:rPr>
        <w:t xml:space="preserve">alamat sebagaimana </w:t>
      </w:r>
      <w:r w:rsidR="00D831E5">
        <w:rPr>
          <w:rFonts w:ascii="Times New Roman" w:eastAsia="SimSun" w:hAnsi="Times New Roman" w:cs="Times New Roman"/>
          <w:sz w:val="24"/>
          <w:lang w:val="id-ID"/>
        </w:rPr>
        <w:t>dimaksud dalam ayat (1) Pasal ini</w:t>
      </w:r>
      <w:r w:rsidRPr="00AF27E0">
        <w:rPr>
          <w:rFonts w:ascii="Times New Roman" w:eastAsia="SimSun" w:hAnsi="Times New Roman" w:cs="Times New Roman"/>
          <w:sz w:val="24"/>
        </w:rPr>
        <w:t>, 3 (tiga) hari setelah tanggal stempel pos dengan alamat yang tepat dan prangko dibayar dimuka, yang dibuktikan atau tercatat, dengan meminta tanda terima; atau</w:t>
      </w:r>
    </w:p>
    <w:p w14:paraId="5D836902" w14:textId="77777777" w:rsidR="00AF27E0" w:rsidRPr="00AF27E0" w:rsidRDefault="00AF27E0" w:rsidP="004C23ED">
      <w:pPr>
        <w:numPr>
          <w:ilvl w:val="0"/>
          <w:numId w:val="11"/>
        </w:numPr>
        <w:spacing w:before="100" w:beforeAutospacing="1" w:after="60" w:line="276" w:lineRule="auto"/>
        <w:ind w:left="1134" w:hanging="567"/>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lastRenderedPageBreak/>
        <w:t xml:space="preserve">Dengan cara lain yang disampaikan secara langsung pada alamat yang tertera </w:t>
      </w:r>
      <w:r w:rsidR="00145D74">
        <w:rPr>
          <w:rFonts w:ascii="Times New Roman" w:eastAsia="SimSun" w:hAnsi="Times New Roman" w:cs="Times New Roman"/>
          <w:sz w:val="24"/>
          <w:lang w:val="id-ID"/>
        </w:rPr>
        <w:t>pada ayat (1) Pasal ini</w:t>
      </w:r>
      <w:r w:rsidRPr="00AF27E0">
        <w:rPr>
          <w:rFonts w:ascii="Times New Roman" w:eastAsia="SimSun" w:hAnsi="Times New Roman" w:cs="Times New Roman"/>
          <w:sz w:val="24"/>
          <w:lang w:val="id-ID"/>
        </w:rPr>
        <w:t>, pada tanggal diserahkan, yang tanda terimanya harus diketahui dari PIHAK PERTAMA oleh salah seorang karyawannya, dan dari PIHAK KEDUA oleh salah seorang konsultan/ pengacaranya.</w:t>
      </w:r>
      <w:r w:rsidR="0044462D" w:rsidRPr="0044462D">
        <w:rPr>
          <w:noProof/>
        </w:rPr>
        <w:t xml:space="preserve"> </w:t>
      </w:r>
    </w:p>
    <w:p w14:paraId="15606425" w14:textId="77777777" w:rsidR="00AF27E0" w:rsidRPr="00D831E5" w:rsidRDefault="00D831E5" w:rsidP="004C23ED">
      <w:pPr>
        <w:pStyle w:val="ListParagraph"/>
        <w:numPr>
          <w:ilvl w:val="0"/>
          <w:numId w:val="9"/>
        </w:numPr>
        <w:autoSpaceDE w:val="0"/>
        <w:spacing w:before="120" w:after="120" w:line="276" w:lineRule="auto"/>
        <w:ind w:left="567" w:hanging="567"/>
        <w:contextualSpacing w:val="0"/>
        <w:jc w:val="both"/>
        <w:rPr>
          <w:rFonts w:ascii="Times New Roman" w:eastAsia="SimSun" w:hAnsi="Times New Roman" w:cs="Times New Roman"/>
          <w:sz w:val="24"/>
          <w:lang w:val="id-ID"/>
        </w:rPr>
      </w:pPr>
      <w:r>
        <w:rPr>
          <w:rFonts w:ascii="Times New Roman" w:hAnsi="Times New Roman" w:cs="Times New Roman"/>
          <w:sz w:val="24"/>
          <w:lang w:val="id-ID"/>
        </w:rPr>
        <w:t>Apabila terjadi perubahan alamat sebagaimana dimaksud dalam ayat (1) Pasal ini atau alamat terakhir yang tercatat pada masing-masing PIHAK, maka perubahan tersebut harus diberitahukan secara tertulis kepada PIHAK lain dalam Perjanjian ini selambat-lambatnya 7 (tujuh) hari kerja setelah perubahan alamat dimaksud berlaku efektif</w:t>
      </w:r>
      <w:r w:rsidR="00AF27E0" w:rsidRPr="00AF27E0">
        <w:rPr>
          <w:rFonts w:ascii="Times New Roman" w:hAnsi="Times New Roman" w:cs="Times New Roman"/>
          <w:sz w:val="24"/>
          <w:lang w:val="id-ID"/>
        </w:rPr>
        <w:t>.</w:t>
      </w:r>
    </w:p>
    <w:p w14:paraId="2DEEA0EE" w14:textId="722061E5" w:rsidR="00D831E5" w:rsidRPr="00EC359A" w:rsidRDefault="00D831E5" w:rsidP="0022453C">
      <w:pPr>
        <w:pStyle w:val="ListParagraph"/>
        <w:numPr>
          <w:ilvl w:val="0"/>
          <w:numId w:val="9"/>
        </w:numPr>
        <w:autoSpaceDE w:val="0"/>
        <w:spacing w:before="100" w:beforeAutospacing="1" w:after="360" w:line="276" w:lineRule="auto"/>
        <w:ind w:left="567" w:hanging="567"/>
        <w:jc w:val="both"/>
        <w:rPr>
          <w:rFonts w:ascii="Times New Roman" w:eastAsia="SimSun" w:hAnsi="Times New Roman" w:cs="Times New Roman"/>
          <w:sz w:val="24"/>
          <w:lang w:val="id-ID"/>
        </w:rPr>
      </w:pPr>
      <w:r>
        <w:rPr>
          <w:rFonts w:ascii="Times New Roman" w:hAnsi="Times New Roman" w:cs="Times New Roman"/>
          <w:sz w:val="24"/>
          <w:lang w:val="id-ID"/>
        </w:rPr>
        <w:t>Apabila perubahan alamat tersebut tidak diberitahukan, maka surat menyurat atau pemberitahuan sebagaimana dimaksud pada ayat (1) Pasal ini dianggap telah diberikan sebagaimana mestinya dengan pengiriman yang ditujukan ke alamat tersebut atau alamat terakhir yang diketahui tercatat pada masing-masing PIHAK.</w:t>
      </w:r>
    </w:p>
    <w:p w14:paraId="36A09ADC" w14:textId="520981B4" w:rsidR="00875182" w:rsidRDefault="00875182" w:rsidP="00875182">
      <w:pPr>
        <w:autoSpaceDE w:val="0"/>
        <w:spacing w:before="100" w:beforeAutospacing="1"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3</w:t>
      </w:r>
    </w:p>
    <w:p w14:paraId="4A61BFF0" w14:textId="77777777" w:rsidR="00875182" w:rsidRDefault="00875182" w:rsidP="001B60C4">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KETERLAMBATAN PENYELESAIAN PEKERJAAN</w:t>
      </w:r>
    </w:p>
    <w:p w14:paraId="230D481C" w14:textId="77777777" w:rsidR="00875182" w:rsidRDefault="00875182"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Apabila dalam jangka waktu pelaksanaan Pekerjaan PIHAK KEDUA mengalami gangguan atau hambatan </w:t>
      </w:r>
      <w:r w:rsidR="006D645B">
        <w:rPr>
          <w:rFonts w:ascii="Times New Roman" w:eastAsia="SimSun" w:hAnsi="Times New Roman" w:cs="Times New Roman"/>
          <w:sz w:val="24"/>
          <w:lang w:val="id-ID"/>
        </w:rPr>
        <w:t>diluar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p>
    <w:p w14:paraId="4F941F8E" w14:textId="77777777" w:rsidR="006D645B" w:rsidRDefault="006D645B"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Setelah PIHAK PERTAMA menyatakan secara resmi menerima pemberitahuan dari PIHAK KEDUA sebagaiman</w:t>
      </w:r>
      <w:r w:rsidR="008903EC">
        <w:rPr>
          <w:rFonts w:ascii="Times New Roman" w:eastAsia="SimSun" w:hAnsi="Times New Roman" w:cs="Times New Roman"/>
          <w:sz w:val="24"/>
          <w:lang w:val="id-ID"/>
        </w:rPr>
        <w:t>a</w:t>
      </w:r>
      <w:r>
        <w:rPr>
          <w:rFonts w:ascii="Times New Roman" w:eastAsia="SimSun" w:hAnsi="Times New Roman" w:cs="Times New Roman"/>
          <w:sz w:val="24"/>
          <w:lang w:val="id-ID"/>
        </w:rPr>
        <w:t xml:space="preserve"> tersebut dalam ayat (1) Pasal ini, maka atas dasar pemberitahuan tersebut PIHAK PERTAMA melakukan penelitian dan evaluasi terhadap pemberitahuan tersebut. Selanjutnya PIHAK PERTAMA </w:t>
      </w:r>
      <w:r w:rsidR="00EB2F9F">
        <w:rPr>
          <w:rFonts w:ascii="Times New Roman" w:eastAsia="SimSun" w:hAnsi="Times New Roman" w:cs="Times New Roman"/>
          <w:sz w:val="24"/>
          <w:lang w:val="id-ID"/>
        </w:rPr>
        <w:t>memberikan jawaban diterima atau ditolaknya alasan gangguan atau hambatan tersebut kepada PIHAK KEDUA selambat-lambatnya 3 (tiga) hari sejak di</w:t>
      </w:r>
      <w:r w:rsidR="008E3D6B">
        <w:rPr>
          <w:rFonts w:ascii="Times New Roman" w:eastAsia="SimSun" w:hAnsi="Times New Roman" w:cs="Times New Roman"/>
          <w:sz w:val="24"/>
          <w:lang w:val="id-ID"/>
        </w:rPr>
        <w:t>terimanya pemberitahuan tersebut.</w:t>
      </w:r>
    </w:p>
    <w:p w14:paraId="008B6C12" w14:textId="77777777" w:rsidR="008E3D6B" w:rsidRDefault="008E3D6B"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Adanya gangguan atau hambatan tersebut tidak mengurangi kewajiban untuk berusaha menan</w:t>
      </w:r>
      <w:r w:rsidR="00145D74">
        <w:rPr>
          <w:rFonts w:ascii="Times New Roman" w:eastAsia="SimSun" w:hAnsi="Times New Roman" w:cs="Times New Roman"/>
          <w:sz w:val="24"/>
          <w:lang w:val="id-ID"/>
        </w:rPr>
        <w:t>g</w:t>
      </w:r>
      <w:r>
        <w:rPr>
          <w:rFonts w:ascii="Times New Roman" w:eastAsia="SimSun" w:hAnsi="Times New Roman" w:cs="Times New Roman"/>
          <w:sz w:val="24"/>
          <w:lang w:val="id-ID"/>
        </w:rPr>
        <w:t>gulanginya sehingga jadwal penyerahan hasil pekerjaan yang telah ditetapkan dalam perjanjian ini tetap dapat terpenuhi.</w:t>
      </w:r>
    </w:p>
    <w:p w14:paraId="47722FB3" w14:textId="2FB8151D" w:rsidR="00DA41B0" w:rsidRPr="001522ED" w:rsidRDefault="008E3D6B" w:rsidP="001522ED">
      <w:pPr>
        <w:autoSpaceDE w:val="0"/>
        <w:spacing w:after="360" w:line="276" w:lineRule="auto"/>
        <w:jc w:val="both"/>
        <w:rPr>
          <w:rFonts w:ascii="Times New Roman" w:eastAsia="SimSun" w:hAnsi="Times New Roman" w:cs="Times New Roman"/>
          <w:sz w:val="24"/>
          <w:lang w:val="id-ID"/>
        </w:rPr>
      </w:pPr>
      <w:r w:rsidRPr="00D65B02">
        <w:rPr>
          <w:rFonts w:ascii="Times New Roman" w:eastAsia="SimSun" w:hAnsi="Times New Roman" w:cs="Times New Roman"/>
          <w:sz w:val="24"/>
          <w:lang w:val="id-ID"/>
        </w:rPr>
        <w:t>Apabila alasan dari PIHAK KEDUA tersebut dapat diterima, maka jadwal waktu penyerahan  dapat diperpanjang pelaksanaannya dan semua biaya untuk keperluan tersebut dibebankan kepada PIHAK KEDUA.</w:t>
      </w:r>
    </w:p>
    <w:p w14:paraId="2ACC104E" w14:textId="0DB54311" w:rsidR="008E3D6B" w:rsidRDefault="00FD0EB1" w:rsidP="00FD0EB1">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4</w:t>
      </w:r>
    </w:p>
    <w:p w14:paraId="719A5A06" w14:textId="77777777" w:rsidR="00FD0EB1" w:rsidRDefault="00FD0EB1" w:rsidP="00FD0EB1">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KEADAAN KAHAR/FORCE MAJEURE</w:t>
      </w:r>
    </w:p>
    <w:p w14:paraId="497C8247"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Setiap PIHAK memiliki hak untuk menunda pelaksanaan dari kewajibannya berdasarkan Perjanjian sejauh bahwa pelaksanaan tersebut terhambat dikarenakan keadaan-keadaan di luar kendali dari PIHAK tersebut, termasuk namun tidak terbatas pada peperangan, kerusuhan, kecelakaan, kebakaran, cuaca buruk, pemogokan nasional, revolusi, dan bencana alam.</w:t>
      </w:r>
    </w:p>
    <w:p w14:paraId="489EBF6D"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lastRenderedPageBreak/>
        <w:t>PARA PIHAK akan dibebaskan dari tanggung jawab atas keterlambatan atau kegagalan pemenuhan kewajiban yang disebabkan oleh keadaan kahar.</w:t>
      </w:r>
    </w:p>
    <w:p w14:paraId="0D228614"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Apabila terjadi keadaan kahar, maka selambat-lambatnya 14 (empat belas) hari kalender sejak terjadinya keadaan kahar tersebut, PIHAK yang terkena keadaan kahar tersebut </w:t>
      </w:r>
      <w:r w:rsidR="00250B35">
        <w:rPr>
          <w:rFonts w:ascii="Times New Roman" w:eastAsia="SimSun" w:hAnsi="Times New Roman" w:cs="Times New Roman"/>
          <w:sz w:val="24"/>
          <w:lang w:val="id-ID"/>
        </w:rPr>
        <w:t>harus segera memberitahukan secara tertulis kepada PIHAK lainnya disertai dengan menyertakan salinan pernyataan keadaan kahar yang sah dikeluarkan oleh instansi yang berwenang yang menyatakan telah terjadi keadaan kahar.</w:t>
      </w:r>
    </w:p>
    <w:p w14:paraId="007E59B4" w14:textId="77777777" w:rsidR="00250B35"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Setelah salah satu PIHAK menyatakan secara resmi menerima pemberitahuan tersebut dari PIHAK yang terkena keadaan kahar, maka atas dasar pemberitahuan tersebut dilakukan pemeriksaan dan evaluasi terhadap pemberitahuan tersebut dan apabila alasan tersebut dapat diterima, maka Perjanjian dapat diperpanjang masa pelaksanaannya.</w:t>
      </w:r>
    </w:p>
    <w:p w14:paraId="0A43F6DB" w14:textId="77777777" w:rsidR="00AC7ABE"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Jika batas waktu pemberitahuan sebagaimana dimaksud dalam ayat (3) Pasal ini dilampaui, maka PIHAK yang tidak terkena keadaan kahar berhak menolak pengajuan keadaan kahar tersebut.</w:t>
      </w:r>
    </w:p>
    <w:p w14:paraId="6C61E654" w14:textId="77777777" w:rsidR="00250B35"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Selama adanya penundaan yang disebabkan oleh adanya keadaan kahar tersebut, PARA PIHAK dapat dibebaskan dari kewajiban-kewajibannya masing-masing sebagaimana diatur dalam Perjanjian ini.</w:t>
      </w:r>
    </w:p>
    <w:p w14:paraId="04962920" w14:textId="2F1A3A17" w:rsidR="002B1272" w:rsidRPr="00481E97" w:rsidRDefault="00250B35" w:rsidP="00481E97">
      <w:pPr>
        <w:pStyle w:val="ListParagraph"/>
        <w:numPr>
          <w:ilvl w:val="0"/>
          <w:numId w:val="13"/>
        </w:numPr>
        <w:autoSpaceDE w:val="0"/>
        <w:spacing w:after="360" w:line="276" w:lineRule="auto"/>
        <w:ind w:left="567" w:hanging="567"/>
        <w:contextualSpacing w:val="0"/>
        <w:jc w:val="both"/>
        <w:rPr>
          <w:rFonts w:ascii="Times New Roman" w:eastAsia="SimSun" w:hAnsi="Times New Roman" w:cs="Times New Roman"/>
          <w:sz w:val="24"/>
          <w:lang w:val="id-ID"/>
        </w:rPr>
      </w:pPr>
      <w:r w:rsidRPr="00B9408A">
        <w:rPr>
          <w:rFonts w:ascii="Times New Roman" w:eastAsia="SimSun" w:hAnsi="Times New Roman" w:cs="Times New Roman"/>
          <w:sz w:val="24"/>
          <w:lang w:val="id-ID"/>
        </w:rPr>
        <w:t>Keadaan kahar hanya melepaskan/membebaskan PIHAK yang terkena atau mengalami keadaan kahar tersebut dari segala denda yang timbul akibat keterlambatan penyelesaian Pekerjaan yang disebabkan oleh keadaan kahar, akan tetapi tidak menghilangkan/membebaskan dari tanggung jawab pokoknya.</w:t>
      </w:r>
    </w:p>
    <w:p w14:paraId="39D7E351" w14:textId="5450E41C" w:rsidR="00250B35" w:rsidRDefault="009E7D4B" w:rsidP="009E7D4B">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5</w:t>
      </w:r>
    </w:p>
    <w:p w14:paraId="2A3869DB" w14:textId="1C3346BF" w:rsidR="009E7D4B" w:rsidRDefault="009E7D4B" w:rsidP="009E7D4B">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PENERAPAN SISTEM MANAJEMEN KESELAMATAN DAN KESEHATAN KERJA SERTA LINGKUNGAN</w:t>
      </w:r>
    </w:p>
    <w:p w14:paraId="762DBE50" w14:textId="77777777" w:rsidR="00481E97" w:rsidRDefault="00481E97" w:rsidP="00481E97">
      <w:pPr>
        <w:autoSpaceDE w:val="0"/>
        <w:spacing w:after="120" w:line="120" w:lineRule="auto"/>
        <w:rPr>
          <w:rFonts w:ascii="Times New Roman" w:eastAsia="SimSun" w:hAnsi="Times New Roman" w:cs="Times New Roman"/>
          <w:b/>
          <w:sz w:val="24"/>
          <w:lang w:val="id-ID"/>
        </w:rPr>
      </w:pPr>
    </w:p>
    <w:p w14:paraId="735ACF55" w14:textId="36A0BC21" w:rsidR="00A60E91" w:rsidRPr="00A60E91" w:rsidRDefault="00A60E91" w:rsidP="00B22C35">
      <w:pPr>
        <w:pStyle w:val="ListParagraph"/>
        <w:numPr>
          <w:ilvl w:val="0"/>
          <w:numId w:val="22"/>
        </w:numPr>
        <w:autoSpaceDE w:val="0"/>
        <w:spacing w:after="120" w:line="276" w:lineRule="auto"/>
        <w:ind w:left="567" w:hanging="567"/>
        <w:jc w:val="both"/>
        <w:rPr>
          <w:rFonts w:ascii="Times New Roman" w:eastAsia="SimSun" w:hAnsi="Times New Roman" w:cs="Times New Roman"/>
          <w:sz w:val="24"/>
          <w:lang w:val="id-ID"/>
        </w:rPr>
      </w:pPr>
      <w:r w:rsidRPr="00A60E91">
        <w:rPr>
          <w:rFonts w:ascii="Times New Roman" w:eastAsia="SimSun" w:hAnsi="Times New Roman" w:cs="Times New Roman"/>
          <w:sz w:val="24"/>
          <w:lang w:val="id-ID"/>
        </w:rPr>
        <w:t>Dalam melaksanakan Pekerjaan, PIHAK KEDUA wajib memberikan perlindungan Keselamatan dan Kesehatan Kerja (K3) bagi seluruh tenaga kerja yang bekerja sesuai dengan ketentuan perundang-undangan yang berlaku.</w:t>
      </w:r>
    </w:p>
    <w:p w14:paraId="334F99E8" w14:textId="3CD28591" w:rsidR="00A60E91" w:rsidRPr="00BA5FDF"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rPr>
      </w:pPr>
      <w:r w:rsidRPr="00BA5FDF">
        <w:rPr>
          <w:rFonts w:ascii="Times New Roman" w:eastAsia="Times New Roman" w:hAnsi="Times New Roman" w:cs="Times New Roman"/>
          <w:color w:val="000000"/>
          <w:sz w:val="24"/>
          <w:szCs w:val="24"/>
        </w:rPr>
        <w:t>PIHAK KEDUA memberikan Alat Pelindung Diri (APD) kepada tenaga kerja yang bekerja di Area Terminal Petikemas PIHAK PERTAMA dengan standar minimal APD yang dipakai sesuai dengan ketentuan perundang-undangan tentang K3 yang berlaku dan harus berkoordinasi dengan pengawas pekerjaan.</w:t>
      </w:r>
    </w:p>
    <w:p w14:paraId="0FD03A8B" w14:textId="77777777" w:rsidR="00A60E91" w:rsidRPr="00BA5FDF"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rPr>
      </w:pPr>
      <w:r w:rsidRPr="00BA5FDF">
        <w:rPr>
          <w:rFonts w:ascii="Times New Roman" w:eastAsia="Times New Roman" w:hAnsi="Times New Roman" w:cs="Times New Roman"/>
          <w:color w:val="000000"/>
          <w:sz w:val="24"/>
          <w:szCs w:val="24"/>
        </w:rPr>
        <w:t xml:space="preserve">Setiap tenaga kerja PIHAK KEDUA wajib memakai ID </w:t>
      </w:r>
      <w:proofErr w:type="gramStart"/>
      <w:r w:rsidRPr="00BA5FDF">
        <w:rPr>
          <w:rFonts w:ascii="Times New Roman" w:eastAsia="Times New Roman" w:hAnsi="Times New Roman" w:cs="Times New Roman"/>
          <w:color w:val="000000"/>
          <w:sz w:val="24"/>
          <w:szCs w:val="24"/>
        </w:rPr>
        <w:t>Card</w:t>
      </w:r>
      <w:proofErr w:type="gramEnd"/>
      <w:r w:rsidRPr="00BA5FDF">
        <w:rPr>
          <w:rFonts w:ascii="Times New Roman" w:eastAsia="Times New Roman" w:hAnsi="Times New Roman" w:cs="Times New Roman"/>
          <w:color w:val="000000"/>
          <w:sz w:val="24"/>
          <w:szCs w:val="24"/>
        </w:rPr>
        <w:t xml:space="preserve"> yang dikeluarkan oleh Pengelola Terminal Petikemas. Apabila tidak memakai ID </w:t>
      </w:r>
      <w:proofErr w:type="gramStart"/>
      <w:r w:rsidRPr="00BA5FDF">
        <w:rPr>
          <w:rFonts w:ascii="Times New Roman" w:eastAsia="Times New Roman" w:hAnsi="Times New Roman" w:cs="Times New Roman"/>
          <w:color w:val="000000"/>
          <w:sz w:val="24"/>
          <w:szCs w:val="24"/>
        </w:rPr>
        <w:t>Card</w:t>
      </w:r>
      <w:proofErr w:type="gramEnd"/>
      <w:r w:rsidRPr="00BA5FDF">
        <w:rPr>
          <w:rFonts w:ascii="Times New Roman" w:eastAsia="Times New Roman" w:hAnsi="Times New Roman" w:cs="Times New Roman"/>
          <w:color w:val="000000"/>
          <w:sz w:val="24"/>
          <w:szCs w:val="24"/>
        </w:rPr>
        <w:t>, maka tenaga kerja yang dimaksud tidak diperkenankan untuk memasuki area Terminal Petikemas Belawan.</w:t>
      </w:r>
    </w:p>
    <w:p w14:paraId="42629121" w14:textId="77777777" w:rsidR="00A60E91" w:rsidRPr="00BA5FDF"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rPr>
      </w:pPr>
      <w:r w:rsidRPr="00BA5FDF">
        <w:rPr>
          <w:rFonts w:ascii="Times New Roman" w:eastAsia="Times New Roman" w:hAnsi="Times New Roman" w:cs="Times New Roman"/>
          <w:color w:val="000000"/>
          <w:sz w:val="24"/>
          <w:szCs w:val="24"/>
        </w:rPr>
        <w:t xml:space="preserve">Perlindungan wajib diberikan oleh PIHAK KEDUA kepada tenaga kerjanya, termasuk jika menggunakan tenaga kerja kontrak berdasarkan Pasal 13 ayat (1) Keputusan Menteri Tenaga Kerja No. 150/1999 tentang Penyelenggaraan Jaminan Sosial Tenaga Kerja bagi Tenaga Kerja Harian Lepas, bahwa pengusaha yang mempekerjakan tenaga kerja melalui PKWT (kontrak) </w:t>
      </w:r>
      <w:r w:rsidRPr="00BA5FDF">
        <w:rPr>
          <w:rFonts w:ascii="Times New Roman" w:eastAsia="Times New Roman" w:hAnsi="Times New Roman" w:cs="Times New Roman"/>
          <w:color w:val="000000"/>
          <w:sz w:val="24"/>
          <w:szCs w:val="24"/>
        </w:rPr>
        <w:lastRenderedPageBreak/>
        <w:t>selama 3 (tiga) bulan secara berturut-turut atau bahkan lebih, wajib mengikutsertakan tenaga kerjanya pada semua program Jaminan Kecelakaan Kerja, Jaminan Kematian, Jaminan Hari Tua, dan Jaminan Pemeliharaan Kesehatan.</w:t>
      </w:r>
    </w:p>
    <w:p w14:paraId="40974EBC" w14:textId="35CB6CC8" w:rsidR="00FA5A8F" w:rsidRPr="00AA5C9C" w:rsidRDefault="00A60E91" w:rsidP="00B22C35">
      <w:pPr>
        <w:numPr>
          <w:ilvl w:val="0"/>
          <w:numId w:val="22"/>
        </w:numPr>
        <w:pBdr>
          <w:top w:val="nil"/>
          <w:left w:val="nil"/>
          <w:bottom w:val="nil"/>
          <w:right w:val="nil"/>
          <w:between w:val="nil"/>
        </w:pBdr>
        <w:spacing w:after="360" w:line="276" w:lineRule="auto"/>
        <w:ind w:left="567" w:hanging="567"/>
        <w:jc w:val="both"/>
        <w:rPr>
          <w:rFonts w:ascii="Times New Roman" w:eastAsia="Times New Roman" w:hAnsi="Times New Roman" w:cs="Times New Roman"/>
          <w:color w:val="000000"/>
          <w:sz w:val="24"/>
          <w:szCs w:val="24"/>
        </w:rPr>
      </w:pPr>
      <w:r w:rsidRPr="00BA5FDF">
        <w:rPr>
          <w:rFonts w:ascii="Times New Roman" w:eastAsia="Times New Roman" w:hAnsi="Times New Roman" w:cs="Times New Roman"/>
          <w:color w:val="000000"/>
          <w:sz w:val="24"/>
          <w:szCs w:val="24"/>
        </w:rPr>
        <w:t>Segala biaya yang timbul akibat dari penerapan sistem manajemen Keselamatan dan Kesehatan Kerja serta Lingkungan (SMK3L) menjadi beban dan tanggung jawab dari PIHAK KEDUA.</w:t>
      </w:r>
    </w:p>
    <w:p w14:paraId="3F7F89B2" w14:textId="01FFE332" w:rsidR="008F6042" w:rsidRDefault="008F6042" w:rsidP="008F6042">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6</w:t>
      </w:r>
    </w:p>
    <w:p w14:paraId="1AD23E18" w14:textId="77777777" w:rsidR="008F6042" w:rsidRDefault="008F6042" w:rsidP="008F6042">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BEA MATERAI/PAJAK</w:t>
      </w:r>
    </w:p>
    <w:p w14:paraId="0EA4DCB0" w14:textId="77777777" w:rsidR="008F6042" w:rsidRDefault="008F6042" w:rsidP="004C23ED">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Bea Materai untuk perjanjian ini menjadi beban PARA PIHAK.</w:t>
      </w:r>
    </w:p>
    <w:p w14:paraId="45DC8EBF" w14:textId="7C76A967" w:rsidR="00CA39FB" w:rsidRDefault="008F6042" w:rsidP="00251D76">
      <w:pPr>
        <w:pStyle w:val="ListParagraph"/>
        <w:numPr>
          <w:ilvl w:val="0"/>
          <w:numId w:val="14"/>
        </w:numPr>
        <w:autoSpaceDE w:val="0"/>
        <w:spacing w:after="36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Pajak-pajak yang mungkin ada/timbul setelah dibuat atau ditandatanganinya Perjanjian ini menjadi </w:t>
      </w:r>
      <w:r w:rsidR="00073F68">
        <w:rPr>
          <w:rFonts w:ascii="Times New Roman" w:eastAsia="SimSun" w:hAnsi="Times New Roman" w:cs="Times New Roman"/>
          <w:sz w:val="24"/>
          <w:lang w:val="id-ID"/>
        </w:rPr>
        <w:t xml:space="preserve">tanggungan </w:t>
      </w:r>
      <w:r w:rsidR="007578E9">
        <w:rPr>
          <w:rFonts w:ascii="Times New Roman" w:eastAsia="SimSun" w:hAnsi="Times New Roman" w:cs="Times New Roman"/>
          <w:sz w:val="24"/>
          <w:lang w:val="id-ID"/>
        </w:rPr>
        <w:t>masing-masing PIHAK</w:t>
      </w:r>
      <w:r w:rsidR="00303119">
        <w:rPr>
          <w:rFonts w:ascii="Times New Roman" w:eastAsia="SimSun" w:hAnsi="Times New Roman" w:cs="Times New Roman"/>
          <w:sz w:val="24"/>
          <w:lang w:val="id-ID"/>
        </w:rPr>
        <w:t xml:space="preserve"> berdasarkan peraturan perundang-undangan yang berlaku.</w:t>
      </w:r>
    </w:p>
    <w:p w14:paraId="203C68D4" w14:textId="4C38769F" w:rsidR="00073F68" w:rsidRDefault="00073F68" w:rsidP="00073F68">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7</w:t>
      </w:r>
    </w:p>
    <w:p w14:paraId="488E42F7" w14:textId="77777777" w:rsidR="00073F68" w:rsidRDefault="00073F68" w:rsidP="00073F68">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PERSELISIHAN</w:t>
      </w:r>
    </w:p>
    <w:p w14:paraId="14ABCF2E"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Seluruh perselisihan yang timbul karena perjanjian ini seperti keabsahan, interpretasi, pelaksanaan dan/atau pelanggaran atas setiap ketentuan akan ditafsirkan dan diinte</w:t>
      </w:r>
      <w:r w:rsidR="008903EC">
        <w:rPr>
          <w:rFonts w:ascii="Times New Roman" w:eastAsia="SimSun" w:hAnsi="Times New Roman" w:cs="Times New Roman"/>
          <w:sz w:val="24"/>
          <w:lang w:val="id-ID"/>
        </w:rPr>
        <w:t>r</w:t>
      </w:r>
      <w:r>
        <w:rPr>
          <w:rFonts w:ascii="Times New Roman" w:eastAsia="SimSun" w:hAnsi="Times New Roman" w:cs="Times New Roman"/>
          <w:sz w:val="24"/>
          <w:lang w:val="id-ID"/>
        </w:rPr>
        <w:t>prestasikan berdasarkan hukum Republik Indonesia.</w:t>
      </w:r>
    </w:p>
    <w:p w14:paraId="1E37DC33"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Segala perselisihan yang timbul dalam pelaksanaan perjanjian ini akan diselesaikan oleh PARA PIHAK secara musyawarah untuk mencapai mufakat.</w:t>
      </w:r>
    </w:p>
    <w:p w14:paraId="600744C0"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Jika dalam waktu 30 (tiga puluh) hari kalender perselisihan tersebut tidak dapat diselesaikan dengan musyawarah, maka penyelesaian selanjutnya akan dilakukan sesuai ketentuan hukum yang berlaku melalui Pengadilan Negeri Medan.</w:t>
      </w:r>
    </w:p>
    <w:p w14:paraId="2983C7BB" w14:textId="6D454FC4" w:rsidR="00D4428B" w:rsidRPr="00EC359A" w:rsidRDefault="00073F68" w:rsidP="00EC359A">
      <w:pPr>
        <w:pStyle w:val="ListParagraph"/>
        <w:numPr>
          <w:ilvl w:val="0"/>
          <w:numId w:val="15"/>
        </w:numPr>
        <w:autoSpaceDE w:val="0"/>
        <w:spacing w:after="36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Selama penyelesaian perselisihan sebagaimana dimaksud Pasal ini, PARA PIHAK harus tetap menjalankan kewajibannya.</w:t>
      </w:r>
    </w:p>
    <w:p w14:paraId="293CD191" w14:textId="7960F295" w:rsidR="00073F68" w:rsidRDefault="00A64530" w:rsidP="00A64530">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8</w:t>
      </w:r>
    </w:p>
    <w:p w14:paraId="1D4079A6" w14:textId="77777777" w:rsidR="00A64530" w:rsidRDefault="00A64530" w:rsidP="00A64530">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PEMUTUSAN PERJANJIAN</w:t>
      </w:r>
    </w:p>
    <w:p w14:paraId="4D87A434" w14:textId="77777777" w:rsidR="00A64530" w:rsidRDefault="00A64530" w:rsidP="004C23ED">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memberikan kewenangan kepada PIHAK PERTAMA untuk membatalkan Perjanjian secara sepihak</w:t>
      </w:r>
      <w:r w:rsidR="00D65B02">
        <w:rPr>
          <w:rFonts w:ascii="Times New Roman" w:eastAsia="SimSun" w:hAnsi="Times New Roman" w:cs="Times New Roman"/>
          <w:sz w:val="24"/>
          <w:lang w:val="en-ID"/>
        </w:rPr>
        <w:t xml:space="preserve"> dengan mengesampingkan Pasal 1266 KUH Perdata,</w:t>
      </w:r>
      <w:r>
        <w:rPr>
          <w:rFonts w:ascii="Times New Roman" w:eastAsia="SimSun" w:hAnsi="Times New Roman" w:cs="Times New Roman"/>
          <w:sz w:val="24"/>
          <w:lang w:val="id-ID"/>
        </w:rPr>
        <w:t xml:space="preserve"> apabila:</w:t>
      </w:r>
    </w:p>
    <w:p w14:paraId="67B342FE" w14:textId="77777777" w:rsidR="00A64530" w:rsidRDefault="00A64530" w:rsidP="004C23ED">
      <w:pPr>
        <w:pStyle w:val="ListParagraph"/>
        <w:numPr>
          <w:ilvl w:val="1"/>
          <w:numId w:val="11"/>
        </w:numPr>
        <w:autoSpaceDE w:val="0"/>
        <w:spacing w:after="120" w:line="276" w:lineRule="auto"/>
        <w:ind w:left="993"/>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tidak mengindahkan peringatan-peringatan yang telah diberikan sebanyak-banyaknya 3 (tiga) kali secara tertulis untuk segera mengembalikan keadaan sesuai isi Perjanjian dengan jarak antara masing-masing peringatan minimal 5 (lima) hari kalender.</w:t>
      </w:r>
    </w:p>
    <w:p w14:paraId="631DFDE3" w14:textId="77777777" w:rsidR="00A64530" w:rsidRDefault="00A64530" w:rsidP="004C23ED">
      <w:pPr>
        <w:pStyle w:val="ListParagraph"/>
        <w:numPr>
          <w:ilvl w:val="1"/>
          <w:numId w:val="11"/>
        </w:numPr>
        <w:autoSpaceDE w:val="0"/>
        <w:spacing w:after="120" w:line="276" w:lineRule="auto"/>
        <w:ind w:left="993"/>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dalam melaksanakan pekerjaannya secara nyata telah mengalihkan sebagian atau seluruh pekerjaannya kepada pihak lain tanpa persetujuan tertulis terlebih dahulu dari PIHAK PERTAMA.</w:t>
      </w:r>
    </w:p>
    <w:p w14:paraId="56C52311" w14:textId="77777777" w:rsidR="002B1272" w:rsidRDefault="00A64530" w:rsidP="004C23ED">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lastRenderedPageBreak/>
        <w:t>Semua biaya yang dikeluarkan oleh PIHAK KEDUA dan Pihak Lain, maupun kerugian PIHAK PERTAMA yang timbul akibat pembatalan sebagaimana dimaksud dalam ayat (1) Pasal ini, sepenuhnya menjadi tanggung jawab PIHAK KEDUA</w:t>
      </w:r>
      <w:r w:rsidR="002B1272">
        <w:rPr>
          <w:rFonts w:ascii="Times New Roman" w:eastAsia="SimSun" w:hAnsi="Times New Roman" w:cs="Times New Roman"/>
          <w:sz w:val="24"/>
          <w:lang w:val="id-ID"/>
        </w:rPr>
        <w:t xml:space="preserve"> dan </w:t>
      </w:r>
    </w:p>
    <w:p w14:paraId="10A1D1B9" w14:textId="21C98847" w:rsidR="00A64530" w:rsidRPr="00B57E8E" w:rsidDel="00671F1F" w:rsidRDefault="002B1272" w:rsidP="004C23ED">
      <w:pPr>
        <w:pStyle w:val="ListParagraph"/>
        <w:numPr>
          <w:ilvl w:val="0"/>
          <w:numId w:val="16"/>
        </w:numPr>
        <w:autoSpaceDE w:val="0"/>
        <w:spacing w:after="120" w:line="276" w:lineRule="auto"/>
        <w:ind w:left="567" w:hanging="567"/>
        <w:contextualSpacing w:val="0"/>
        <w:jc w:val="both"/>
        <w:rPr>
          <w:del w:id="559" w:author="User" w:date="2020-09-08T13:38:00Z"/>
          <w:rFonts w:ascii="Times New Roman" w:eastAsia="SimSun" w:hAnsi="Times New Roman" w:cs="Times New Roman"/>
          <w:strike/>
          <w:sz w:val="24"/>
          <w:highlight w:val="yellow"/>
          <w:lang w:val="id-ID"/>
        </w:rPr>
      </w:pPr>
      <w:del w:id="560" w:author="User" w:date="2020-09-08T13:38:00Z">
        <w:r w:rsidRPr="00B57E8E" w:rsidDel="00671F1F">
          <w:rPr>
            <w:rFonts w:ascii="Times New Roman" w:eastAsia="SimSun" w:hAnsi="Times New Roman" w:cs="Times New Roman"/>
            <w:strike/>
            <w:sz w:val="24"/>
            <w:highlight w:val="yellow"/>
            <w:lang w:val="id-ID"/>
          </w:rPr>
          <w:delText>Ap</w:delText>
        </w:r>
        <w:r w:rsidR="00FE3374" w:rsidRPr="00B57E8E" w:rsidDel="00671F1F">
          <w:rPr>
            <w:rFonts w:ascii="Times New Roman" w:eastAsia="SimSun" w:hAnsi="Times New Roman" w:cs="Times New Roman"/>
            <w:strike/>
            <w:sz w:val="24"/>
            <w:highlight w:val="yellow"/>
            <w:lang w:val="id-ID"/>
          </w:rPr>
          <w:delText>a</w:delText>
        </w:r>
        <w:r w:rsidRPr="00B57E8E" w:rsidDel="00671F1F">
          <w:rPr>
            <w:rFonts w:ascii="Times New Roman" w:eastAsia="SimSun" w:hAnsi="Times New Roman" w:cs="Times New Roman"/>
            <w:strike/>
            <w:sz w:val="24"/>
            <w:highlight w:val="yellow"/>
            <w:lang w:val="id-ID"/>
          </w:rPr>
          <w:delText>b</w:delText>
        </w:r>
        <w:r w:rsidR="00FE3374" w:rsidRPr="00B57E8E" w:rsidDel="00671F1F">
          <w:rPr>
            <w:rFonts w:ascii="Times New Roman" w:eastAsia="SimSun" w:hAnsi="Times New Roman" w:cs="Times New Roman"/>
            <w:strike/>
            <w:sz w:val="24"/>
            <w:highlight w:val="yellow"/>
            <w:lang w:val="id-ID"/>
          </w:rPr>
          <w:delText>ila</w:delText>
        </w:r>
        <w:r w:rsidRPr="00B57E8E" w:rsidDel="00671F1F">
          <w:rPr>
            <w:rFonts w:ascii="Times New Roman" w:eastAsia="SimSun" w:hAnsi="Times New Roman" w:cs="Times New Roman"/>
            <w:strike/>
            <w:sz w:val="24"/>
            <w:highlight w:val="yellow"/>
            <w:lang w:val="id-ID"/>
          </w:rPr>
          <w:delText xml:space="preserve"> pemutusan perjanjian secara sepihak </w:delText>
        </w:r>
        <w:r w:rsidR="00FE3374" w:rsidRPr="00B57E8E" w:rsidDel="00671F1F">
          <w:rPr>
            <w:rFonts w:ascii="Times New Roman" w:eastAsia="SimSun" w:hAnsi="Times New Roman" w:cs="Times New Roman"/>
            <w:strike/>
            <w:sz w:val="24"/>
            <w:highlight w:val="yellow"/>
            <w:lang w:val="id-ID"/>
          </w:rPr>
          <w:delText xml:space="preserve">dilakukan </w:delText>
        </w:r>
        <w:r w:rsidRPr="00B57E8E" w:rsidDel="00671F1F">
          <w:rPr>
            <w:rFonts w:ascii="Times New Roman" w:eastAsia="SimSun" w:hAnsi="Times New Roman" w:cs="Times New Roman"/>
            <w:strike/>
            <w:sz w:val="24"/>
            <w:highlight w:val="yellow"/>
            <w:lang w:val="id-ID"/>
          </w:rPr>
          <w:delText>oleh PIHAK PERTAMA sebagaimana yang dimaksud dalam ayat (1) Perjanjian ini, maka ketentuan sanksi dan denda sebagaimana yang diatur dalam Pasal 12 ayat (9) menjadi tidak berlaku.</w:delText>
        </w:r>
      </w:del>
    </w:p>
    <w:p w14:paraId="2AF75B08" w14:textId="35F6BB17" w:rsidR="00A64530" w:rsidRDefault="00A64530" w:rsidP="004C23ED">
      <w:pPr>
        <w:pStyle w:val="ListParagraph"/>
        <w:numPr>
          <w:ilvl w:val="0"/>
          <w:numId w:val="16"/>
        </w:numPr>
        <w:autoSpaceDE w:val="0"/>
        <w:spacing w:after="36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Apabila pembatalan bukan dikarenakan kesalahan PIHAK KEDUA, maka PIHAK KEDUA dibebaskan dari biaya-biaya yang timbul akibat pembatalan tersebut.</w:t>
      </w:r>
    </w:p>
    <w:p w14:paraId="55742517" w14:textId="77777777" w:rsidR="00C93F7A" w:rsidRDefault="00C93F7A" w:rsidP="00C93F7A">
      <w:pPr>
        <w:pStyle w:val="ListParagraph"/>
        <w:autoSpaceDE w:val="0"/>
        <w:spacing w:after="360" w:line="120" w:lineRule="auto"/>
        <w:ind w:left="567"/>
        <w:jc w:val="both"/>
        <w:rPr>
          <w:rFonts w:ascii="Times New Roman" w:eastAsia="SimSun" w:hAnsi="Times New Roman" w:cs="Times New Roman"/>
          <w:sz w:val="24"/>
          <w:lang w:val="id-ID"/>
        </w:rPr>
      </w:pPr>
    </w:p>
    <w:p w14:paraId="7FD1E9D0" w14:textId="560FC49E" w:rsidR="00C93F7A" w:rsidRPr="00EC359A" w:rsidRDefault="00C93F7A" w:rsidP="004C23ED">
      <w:pPr>
        <w:pStyle w:val="ListParagraph"/>
        <w:numPr>
          <w:ilvl w:val="0"/>
          <w:numId w:val="16"/>
        </w:numPr>
        <w:autoSpaceDE w:val="0"/>
        <w:spacing w:after="360" w:line="276" w:lineRule="auto"/>
        <w:ind w:left="567" w:hanging="567"/>
        <w:jc w:val="both"/>
        <w:rPr>
          <w:rFonts w:ascii="Times New Roman" w:eastAsia="SimSun" w:hAnsi="Times New Roman" w:cs="Times New Roman"/>
          <w:sz w:val="24"/>
          <w:lang w:val="id-ID"/>
        </w:rPr>
      </w:pPr>
      <w:r w:rsidRPr="00EC359A">
        <w:rPr>
          <w:rFonts w:ascii="Times New Roman" w:eastAsia="SimSun" w:hAnsi="Times New Roman" w:cs="Times New Roman"/>
          <w:sz w:val="24"/>
          <w:lang w:val="id-ID"/>
        </w:rPr>
        <w:t>Apabila pada saat Perjanjian ini berakhir atau diputuskan terdapat kewajiban yang belum diselesaikan oleh Para Pihak, maka ketentuan-ketentuan dalam Perjanjian ini tetap berlaku sampai diselesaikannya hak dan kewajiban Para Pihak.</w:t>
      </w:r>
    </w:p>
    <w:p w14:paraId="6E6C1DEA" w14:textId="20D36FC9" w:rsidR="00A64530" w:rsidRDefault="00A64530" w:rsidP="00145D74">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Pasal </w:t>
      </w:r>
      <w:r w:rsidR="004B7780">
        <w:rPr>
          <w:rFonts w:ascii="Times New Roman" w:eastAsia="SimSun" w:hAnsi="Times New Roman" w:cs="Times New Roman"/>
          <w:b/>
          <w:sz w:val="24"/>
          <w:lang w:val="id-ID"/>
        </w:rPr>
        <w:t>1</w:t>
      </w:r>
      <w:r w:rsidR="00DA41B0">
        <w:rPr>
          <w:rFonts w:ascii="Times New Roman" w:eastAsia="SimSun" w:hAnsi="Times New Roman" w:cs="Times New Roman"/>
          <w:b/>
          <w:sz w:val="24"/>
          <w:lang w:val="id-ID"/>
        </w:rPr>
        <w:t>9</w:t>
      </w:r>
    </w:p>
    <w:p w14:paraId="44C49C4F" w14:textId="77777777" w:rsidR="00A64530" w:rsidRDefault="00A64530" w:rsidP="00A64530">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KERAHASIAAN</w:t>
      </w:r>
    </w:p>
    <w:p w14:paraId="45AD57BE" w14:textId="77777777" w:rsid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A64530">
        <w:rPr>
          <w:rFonts w:ascii="Times New Roman" w:eastAsia="SimSun" w:hAnsi="Times New Roman" w:cs="Times New Roman"/>
          <w:sz w:val="24"/>
          <w:lang w:val="id-ID"/>
        </w:rPr>
        <w:t xml:space="preserve">PIHAK KEDUA dan/atau pihak lain yang bekerja atau bekerja sama dengan PIHAK KEDUA untuk kepentingan PIHAK PERTAMA, wajib menjaga kerahasiaan atas dokumen-dokumen dan informasi-informasi yang berkaitan dengan PIHAK PERTAMA, yang diketahui oleh PIHAK KEDUA, atau yang PIHAK KEDUA ketahui dari PIHAK PERTAMA meskipun Perjanjian ini berakhir. </w:t>
      </w:r>
    </w:p>
    <w:p w14:paraId="260BF415" w14:textId="77777777" w:rsidR="00A64530" w:rsidRP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A64530">
        <w:rPr>
          <w:rFonts w:ascii="Times New Roman" w:eastAsia="SimSun" w:hAnsi="Times New Roman" w:cs="Times New Roman"/>
          <w:sz w:val="24"/>
        </w:rPr>
        <w:t xml:space="preserve">Dalam menjalankan pekerjaannya, PIHAK </w:t>
      </w:r>
      <w:r w:rsidRPr="00A64530">
        <w:rPr>
          <w:rFonts w:ascii="Times New Roman" w:eastAsia="SimSun" w:hAnsi="Times New Roman" w:cs="Times New Roman"/>
          <w:sz w:val="24"/>
          <w:lang w:val="id-ID"/>
        </w:rPr>
        <w:t>KEDUA</w:t>
      </w:r>
      <w:r w:rsidRPr="00A64530">
        <w:rPr>
          <w:rFonts w:ascii="Times New Roman" w:eastAsia="SimSun" w:hAnsi="Times New Roman" w:cs="Times New Roman"/>
          <w:sz w:val="24"/>
        </w:rPr>
        <w:t xml:space="preserve"> dilarang untuk melakukan hal-hal selain daripada untuk kepentingan PIHAK PERTAMA maupun hal-hal lainnya yang merugikan dan bertentangan dengan kepentingan PIHAK PERTAMA dalam bentuk apapun dan dengan dalih apapun juga.</w:t>
      </w:r>
    </w:p>
    <w:p w14:paraId="339F9E39" w14:textId="77777777" w:rsidR="00A64530" w:rsidRP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A64530">
        <w:rPr>
          <w:rFonts w:ascii="Times New Roman" w:eastAsia="SimSun" w:hAnsi="Times New Roman" w:cs="Times New Roman"/>
          <w:sz w:val="24"/>
        </w:rPr>
        <w:t xml:space="preserve">Pelanggaran terhadap hal-hal sebagaimana diatur dalam ayat (1) dan (2) di atas dapat mengakibatkan pemutusan Perjanjian ini oleh PIHAK PERTAMA dan oleh karena itu PIHAK PERTAMA tidak memiliki kewajiban untuk membayar ganti rugi atau kompensasi dalam bentuk apapun juga kepada PIHAK </w:t>
      </w:r>
      <w:r w:rsidRPr="00A64530">
        <w:rPr>
          <w:rFonts w:ascii="Times New Roman" w:eastAsia="SimSun" w:hAnsi="Times New Roman" w:cs="Times New Roman"/>
          <w:sz w:val="24"/>
          <w:lang w:val="id-ID"/>
        </w:rPr>
        <w:t>KEDUA</w:t>
      </w:r>
      <w:r w:rsidRPr="00A64530">
        <w:rPr>
          <w:rFonts w:ascii="Times New Roman" w:eastAsia="SimSun" w:hAnsi="Times New Roman" w:cs="Times New Roman"/>
          <w:sz w:val="24"/>
        </w:rPr>
        <w:t>.</w:t>
      </w:r>
    </w:p>
    <w:p w14:paraId="62F64F77" w14:textId="6AF5D4CC" w:rsidR="00AA665C" w:rsidRPr="00B57E8E" w:rsidRDefault="00A64530" w:rsidP="00AA665C">
      <w:pPr>
        <w:pStyle w:val="ListParagraph"/>
        <w:numPr>
          <w:ilvl w:val="0"/>
          <w:numId w:val="17"/>
        </w:numPr>
        <w:spacing w:before="120" w:after="360" w:line="276" w:lineRule="auto"/>
        <w:ind w:left="567" w:hanging="567"/>
        <w:jc w:val="both"/>
        <w:rPr>
          <w:rFonts w:ascii="Times New Roman" w:eastAsia="SimSun" w:hAnsi="Times New Roman" w:cs="Times New Roman"/>
          <w:sz w:val="24"/>
          <w:lang w:val="id-ID"/>
        </w:rPr>
      </w:pPr>
      <w:r w:rsidRPr="00A64530">
        <w:rPr>
          <w:rFonts w:ascii="Times New Roman" w:eastAsia="SimSun" w:hAnsi="Times New Roman" w:cs="Times New Roman"/>
          <w:sz w:val="24"/>
          <w:lang w:val="id-ID"/>
        </w:rPr>
        <w:t>Jaminan kerahasiaan sebagaimana dimaksud dalam Perjanjian ini akan tetap berlaku, walaupun Perjanjian ini telah berakhir atau diakhiri oleh salah satu Pihak</w:t>
      </w:r>
      <w:r w:rsidR="00E63699">
        <w:rPr>
          <w:rFonts w:ascii="Times New Roman" w:eastAsia="SimSun" w:hAnsi="Times New Roman" w:cs="Times New Roman"/>
          <w:sz w:val="24"/>
          <w:lang w:val="id-ID"/>
        </w:rPr>
        <w:t>.</w:t>
      </w:r>
    </w:p>
    <w:p w14:paraId="612289BF" w14:textId="519B0AB6" w:rsidR="00E63699" w:rsidRDefault="00E63699" w:rsidP="00E63699">
      <w:pPr>
        <w:spacing w:before="120"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Pasal </w:t>
      </w:r>
      <w:r w:rsidR="00DA41B0">
        <w:rPr>
          <w:rFonts w:ascii="Times New Roman" w:eastAsia="SimSun" w:hAnsi="Times New Roman" w:cs="Times New Roman"/>
          <w:b/>
          <w:sz w:val="24"/>
          <w:lang w:val="id-ID"/>
        </w:rPr>
        <w:t>20</w:t>
      </w:r>
    </w:p>
    <w:p w14:paraId="050B3EC1" w14:textId="77777777" w:rsidR="00E63699" w:rsidRDefault="00E63699" w:rsidP="00E63699">
      <w:pPr>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LAIN-LAIN</w:t>
      </w:r>
    </w:p>
    <w:p w14:paraId="1B7327D7" w14:textId="77777777" w:rsidR="00E63699"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Segala sesuatu yang belum diatur serta perubahan-perubahan dan/atau penambahan-penambahan akan dibuat dalam perjanjian tambahan (</w:t>
      </w:r>
      <w:r>
        <w:rPr>
          <w:rFonts w:ascii="Times New Roman" w:eastAsia="SimSun" w:hAnsi="Times New Roman" w:cs="Times New Roman"/>
          <w:i/>
          <w:sz w:val="24"/>
          <w:lang w:val="id-ID"/>
        </w:rPr>
        <w:t>addendum</w:t>
      </w:r>
      <w:r>
        <w:rPr>
          <w:rFonts w:ascii="Times New Roman" w:eastAsia="SimSun" w:hAnsi="Times New Roman" w:cs="Times New Roman"/>
          <w:sz w:val="24"/>
          <w:lang w:val="id-ID"/>
        </w:rPr>
        <w:t>) yang merupakan bagian yang mengikat dan tidak terpisahkan dari Perjanjian ini.</w:t>
      </w:r>
    </w:p>
    <w:p w14:paraId="2BCC1FA6" w14:textId="77777777" w:rsidR="00E63699"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Semua dokumen yang tercantum dalam Perjanjian ini merupakan bagian yang mengikat dan tidak terpisahkan dari Perjanjian ini.</w:t>
      </w:r>
    </w:p>
    <w:p w14:paraId="50E6F427" w14:textId="77777777" w:rsidR="00D65B02" w:rsidRPr="00B9408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B9408A">
        <w:rPr>
          <w:rFonts w:ascii="Times New Roman" w:eastAsia="SimSun" w:hAnsi="Times New Roman" w:cs="Times New Roman"/>
          <w:sz w:val="24"/>
          <w:lang w:val="id-ID"/>
        </w:rPr>
        <w:t>PIHAK PERTAMA dapat melakukan penundaan transaksi sehubungan dengan Perjanjian ini apabila terdapat indikasi dan/atau penyimpangan yang dilakukan oleh PIHAK KEDUA</w:t>
      </w:r>
      <w:r w:rsidR="00B9408A">
        <w:rPr>
          <w:rFonts w:ascii="Times New Roman" w:eastAsia="SimSun" w:hAnsi="Times New Roman" w:cs="Times New Roman"/>
          <w:sz w:val="24"/>
          <w:lang w:val="en-ID"/>
        </w:rPr>
        <w:t>.</w:t>
      </w:r>
    </w:p>
    <w:p w14:paraId="473155A2" w14:textId="77777777" w:rsidR="00DB0FAA" w:rsidRPr="00DB0FA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DB0FAA">
        <w:rPr>
          <w:rFonts w:ascii="Times New Roman" w:eastAsia="SimSun" w:hAnsi="Times New Roman" w:cs="Times New Roman"/>
          <w:sz w:val="24"/>
          <w:lang w:val="id-ID"/>
        </w:rPr>
        <w:t>Dalam hal setelah ditandatanganinya Perjanjian ini terjadi suatu perubahan dalam peraturan perundang-undangan yang secara material dapat mendatangkan kerugian terhadap salah satu PIHAK, maka PARA PIHAK sepakat untuk mengadakan perundingan kembali sehingga dapat menghilangkan atau memperkecil kerugian yang diderita oleh PIHAK lainnya</w:t>
      </w:r>
      <w:r w:rsidR="00B9408A" w:rsidRPr="00DB0FAA">
        <w:rPr>
          <w:rFonts w:ascii="Times New Roman" w:eastAsia="SimSun" w:hAnsi="Times New Roman" w:cs="Times New Roman"/>
          <w:sz w:val="24"/>
          <w:lang w:val="en-ID"/>
        </w:rPr>
        <w:t>.</w:t>
      </w:r>
    </w:p>
    <w:p w14:paraId="4AAEFD0B" w14:textId="77777777" w:rsidR="00593C61" w:rsidRPr="00DB0FA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DB0FAA">
        <w:rPr>
          <w:rFonts w:ascii="Times New Roman" w:eastAsia="SimSun" w:hAnsi="Times New Roman" w:cs="Times New Roman"/>
          <w:sz w:val="24"/>
          <w:lang w:val="id-ID"/>
        </w:rPr>
        <w:lastRenderedPageBreak/>
        <w:t>Perjanjian ini membatalkan dan menggantikan kesepakatan yang dibuat sebelumnya oleh PARA PIHAK baik yang dilakukan dengan cara lisan maupun tulisan.</w:t>
      </w:r>
    </w:p>
    <w:p w14:paraId="362E7CFE" w14:textId="77777777" w:rsidR="00CC2036"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Dalam hal suatu ketentuan yang terdapat dalam Perjanjian ini dinyatakan sebagai tidak sah atau tidak dapat diberlakukan secara hukum baik secara keseluruhan maupun sebagian, maka </w:t>
      </w:r>
      <w:r w:rsidR="008903EC">
        <w:rPr>
          <w:rFonts w:ascii="Times New Roman" w:eastAsia="SimSun" w:hAnsi="Times New Roman" w:cs="Times New Roman"/>
          <w:sz w:val="24"/>
          <w:lang w:val="id-ID"/>
        </w:rPr>
        <w:t>hal</w:t>
      </w:r>
      <w:r w:rsidR="00CC2036">
        <w:rPr>
          <w:rFonts w:ascii="Times New Roman" w:eastAsia="SimSun" w:hAnsi="Times New Roman" w:cs="Times New Roman"/>
          <w:sz w:val="24"/>
          <w:lang w:val="id-ID"/>
        </w:rPr>
        <w:t xml:space="preserve"> tersebut hanya berkaitan pada ketentuan yang dianggap tidak</w:t>
      </w:r>
      <w:r w:rsidR="008903EC">
        <w:rPr>
          <w:rFonts w:ascii="Times New Roman" w:eastAsia="SimSun" w:hAnsi="Times New Roman" w:cs="Times New Roman"/>
          <w:sz w:val="24"/>
          <w:lang w:val="id-ID"/>
        </w:rPr>
        <w:t xml:space="preserve"> </w:t>
      </w:r>
      <w:r w:rsidR="00CC2036">
        <w:rPr>
          <w:rFonts w:ascii="Times New Roman" w:eastAsia="SimSun" w:hAnsi="Times New Roman" w:cs="Times New Roman"/>
          <w:sz w:val="24"/>
          <w:lang w:val="id-ID"/>
        </w:rPr>
        <w:t xml:space="preserve">sah </w:t>
      </w:r>
      <w:r w:rsidR="008903EC">
        <w:rPr>
          <w:rFonts w:ascii="Times New Roman" w:eastAsia="SimSun" w:hAnsi="Times New Roman" w:cs="Times New Roman"/>
          <w:sz w:val="24"/>
          <w:lang w:val="id-ID"/>
        </w:rPr>
        <w:t>dan/</w:t>
      </w:r>
      <w:r w:rsidR="00CC2036">
        <w:rPr>
          <w:rFonts w:ascii="Times New Roman" w:eastAsia="SimSun" w:hAnsi="Times New Roman" w:cs="Times New Roman"/>
          <w:sz w:val="24"/>
          <w:lang w:val="id-ID"/>
        </w:rPr>
        <w:t xml:space="preserve">atau </w:t>
      </w:r>
      <w:r w:rsidR="008903EC">
        <w:rPr>
          <w:rFonts w:ascii="Times New Roman" w:eastAsia="SimSun" w:hAnsi="Times New Roman" w:cs="Times New Roman"/>
          <w:sz w:val="24"/>
          <w:lang w:val="id-ID"/>
        </w:rPr>
        <w:t xml:space="preserve">tidak berlaku </w:t>
      </w:r>
      <w:r w:rsidR="00CC2036">
        <w:rPr>
          <w:rFonts w:ascii="Times New Roman" w:eastAsia="SimSun" w:hAnsi="Times New Roman" w:cs="Times New Roman"/>
          <w:sz w:val="24"/>
          <w:lang w:val="id-ID"/>
        </w:rPr>
        <w:t>sebagian dari padanya saja, sedangkan ketentuan lainnya dari Perjanjian ini akan tetap berlaku dan mempunyai kekuatan hukum secara penuh.</w:t>
      </w:r>
    </w:p>
    <w:p w14:paraId="06552ADD" w14:textId="7EEF634A" w:rsidR="00481E97" w:rsidRDefault="00CC2036" w:rsidP="00EC359A">
      <w:pPr>
        <w:pStyle w:val="ListParagraph"/>
        <w:numPr>
          <w:ilvl w:val="0"/>
          <w:numId w:val="18"/>
        </w:numPr>
        <w:spacing w:after="24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PARA PIHAK selanjutnya setuju bahwa terhadap ketentuan yang tidak sah atau tidak dapat diberlakukan sebagaimana dimaksud dalam ayat (6) Pasal ini akan digantikan dengan ketentuan yang sah menurut hukum dan sejauh dan serta sedapat mungkin mencerminkan maksud dan tujuan dibuatnya ketentuan tersebut oleh PARA PIHAK.</w:t>
      </w:r>
    </w:p>
    <w:p w14:paraId="40C10AF0" w14:textId="77777777" w:rsidR="00EC359A" w:rsidRPr="00EC359A" w:rsidRDefault="00EC359A" w:rsidP="00251D76">
      <w:pPr>
        <w:pStyle w:val="ListParagraph"/>
        <w:spacing w:after="0" w:line="276" w:lineRule="auto"/>
        <w:ind w:left="567"/>
        <w:jc w:val="both"/>
        <w:rPr>
          <w:rFonts w:ascii="Times New Roman" w:eastAsia="SimSun" w:hAnsi="Times New Roman" w:cs="Times New Roman"/>
          <w:sz w:val="24"/>
          <w:lang w:val="id-ID"/>
        </w:rPr>
      </w:pPr>
    </w:p>
    <w:p w14:paraId="69521F7C" w14:textId="09E65BBB" w:rsidR="00CC2036" w:rsidRDefault="00CC2036" w:rsidP="00CC2036">
      <w:pPr>
        <w:spacing w:after="120" w:line="276" w:lineRule="auto"/>
        <w:jc w:val="both"/>
        <w:rPr>
          <w:rFonts w:ascii="Times New Roman" w:eastAsia="SimSun" w:hAnsi="Times New Roman" w:cs="Times New Roman"/>
          <w:sz w:val="24"/>
          <w:lang w:val="id-ID"/>
        </w:rPr>
      </w:pPr>
      <w:r>
        <w:rPr>
          <w:rFonts w:ascii="Times New Roman" w:eastAsia="SimSun" w:hAnsi="Times New Roman" w:cs="Times New Roman"/>
          <w:sz w:val="24"/>
          <w:lang w:val="id-ID"/>
        </w:rPr>
        <w:t>Perjanjian ini ditandatangani oleh PARA PIHAK, pada hari, tanggal dan tahun tersebut diatas dan dibuat dalam rangkap 3 (tiga), dimana 2 (dua) rangkap dibubuhi materai secukupnya pada asli pertama dan asli kedua, dan 1</w:t>
      </w:r>
      <w:r w:rsidR="006934C1">
        <w:rPr>
          <w:rFonts w:ascii="Times New Roman" w:eastAsia="SimSun" w:hAnsi="Times New Roman" w:cs="Times New Roman"/>
          <w:sz w:val="24"/>
          <w:lang w:val="id-ID"/>
        </w:rPr>
        <w:t xml:space="preserve"> </w:t>
      </w:r>
      <w:r>
        <w:rPr>
          <w:rFonts w:ascii="Times New Roman" w:eastAsia="SimSun" w:hAnsi="Times New Roman" w:cs="Times New Roman"/>
          <w:sz w:val="24"/>
          <w:lang w:val="id-ID"/>
        </w:rPr>
        <w:t>(satu) rangkap lainnya tanpa dibubuhi materai dan masing-masing memiliki kekuatan hukum yang sama untuk PARA PIHAK.</w:t>
      </w:r>
    </w:p>
    <w:p w14:paraId="0E8EBE54" w14:textId="77777777" w:rsidR="00F7775F" w:rsidRDefault="00F7775F" w:rsidP="00CC2036">
      <w:pPr>
        <w:spacing w:after="120" w:line="276" w:lineRule="auto"/>
        <w:jc w:val="both"/>
        <w:rPr>
          <w:rFonts w:ascii="Times New Roman" w:eastAsia="SimSun" w:hAnsi="Times New Roman" w:cs="Times New Roman"/>
          <w:sz w:val="24"/>
          <w:lang w:val="id-ID"/>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644298" w14:paraId="6413D696" w14:textId="77777777" w:rsidTr="00644298">
        <w:trPr>
          <w:trHeight w:val="2746"/>
        </w:trPr>
        <w:tc>
          <w:tcPr>
            <w:tcW w:w="4828" w:type="dxa"/>
          </w:tcPr>
          <w:p w14:paraId="15284DAC" w14:textId="77777777" w:rsidR="00644298" w:rsidRDefault="00644298" w:rsidP="00644298">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14:paraId="463878F4" w14:textId="76C4D745" w:rsidR="00644298" w:rsidRPr="00DB0FAA" w:rsidRDefault="00644298" w:rsidP="00644298">
            <w:pPr>
              <w:spacing w:after="60" w:line="276" w:lineRule="auto"/>
              <w:jc w:val="center"/>
              <w:rPr>
                <w:rFonts w:ascii="Times New Roman" w:hAnsi="Times New Roman" w:cs="Times New Roman"/>
                <w:b/>
                <w:sz w:val="24"/>
                <w:lang w:val="en-ID"/>
              </w:rPr>
            </w:pPr>
            <w:r w:rsidRPr="00CC2036">
              <w:rPr>
                <w:rFonts w:ascii="Times New Roman" w:hAnsi="Times New Roman" w:cs="Times New Roman"/>
                <w:b/>
                <w:sz w:val="24"/>
                <w:lang w:val="en-ID"/>
              </w:rPr>
              <w:t xml:space="preserve">PT </w:t>
            </w:r>
            <w:r w:rsidR="0043148D">
              <w:rPr>
                <w:rFonts w:ascii="Times New Roman" w:hAnsi="Times New Roman" w:cs="Times New Roman"/>
                <w:b/>
                <w:sz w:val="24"/>
                <w:lang w:val="en-ID"/>
              </w:rPr>
              <w:t>PRIMA MULTI PERALATAN</w:t>
            </w:r>
            <w:r w:rsidR="00BB549C">
              <w:rPr>
                <w:rFonts w:ascii="Times New Roman" w:hAnsi="Times New Roman" w:cs="Times New Roman"/>
                <w:b/>
                <w:sz w:val="24"/>
                <w:lang w:val="en-ID"/>
              </w:rPr>
              <w:t xml:space="preserve"> </w:t>
            </w:r>
          </w:p>
          <w:p w14:paraId="7F850EB0" w14:textId="77777777" w:rsidR="00644298" w:rsidRDefault="00644298" w:rsidP="00644298">
            <w:pPr>
              <w:spacing w:after="60" w:line="276" w:lineRule="auto"/>
              <w:jc w:val="center"/>
              <w:rPr>
                <w:rFonts w:ascii="Times New Roman" w:eastAsia="SimSun" w:hAnsi="Times New Roman" w:cs="Times New Roman"/>
                <w:sz w:val="24"/>
                <w:lang w:val="id-ID"/>
              </w:rPr>
            </w:pPr>
          </w:p>
          <w:p w14:paraId="78837351" w14:textId="77777777" w:rsidR="0043148D" w:rsidRDefault="0043148D" w:rsidP="00644298">
            <w:pPr>
              <w:spacing w:after="60" w:line="276" w:lineRule="auto"/>
              <w:jc w:val="center"/>
              <w:rPr>
                <w:rFonts w:ascii="Times New Roman" w:eastAsia="SimSun" w:hAnsi="Times New Roman" w:cs="Times New Roman"/>
                <w:sz w:val="24"/>
                <w:lang w:val="id-ID"/>
              </w:rPr>
            </w:pPr>
          </w:p>
          <w:p w14:paraId="2E918547" w14:textId="77777777" w:rsidR="00644298" w:rsidRDefault="00644298" w:rsidP="00644298">
            <w:pPr>
              <w:spacing w:after="60" w:line="276" w:lineRule="auto"/>
              <w:jc w:val="center"/>
              <w:rPr>
                <w:rFonts w:ascii="Times New Roman" w:eastAsia="SimSun" w:hAnsi="Times New Roman" w:cs="Times New Roman"/>
                <w:sz w:val="24"/>
                <w:lang w:val="id-ID"/>
              </w:rPr>
            </w:pPr>
          </w:p>
          <w:p w14:paraId="26B150ED" w14:textId="77777777" w:rsidR="00644298" w:rsidRPr="00BB549C" w:rsidRDefault="00644298" w:rsidP="00CA39FB">
            <w:pPr>
              <w:spacing w:after="60" w:line="276" w:lineRule="auto"/>
              <w:rPr>
                <w:rFonts w:ascii="Times New Roman" w:eastAsia="SimSun" w:hAnsi="Times New Roman" w:cs="Times New Roman"/>
                <w:sz w:val="24"/>
                <w:u w:val="single"/>
                <w:lang w:val="id-ID"/>
              </w:rPr>
            </w:pPr>
          </w:p>
          <w:p w14:paraId="7B7A5D26" w14:textId="5A6599AB" w:rsidR="00644298" w:rsidRPr="00251D76" w:rsidRDefault="00212BE6" w:rsidP="00644298">
            <w:pPr>
              <w:spacing w:after="60" w:line="276" w:lineRule="auto"/>
              <w:jc w:val="center"/>
              <w:rPr>
                <w:rFonts w:ascii="Times New Roman" w:hAnsi="Times New Roman" w:cs="Times New Roman"/>
                <w:b/>
                <w:bCs/>
                <w:sz w:val="24"/>
                <w:u w:val="single"/>
              </w:rPr>
            </w:pPr>
            <w:ins w:id="561" w:author="User" w:date="2021-08-09T02:28:00Z">
              <w:r>
                <w:rPr>
                  <w:rFonts w:ascii="Times New Roman" w:eastAsia="ArialMT" w:hAnsi="Times New Roman" w:cs="Times New Roman"/>
                  <w:b/>
                  <w:bCs/>
                  <w:sz w:val="24"/>
                  <w:u w:val="single"/>
                </w:rPr>
                <w:t>HENDRI INDRA</w:t>
              </w:r>
            </w:ins>
            <w:del w:id="562" w:author="User" w:date="2021-08-09T02:28:00Z">
              <w:r w:rsidR="00251D76" w:rsidRPr="00251D76" w:rsidDel="00212BE6">
                <w:rPr>
                  <w:rFonts w:ascii="Times New Roman" w:eastAsia="ArialMT" w:hAnsi="Times New Roman" w:cs="Times New Roman"/>
                  <w:b/>
                  <w:bCs/>
                  <w:sz w:val="24"/>
                  <w:u w:val="single"/>
                </w:rPr>
                <w:delText>WEDI CAHYONO</w:delText>
              </w:r>
            </w:del>
          </w:p>
          <w:p w14:paraId="20547ED5" w14:textId="7E3CEE66" w:rsidR="00644298" w:rsidRPr="00BB549C" w:rsidRDefault="00DB0FAA" w:rsidP="0043148D">
            <w:pPr>
              <w:spacing w:after="60" w:line="276" w:lineRule="auto"/>
              <w:jc w:val="center"/>
              <w:rPr>
                <w:rFonts w:ascii="Times New Roman" w:eastAsia="SimSun" w:hAnsi="Times New Roman" w:cs="Times New Roman"/>
                <w:b/>
                <w:sz w:val="24"/>
              </w:rPr>
            </w:pPr>
            <w:del w:id="563" w:author="User" w:date="2021-08-09T02:28:00Z">
              <w:r w:rsidDel="00212BE6">
                <w:rPr>
                  <w:rFonts w:ascii="Times New Roman" w:eastAsia="SimSun" w:hAnsi="Times New Roman" w:cs="Times New Roman"/>
                  <w:b/>
                  <w:sz w:val="24"/>
                  <w:lang w:val="en-ID"/>
                </w:rPr>
                <w:delText xml:space="preserve">    </w:delText>
              </w:r>
            </w:del>
            <w:r w:rsidR="00251D76">
              <w:rPr>
                <w:rFonts w:ascii="Times New Roman" w:eastAsia="SimSun" w:hAnsi="Times New Roman" w:cs="Times New Roman"/>
                <w:b/>
                <w:sz w:val="24"/>
              </w:rPr>
              <w:t>Direktur Utama</w:t>
            </w:r>
          </w:p>
        </w:tc>
        <w:tc>
          <w:tcPr>
            <w:tcW w:w="4828" w:type="dxa"/>
          </w:tcPr>
          <w:p w14:paraId="649266F3" w14:textId="77777777" w:rsidR="00644298" w:rsidRDefault="00644298" w:rsidP="00644298">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14:paraId="5F84739C" w14:textId="77777777" w:rsidR="00644298" w:rsidRDefault="00644298" w:rsidP="00644298">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14:paraId="775400C2" w14:textId="77777777" w:rsidR="00644298" w:rsidRDefault="00644298" w:rsidP="00644298">
            <w:pPr>
              <w:spacing w:after="60" w:line="276" w:lineRule="auto"/>
              <w:jc w:val="center"/>
              <w:rPr>
                <w:rFonts w:ascii="Times New Roman" w:eastAsia="SimSun" w:hAnsi="Times New Roman" w:cs="Times New Roman"/>
                <w:sz w:val="24"/>
                <w:lang w:val="id-ID"/>
              </w:rPr>
            </w:pPr>
          </w:p>
          <w:p w14:paraId="6CAE118D" w14:textId="77777777" w:rsidR="00644298" w:rsidRDefault="00644298" w:rsidP="00644298">
            <w:pPr>
              <w:spacing w:after="60" w:line="276" w:lineRule="auto"/>
              <w:jc w:val="center"/>
              <w:rPr>
                <w:rFonts w:ascii="Times New Roman" w:eastAsia="SimSun" w:hAnsi="Times New Roman" w:cs="Times New Roman"/>
                <w:sz w:val="24"/>
                <w:lang w:val="id-ID"/>
              </w:rPr>
            </w:pPr>
          </w:p>
          <w:p w14:paraId="6CE450D2" w14:textId="77777777" w:rsidR="00644298" w:rsidRDefault="00644298" w:rsidP="00644298">
            <w:pPr>
              <w:spacing w:after="60" w:line="276" w:lineRule="auto"/>
              <w:jc w:val="center"/>
              <w:rPr>
                <w:rFonts w:ascii="Times New Roman" w:eastAsia="SimSun" w:hAnsi="Times New Roman" w:cs="Times New Roman"/>
                <w:sz w:val="24"/>
                <w:lang w:val="id-ID"/>
              </w:rPr>
            </w:pPr>
          </w:p>
          <w:p w14:paraId="0DFD7936" w14:textId="77777777" w:rsidR="00644298" w:rsidRDefault="00644298" w:rsidP="00644298">
            <w:pPr>
              <w:spacing w:after="60" w:line="276" w:lineRule="auto"/>
              <w:jc w:val="center"/>
              <w:rPr>
                <w:rFonts w:ascii="Times New Roman" w:eastAsia="SimSun" w:hAnsi="Times New Roman" w:cs="Times New Roman"/>
                <w:sz w:val="24"/>
                <w:lang w:val="id-ID"/>
              </w:rPr>
            </w:pPr>
          </w:p>
          <w:p w14:paraId="501FB5E7" w14:textId="77777777" w:rsidR="00644298" w:rsidRDefault="00644298" w:rsidP="00644298">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AGUS WILARSO</w:t>
            </w:r>
          </w:p>
          <w:p w14:paraId="6B923BFA" w14:textId="77777777" w:rsidR="00644298" w:rsidRPr="00644298" w:rsidRDefault="00644298" w:rsidP="00644298">
            <w:pPr>
              <w:spacing w:after="6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Direktur Operasi dan Teknik</w:t>
            </w:r>
          </w:p>
        </w:tc>
      </w:tr>
    </w:tbl>
    <w:p w14:paraId="681C2091" w14:textId="77777777" w:rsidR="00C822E0" w:rsidRPr="00D73F5A" w:rsidRDefault="00C822E0" w:rsidP="00644298">
      <w:pPr>
        <w:tabs>
          <w:tab w:val="left" w:pos="540"/>
        </w:tabs>
        <w:autoSpaceDE w:val="0"/>
        <w:spacing w:beforeLines="50" w:before="120" w:afterLines="50" w:after="120" w:line="276" w:lineRule="auto"/>
        <w:rPr>
          <w:rFonts w:ascii="Times New Roman" w:eastAsia="ArialMT" w:hAnsi="Times New Roman" w:cs="Times New Roman"/>
          <w:b/>
          <w:bCs/>
          <w:sz w:val="24"/>
        </w:rPr>
      </w:pPr>
    </w:p>
    <w:sectPr w:rsidR="00C822E0" w:rsidRPr="00D73F5A" w:rsidSect="00287752">
      <w:footerReference w:type="default" r:id="rId9"/>
      <w:pgSz w:w="11906" w:h="16838" w:code="9"/>
      <w:pgMar w:top="1418" w:right="991" w:bottom="1440" w:left="1418" w:header="567" w:footer="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4775B" w16cid:durableId="22F8D616"/>
  <w16cid:commentId w16cid:paraId="72F117E1" w16cid:durableId="22F8D701"/>
  <w16cid:commentId w16cid:paraId="20F03752" w16cid:durableId="22F8D734"/>
  <w16cid:commentId w16cid:paraId="0B1BEE97" w16cid:durableId="22F8DA9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73900" w14:textId="77777777" w:rsidR="00622F77" w:rsidRDefault="00622F77" w:rsidP="003969A7">
      <w:pPr>
        <w:spacing w:after="0" w:line="240" w:lineRule="auto"/>
      </w:pPr>
      <w:r>
        <w:separator/>
      </w:r>
    </w:p>
  </w:endnote>
  <w:endnote w:type="continuationSeparator" w:id="0">
    <w:p w14:paraId="74722188" w14:textId="77777777" w:rsidR="00622F77" w:rsidRDefault="00622F77" w:rsidP="0039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05057"/>
      <w:docPartObj>
        <w:docPartGallery w:val="Page Numbers (Bottom of Page)"/>
        <w:docPartUnique/>
      </w:docPartObj>
    </w:sdtPr>
    <w:sdtEndPr>
      <w:rPr>
        <w:color w:val="7F7F7F" w:themeColor="background1" w:themeShade="7F"/>
        <w:spacing w:val="60"/>
      </w:rPr>
    </w:sdtEndPr>
    <w:sdtContent>
      <w:p w14:paraId="60CF9B91" w14:textId="77777777" w:rsidR="00FB5F3C" w:rsidRDefault="00FB5F3C" w:rsidP="003969A7">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E23A6D" w:rsidRPr="00E23A6D">
          <w:rPr>
            <w:b/>
            <w:bCs/>
            <w:noProof/>
          </w:rPr>
          <w:t>18</w:t>
        </w:r>
        <w:r>
          <w:rPr>
            <w:b/>
            <w:bCs/>
            <w:noProof/>
          </w:rPr>
          <w:fldChar w:fldCharType="end"/>
        </w:r>
        <w:r>
          <w:rPr>
            <w:b/>
            <w:bCs/>
          </w:rPr>
          <w:t xml:space="preserve"> | </w:t>
        </w:r>
        <w:r>
          <w:rPr>
            <w:color w:val="7F7F7F" w:themeColor="background1" w:themeShade="7F"/>
            <w:spacing w:val="60"/>
          </w:rPr>
          <w:t>Page</w:t>
        </w:r>
      </w:p>
    </w:sdtContent>
  </w:sdt>
  <w:tbl>
    <w:tblPr>
      <w:tblStyle w:val="TableGrid"/>
      <w:tblW w:w="2308" w:type="dxa"/>
      <w:tblInd w:w="7687" w:type="dxa"/>
      <w:tblLook w:val="04A0" w:firstRow="1" w:lastRow="0" w:firstColumn="1" w:lastColumn="0" w:noHBand="0" w:noVBand="1"/>
    </w:tblPr>
    <w:tblGrid>
      <w:gridCol w:w="1154"/>
      <w:gridCol w:w="1154"/>
    </w:tblGrid>
    <w:tr w:rsidR="00FB5F3C" w:rsidRPr="003969A7" w14:paraId="462F2F5C" w14:textId="77777777" w:rsidTr="007B7EA2">
      <w:trPr>
        <w:trHeight w:val="313"/>
      </w:trPr>
      <w:tc>
        <w:tcPr>
          <w:tcW w:w="1154" w:type="dxa"/>
        </w:tcPr>
        <w:p w14:paraId="632AA92C" w14:textId="77777777" w:rsidR="00FB5F3C" w:rsidRPr="00AB1086" w:rsidRDefault="00FB5F3C" w:rsidP="00287752">
          <w:pPr>
            <w:pStyle w:val="Footer"/>
            <w:jc w:val="center"/>
            <w:rPr>
              <w:rFonts w:ascii="Times New Roman" w:hAnsi="Times New Roman" w:cs="Times New Roman"/>
              <w:sz w:val="20"/>
              <w:szCs w:val="20"/>
              <w:lang w:val="id-ID"/>
            </w:rPr>
          </w:pPr>
          <w:r w:rsidRPr="00AB1086">
            <w:rPr>
              <w:rFonts w:ascii="Times New Roman" w:hAnsi="Times New Roman" w:cs="Times New Roman"/>
              <w:sz w:val="20"/>
              <w:szCs w:val="20"/>
              <w:lang w:val="id-ID"/>
            </w:rPr>
            <w:t>PIHAK I</w:t>
          </w:r>
        </w:p>
      </w:tc>
      <w:tc>
        <w:tcPr>
          <w:tcW w:w="1154" w:type="dxa"/>
        </w:tcPr>
        <w:p w14:paraId="76A8D639" w14:textId="77777777" w:rsidR="00FB5F3C" w:rsidRPr="00AB1086" w:rsidRDefault="00FB5F3C" w:rsidP="00287752">
          <w:pPr>
            <w:pStyle w:val="Footer"/>
            <w:jc w:val="center"/>
            <w:rPr>
              <w:rFonts w:ascii="Times New Roman" w:hAnsi="Times New Roman" w:cs="Times New Roman"/>
              <w:sz w:val="20"/>
              <w:szCs w:val="20"/>
              <w:lang w:val="id-ID"/>
            </w:rPr>
          </w:pPr>
          <w:r w:rsidRPr="00AB1086">
            <w:rPr>
              <w:rFonts w:ascii="Times New Roman" w:hAnsi="Times New Roman" w:cs="Times New Roman"/>
              <w:sz w:val="20"/>
              <w:szCs w:val="20"/>
              <w:lang w:val="id-ID"/>
            </w:rPr>
            <w:t>PIHAK II</w:t>
          </w:r>
        </w:p>
      </w:tc>
    </w:tr>
    <w:tr w:rsidR="00FB5F3C" w:rsidRPr="003969A7" w14:paraId="2200AECB" w14:textId="77777777" w:rsidTr="007B7EA2">
      <w:trPr>
        <w:trHeight w:val="472"/>
      </w:trPr>
      <w:tc>
        <w:tcPr>
          <w:tcW w:w="1154" w:type="dxa"/>
        </w:tcPr>
        <w:p w14:paraId="1B38B092" w14:textId="77777777" w:rsidR="00FB5F3C" w:rsidRPr="003969A7" w:rsidRDefault="00FB5F3C" w:rsidP="00287752">
          <w:pPr>
            <w:pStyle w:val="Footer"/>
            <w:rPr>
              <w:rFonts w:ascii="Times New Roman" w:hAnsi="Times New Roman" w:cs="Times New Roman"/>
            </w:rPr>
          </w:pPr>
        </w:p>
      </w:tc>
      <w:tc>
        <w:tcPr>
          <w:tcW w:w="1154" w:type="dxa"/>
        </w:tcPr>
        <w:p w14:paraId="68DA83D7" w14:textId="77777777" w:rsidR="00FB5F3C" w:rsidRPr="003969A7" w:rsidRDefault="00FB5F3C" w:rsidP="00287752">
          <w:pPr>
            <w:pStyle w:val="Footer"/>
            <w:rPr>
              <w:rFonts w:ascii="Times New Roman" w:hAnsi="Times New Roman" w:cs="Times New Roman"/>
            </w:rPr>
          </w:pPr>
        </w:p>
      </w:tc>
    </w:tr>
  </w:tbl>
  <w:p w14:paraId="48A941C4" w14:textId="77777777" w:rsidR="00FB5F3C" w:rsidRDefault="00FB5F3C" w:rsidP="00B940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ECD75" w14:textId="77777777" w:rsidR="00622F77" w:rsidRDefault="00622F77" w:rsidP="003969A7">
      <w:pPr>
        <w:spacing w:after="0" w:line="240" w:lineRule="auto"/>
      </w:pPr>
      <w:r>
        <w:separator/>
      </w:r>
    </w:p>
  </w:footnote>
  <w:footnote w:type="continuationSeparator" w:id="0">
    <w:p w14:paraId="71606C50" w14:textId="77777777" w:rsidR="00622F77" w:rsidRDefault="00622F77" w:rsidP="003969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78E9"/>
    <w:multiLevelType w:val="multilevel"/>
    <w:tmpl w:val="D40C46D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4C0A99"/>
    <w:multiLevelType w:val="hybridMultilevel"/>
    <w:tmpl w:val="8E18C9E8"/>
    <w:lvl w:ilvl="0" w:tplc="95FC5FFE">
      <w:start w:val="1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D64B46"/>
    <w:multiLevelType w:val="hybridMultilevel"/>
    <w:tmpl w:val="D74E8136"/>
    <w:lvl w:ilvl="0" w:tplc="90BAB8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6F2B75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F29C1"/>
    <w:multiLevelType w:val="hybridMultilevel"/>
    <w:tmpl w:val="5B625C94"/>
    <w:lvl w:ilvl="0" w:tplc="0409001B">
      <w:start w:val="1"/>
      <w:numFmt w:val="lowerRoman"/>
      <w:lvlText w:val="%1."/>
      <w:lvlJc w:val="righ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4" w15:restartNumberingAfterBreak="0">
    <w:nsid w:val="04334956"/>
    <w:multiLevelType w:val="hybridMultilevel"/>
    <w:tmpl w:val="72BABE60"/>
    <w:lvl w:ilvl="0" w:tplc="C88A0070">
      <w:start w:val="2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373EEC"/>
    <w:multiLevelType w:val="hybridMultilevel"/>
    <w:tmpl w:val="6728E1F6"/>
    <w:lvl w:ilvl="0" w:tplc="1A7C7996">
      <w:start w:val="1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716A64"/>
    <w:multiLevelType w:val="hybridMultilevel"/>
    <w:tmpl w:val="91FC13F8"/>
    <w:lvl w:ilvl="0" w:tplc="B290D856">
      <w:start w:val="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A34648"/>
    <w:multiLevelType w:val="hybridMultilevel"/>
    <w:tmpl w:val="EC0075CA"/>
    <w:lvl w:ilvl="0" w:tplc="0534D8EA">
      <w:start w:val="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E3641"/>
    <w:multiLevelType w:val="hybridMultilevel"/>
    <w:tmpl w:val="4AD415DA"/>
    <w:lvl w:ilvl="0" w:tplc="69F8D67C">
      <w:start w:val="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5248C"/>
    <w:multiLevelType w:val="hybridMultilevel"/>
    <w:tmpl w:val="92A67484"/>
    <w:lvl w:ilvl="0" w:tplc="2B28280E">
      <w:start w:val="1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E7CFD"/>
    <w:multiLevelType w:val="hybridMultilevel"/>
    <w:tmpl w:val="8392FCC0"/>
    <w:lvl w:ilvl="0" w:tplc="70864616">
      <w:start w:val="11"/>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D2419"/>
    <w:multiLevelType w:val="hybridMultilevel"/>
    <w:tmpl w:val="BCE05D8A"/>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1B59534B"/>
    <w:multiLevelType w:val="hybridMultilevel"/>
    <w:tmpl w:val="4522A13E"/>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4" w15:restartNumberingAfterBreak="0">
    <w:nsid w:val="1FC50094"/>
    <w:multiLevelType w:val="hybridMultilevel"/>
    <w:tmpl w:val="C71C0A02"/>
    <w:lvl w:ilvl="0" w:tplc="06A8B3B2">
      <w:start w:val="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07B82"/>
    <w:multiLevelType w:val="hybridMultilevel"/>
    <w:tmpl w:val="2BDCDD16"/>
    <w:lvl w:ilvl="0" w:tplc="59044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33701"/>
    <w:multiLevelType w:val="hybridMultilevel"/>
    <w:tmpl w:val="662030A8"/>
    <w:lvl w:ilvl="0" w:tplc="F5A4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E517A2"/>
    <w:multiLevelType w:val="hybridMultilevel"/>
    <w:tmpl w:val="8BEEB462"/>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BF215E"/>
    <w:multiLevelType w:val="hybridMultilevel"/>
    <w:tmpl w:val="9FD2A54C"/>
    <w:lvl w:ilvl="0" w:tplc="DB54B9E0">
      <w:start w:val="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8D6B2F"/>
    <w:multiLevelType w:val="hybridMultilevel"/>
    <w:tmpl w:val="70CCE576"/>
    <w:lvl w:ilvl="0" w:tplc="0FD6F70C">
      <w:start w:val="1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748DB"/>
    <w:multiLevelType w:val="hybridMultilevel"/>
    <w:tmpl w:val="85C2D0E0"/>
    <w:lvl w:ilvl="0" w:tplc="04210001">
      <w:start w:val="1"/>
      <w:numFmt w:val="bullet"/>
      <w:lvlText w:val=""/>
      <w:lvlJc w:val="left"/>
      <w:pPr>
        <w:ind w:left="2433" w:hanging="360"/>
      </w:pPr>
      <w:rPr>
        <w:rFonts w:ascii="Symbol" w:hAnsi="Symbol" w:hint="default"/>
      </w:r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21" w15:restartNumberingAfterBreak="0">
    <w:nsid w:val="2B9107AF"/>
    <w:multiLevelType w:val="hybridMultilevel"/>
    <w:tmpl w:val="038A3A3E"/>
    <w:lvl w:ilvl="0" w:tplc="C6F2B754">
      <w:start w:val="1"/>
      <w:numFmt w:val="decimal"/>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F34F90"/>
    <w:multiLevelType w:val="hybridMultilevel"/>
    <w:tmpl w:val="36E449FE"/>
    <w:lvl w:ilvl="0" w:tplc="87287CAC">
      <w:start w:val="1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6C707B"/>
    <w:multiLevelType w:val="hybridMultilevel"/>
    <w:tmpl w:val="D9A4073A"/>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170D3F"/>
    <w:multiLevelType w:val="hybridMultilevel"/>
    <w:tmpl w:val="6A9AF542"/>
    <w:lvl w:ilvl="0" w:tplc="932A4B0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D960CA9"/>
    <w:multiLevelType w:val="hybridMultilevel"/>
    <w:tmpl w:val="D20A87C6"/>
    <w:lvl w:ilvl="0" w:tplc="57CEE5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406E4D"/>
    <w:multiLevelType w:val="hybridMultilevel"/>
    <w:tmpl w:val="BC464FD0"/>
    <w:lvl w:ilvl="0" w:tplc="E9D2DFDA">
      <w:start w:val="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491081"/>
    <w:multiLevelType w:val="hybridMultilevel"/>
    <w:tmpl w:val="CE7E5FBE"/>
    <w:lvl w:ilvl="0" w:tplc="8B524FD0">
      <w:start w:val="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38740514"/>
    <w:multiLevelType w:val="hybridMultilevel"/>
    <w:tmpl w:val="015EB6AA"/>
    <w:lvl w:ilvl="0" w:tplc="376C850A">
      <w:start w:val="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9A372B"/>
    <w:multiLevelType w:val="hybridMultilevel"/>
    <w:tmpl w:val="A6D60966"/>
    <w:lvl w:ilvl="0" w:tplc="363267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D45455"/>
    <w:multiLevelType w:val="hybridMultilevel"/>
    <w:tmpl w:val="19949CA8"/>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2" w15:restartNumberingAfterBreak="0">
    <w:nsid w:val="39E12E87"/>
    <w:multiLevelType w:val="hybridMultilevel"/>
    <w:tmpl w:val="45145C90"/>
    <w:lvl w:ilvl="0" w:tplc="5F4C59B8">
      <w:start w:val="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FC2AE9"/>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70000E"/>
    <w:multiLevelType w:val="hybridMultilevel"/>
    <w:tmpl w:val="19949CA8"/>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5" w15:restartNumberingAfterBreak="0">
    <w:nsid w:val="40C038F5"/>
    <w:multiLevelType w:val="hybridMultilevel"/>
    <w:tmpl w:val="99EC7E2A"/>
    <w:lvl w:ilvl="0" w:tplc="F7FABAC4">
      <w:start w:val="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095FBB"/>
    <w:multiLevelType w:val="hybridMultilevel"/>
    <w:tmpl w:val="C6B46206"/>
    <w:lvl w:ilvl="0" w:tplc="4A44A0FC">
      <w:start w:val="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9254DA"/>
    <w:multiLevelType w:val="hybridMultilevel"/>
    <w:tmpl w:val="DC52B15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15:restartNumberingAfterBreak="0">
    <w:nsid w:val="47567548"/>
    <w:multiLevelType w:val="hybridMultilevel"/>
    <w:tmpl w:val="2912FB4C"/>
    <w:lvl w:ilvl="0" w:tplc="9E92E35A">
      <w:start w:val="1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EF399D"/>
    <w:multiLevelType w:val="hybridMultilevel"/>
    <w:tmpl w:val="05E6BBEA"/>
    <w:lvl w:ilvl="0" w:tplc="B59CD742">
      <w:start w:val="11"/>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286936"/>
    <w:multiLevelType w:val="hybridMultilevel"/>
    <w:tmpl w:val="F90CF22A"/>
    <w:lvl w:ilvl="0" w:tplc="F30C9BBA">
      <w:start w:val="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2F4F70"/>
    <w:multiLevelType w:val="hybridMultilevel"/>
    <w:tmpl w:val="662030A8"/>
    <w:lvl w:ilvl="0" w:tplc="F5A4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A31970"/>
    <w:multiLevelType w:val="hybridMultilevel"/>
    <w:tmpl w:val="1CAE80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DDD6485"/>
    <w:multiLevelType w:val="hybridMultilevel"/>
    <w:tmpl w:val="20C0EF78"/>
    <w:lvl w:ilvl="0" w:tplc="6354F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2463BE"/>
    <w:multiLevelType w:val="hybridMultilevel"/>
    <w:tmpl w:val="9650E83E"/>
    <w:lvl w:ilvl="0" w:tplc="A6127BAA">
      <w:start w:val="1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8E4F08"/>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46" w15:restartNumberingAfterBreak="0">
    <w:nsid w:val="4FF8276C"/>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513E2"/>
    <w:multiLevelType w:val="hybridMultilevel"/>
    <w:tmpl w:val="BD50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4C3A12"/>
    <w:multiLevelType w:val="hybridMultilevel"/>
    <w:tmpl w:val="40F0A05E"/>
    <w:lvl w:ilvl="0" w:tplc="D8560DEE">
      <w:start w:val="1"/>
      <w:numFmt w:val="decimal"/>
      <w:lvlText w:val="(%1)"/>
      <w:lvlJc w:val="left"/>
      <w:pPr>
        <w:ind w:left="720" w:hanging="360"/>
      </w:pPr>
      <w:rPr>
        <w:rFonts w:hint="default"/>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814435A"/>
    <w:multiLevelType w:val="hybridMultilevel"/>
    <w:tmpl w:val="B92C8036"/>
    <w:lvl w:ilvl="0" w:tplc="FD58CE66">
      <w:start w:val="1"/>
      <w:numFmt w:val="decimal"/>
      <w:lvlText w:val="(%1)"/>
      <w:lvlJc w:val="left"/>
      <w:pPr>
        <w:ind w:left="720" w:hanging="360"/>
      </w:pPr>
      <w:rPr>
        <w:rFonts w:hint="default"/>
      </w:rPr>
    </w:lvl>
    <w:lvl w:ilvl="1" w:tplc="00867546">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761EB1"/>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9F3065"/>
    <w:multiLevelType w:val="hybridMultilevel"/>
    <w:tmpl w:val="A69C4EFC"/>
    <w:lvl w:ilvl="0" w:tplc="810039D2">
      <w:start w:val="1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EC67E1"/>
    <w:multiLevelType w:val="hybridMultilevel"/>
    <w:tmpl w:val="F5600A7C"/>
    <w:lvl w:ilvl="0" w:tplc="6CF692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3" w15:restartNumberingAfterBreak="0">
    <w:nsid w:val="61C93A53"/>
    <w:multiLevelType w:val="hybridMultilevel"/>
    <w:tmpl w:val="69426CE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54" w15:restartNumberingAfterBreak="0">
    <w:nsid w:val="6264584A"/>
    <w:multiLevelType w:val="hybridMultilevel"/>
    <w:tmpl w:val="8DB2927C"/>
    <w:lvl w:ilvl="0" w:tplc="A1E8CF5E">
      <w:start w:val="1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344A91"/>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7A4A27"/>
    <w:multiLevelType w:val="hybridMultilevel"/>
    <w:tmpl w:val="1C8EDC48"/>
    <w:lvl w:ilvl="0" w:tplc="0409001B">
      <w:start w:val="1"/>
      <w:numFmt w:val="lowerRoman"/>
      <w:lvlText w:val="%1."/>
      <w:lvlJc w:val="righ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57" w15:restartNumberingAfterBreak="0">
    <w:nsid w:val="69C7539F"/>
    <w:multiLevelType w:val="hybridMultilevel"/>
    <w:tmpl w:val="D9A4073A"/>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766783"/>
    <w:multiLevelType w:val="hybridMultilevel"/>
    <w:tmpl w:val="35CACE6A"/>
    <w:lvl w:ilvl="0" w:tplc="259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0B7DA6"/>
    <w:multiLevelType w:val="hybridMultilevel"/>
    <w:tmpl w:val="2CA4EA2C"/>
    <w:lvl w:ilvl="0" w:tplc="4434CF4A">
      <w:start w:val="1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785B6B"/>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A30321"/>
    <w:multiLevelType w:val="multilevel"/>
    <w:tmpl w:val="73A30321"/>
    <w:name w:val="WW8Num3"/>
    <w:lvl w:ilvl="0">
      <w:start w:val="1"/>
      <w:numFmt w:val="decimal"/>
      <w:lvlText w:val="(%1)"/>
      <w:lvlJc w:val="left"/>
      <w:pPr>
        <w:tabs>
          <w:tab w:val="num" w:pos="720"/>
        </w:tabs>
        <w:ind w:left="720" w:hanging="720"/>
      </w:pPr>
    </w:lvl>
    <w:lvl w:ilvl="1">
      <w:start w:val="1"/>
      <w:numFmt w:val="lowerLetter"/>
      <w:lvlText w:val="%2."/>
      <w:lvlJc w:val="left"/>
      <w:pPr>
        <w:ind w:left="1440" w:hanging="360"/>
      </w:pPr>
      <w:rPr>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74AB0D70"/>
    <w:multiLevelType w:val="hybridMultilevel"/>
    <w:tmpl w:val="1C58A6B2"/>
    <w:lvl w:ilvl="0" w:tplc="3C448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64" w15:restartNumberingAfterBreak="0">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F73EB8"/>
    <w:multiLevelType w:val="hybridMultilevel"/>
    <w:tmpl w:val="9D66E952"/>
    <w:lvl w:ilvl="0" w:tplc="74CE66BE">
      <w:start w:val="1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222409"/>
    <w:multiLevelType w:val="hybridMultilevel"/>
    <w:tmpl w:val="523ACB30"/>
    <w:lvl w:ilvl="0" w:tplc="D8609AD8">
      <w:start w:val="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C1798C"/>
    <w:multiLevelType w:val="hybridMultilevel"/>
    <w:tmpl w:val="6BECD5F4"/>
    <w:lvl w:ilvl="0" w:tplc="5964B4DC">
      <w:start w:val="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D8674B"/>
    <w:multiLevelType w:val="hybridMultilevel"/>
    <w:tmpl w:val="0AF832C0"/>
    <w:lvl w:ilvl="0" w:tplc="3648F5E6">
      <w:start w:val="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47"/>
  </w:num>
  <w:num w:numId="3">
    <w:abstractNumId w:val="28"/>
  </w:num>
  <w:num w:numId="4">
    <w:abstractNumId w:val="23"/>
  </w:num>
  <w:num w:numId="5">
    <w:abstractNumId w:val="49"/>
  </w:num>
  <w:num w:numId="6">
    <w:abstractNumId w:val="2"/>
  </w:num>
  <w:num w:numId="7">
    <w:abstractNumId w:val="16"/>
  </w:num>
  <w:num w:numId="8">
    <w:abstractNumId w:val="62"/>
  </w:num>
  <w:num w:numId="9">
    <w:abstractNumId w:val="58"/>
  </w:num>
  <w:num w:numId="10">
    <w:abstractNumId w:val="63"/>
  </w:num>
  <w:num w:numId="11">
    <w:abstractNumId w:val="45"/>
  </w:num>
  <w:num w:numId="12">
    <w:abstractNumId w:val="15"/>
  </w:num>
  <w:num w:numId="13">
    <w:abstractNumId w:val="43"/>
  </w:num>
  <w:num w:numId="14">
    <w:abstractNumId w:val="60"/>
  </w:num>
  <w:num w:numId="15">
    <w:abstractNumId w:val="46"/>
  </w:num>
  <w:num w:numId="16">
    <w:abstractNumId w:val="50"/>
  </w:num>
  <w:num w:numId="17">
    <w:abstractNumId w:val="11"/>
  </w:num>
  <w:num w:numId="18">
    <w:abstractNumId w:val="55"/>
  </w:num>
  <w:num w:numId="19">
    <w:abstractNumId w:val="30"/>
  </w:num>
  <w:num w:numId="20">
    <w:abstractNumId w:val="24"/>
  </w:num>
  <w:num w:numId="21">
    <w:abstractNumId w:val="41"/>
  </w:num>
  <w:num w:numId="22">
    <w:abstractNumId w:val="0"/>
  </w:num>
  <w:num w:numId="23">
    <w:abstractNumId w:val="48"/>
  </w:num>
  <w:num w:numId="24">
    <w:abstractNumId w:val="17"/>
  </w:num>
  <w:num w:numId="25">
    <w:abstractNumId w:val="37"/>
  </w:num>
  <w:num w:numId="26">
    <w:abstractNumId w:val="34"/>
  </w:num>
  <w:num w:numId="27">
    <w:abstractNumId w:val="20"/>
  </w:num>
  <w:num w:numId="28">
    <w:abstractNumId w:val="3"/>
  </w:num>
  <w:num w:numId="29">
    <w:abstractNumId w:val="56"/>
  </w:num>
  <w:num w:numId="30">
    <w:abstractNumId w:val="40"/>
  </w:num>
  <w:num w:numId="31">
    <w:abstractNumId w:val="66"/>
  </w:num>
  <w:num w:numId="32">
    <w:abstractNumId w:val="36"/>
  </w:num>
  <w:num w:numId="33">
    <w:abstractNumId w:val="67"/>
  </w:num>
  <w:num w:numId="34">
    <w:abstractNumId w:val="27"/>
  </w:num>
  <w:num w:numId="35">
    <w:abstractNumId w:val="18"/>
  </w:num>
  <w:num w:numId="36">
    <w:abstractNumId w:val="26"/>
  </w:num>
  <w:num w:numId="37">
    <w:abstractNumId w:val="22"/>
  </w:num>
  <w:num w:numId="38">
    <w:abstractNumId w:val="39"/>
  </w:num>
  <w:num w:numId="39">
    <w:abstractNumId w:val="19"/>
  </w:num>
  <w:num w:numId="40">
    <w:abstractNumId w:val="32"/>
  </w:num>
  <w:num w:numId="41">
    <w:abstractNumId w:val="8"/>
  </w:num>
  <w:num w:numId="42">
    <w:abstractNumId w:val="6"/>
  </w:num>
  <w:num w:numId="43">
    <w:abstractNumId w:val="35"/>
  </w:num>
  <w:num w:numId="44">
    <w:abstractNumId w:val="14"/>
  </w:num>
  <w:num w:numId="45">
    <w:abstractNumId w:val="29"/>
  </w:num>
  <w:num w:numId="46">
    <w:abstractNumId w:val="68"/>
  </w:num>
  <w:num w:numId="47">
    <w:abstractNumId w:val="7"/>
  </w:num>
  <w:num w:numId="48">
    <w:abstractNumId w:val="1"/>
  </w:num>
  <w:num w:numId="49">
    <w:abstractNumId w:val="10"/>
  </w:num>
  <w:num w:numId="50">
    <w:abstractNumId w:val="54"/>
  </w:num>
  <w:num w:numId="51">
    <w:abstractNumId w:val="59"/>
  </w:num>
  <w:num w:numId="52">
    <w:abstractNumId w:val="38"/>
  </w:num>
  <w:num w:numId="53">
    <w:abstractNumId w:val="65"/>
  </w:num>
  <w:num w:numId="54">
    <w:abstractNumId w:val="5"/>
  </w:num>
  <w:num w:numId="55">
    <w:abstractNumId w:val="44"/>
  </w:num>
  <w:num w:numId="56">
    <w:abstractNumId w:val="9"/>
  </w:num>
  <w:num w:numId="57">
    <w:abstractNumId w:val="51"/>
  </w:num>
  <w:num w:numId="58">
    <w:abstractNumId w:val="4"/>
  </w:num>
  <w:num w:numId="59">
    <w:abstractNumId w:val="31"/>
  </w:num>
  <w:num w:numId="60">
    <w:abstractNumId w:val="52"/>
  </w:num>
  <w:num w:numId="61">
    <w:abstractNumId w:val="42"/>
  </w:num>
  <w:num w:numId="62">
    <w:abstractNumId w:val="57"/>
  </w:num>
  <w:num w:numId="63">
    <w:abstractNumId w:val="21"/>
  </w:num>
  <w:num w:numId="64">
    <w:abstractNumId w:val="33"/>
  </w:num>
  <w:num w:numId="65">
    <w:abstractNumId w:val="25"/>
  </w:num>
  <w:num w:numId="66">
    <w:abstractNumId w:val="13"/>
  </w:num>
  <w:num w:numId="67">
    <w:abstractNumId w:val="53"/>
  </w:num>
  <w:numIdMacAtCleanup w:val="6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5A"/>
    <w:rsid w:val="000002F2"/>
    <w:rsid w:val="0000662A"/>
    <w:rsid w:val="00007B35"/>
    <w:rsid w:val="00007F5E"/>
    <w:rsid w:val="00015334"/>
    <w:rsid w:val="00017D90"/>
    <w:rsid w:val="0003317E"/>
    <w:rsid w:val="0003534F"/>
    <w:rsid w:val="000369E2"/>
    <w:rsid w:val="000374EA"/>
    <w:rsid w:val="00040A9E"/>
    <w:rsid w:val="000447CB"/>
    <w:rsid w:val="00054D3F"/>
    <w:rsid w:val="000651FD"/>
    <w:rsid w:val="00073F68"/>
    <w:rsid w:val="00075317"/>
    <w:rsid w:val="00075418"/>
    <w:rsid w:val="0008449A"/>
    <w:rsid w:val="00085628"/>
    <w:rsid w:val="00093616"/>
    <w:rsid w:val="000A6215"/>
    <w:rsid w:val="000B2331"/>
    <w:rsid w:val="000C3B11"/>
    <w:rsid w:val="000D20E4"/>
    <w:rsid w:val="000D3141"/>
    <w:rsid w:val="000E2597"/>
    <w:rsid w:val="000E39E0"/>
    <w:rsid w:val="000E44CD"/>
    <w:rsid w:val="000F1FD7"/>
    <w:rsid w:val="00101EFE"/>
    <w:rsid w:val="00103152"/>
    <w:rsid w:val="00112004"/>
    <w:rsid w:val="001265D3"/>
    <w:rsid w:val="00144197"/>
    <w:rsid w:val="00145D74"/>
    <w:rsid w:val="001522ED"/>
    <w:rsid w:val="001560AD"/>
    <w:rsid w:val="00162C83"/>
    <w:rsid w:val="001666CF"/>
    <w:rsid w:val="00177FA3"/>
    <w:rsid w:val="00180F13"/>
    <w:rsid w:val="0019283A"/>
    <w:rsid w:val="0019307C"/>
    <w:rsid w:val="001964A0"/>
    <w:rsid w:val="001A25BE"/>
    <w:rsid w:val="001B60C4"/>
    <w:rsid w:val="001C331D"/>
    <w:rsid w:val="001C6CF3"/>
    <w:rsid w:val="001E5305"/>
    <w:rsid w:val="001F2A30"/>
    <w:rsid w:val="001F2EA2"/>
    <w:rsid w:val="001F417F"/>
    <w:rsid w:val="001F6DD0"/>
    <w:rsid w:val="00200DEA"/>
    <w:rsid w:val="00206268"/>
    <w:rsid w:val="00212BE6"/>
    <w:rsid w:val="00212E65"/>
    <w:rsid w:val="0021496E"/>
    <w:rsid w:val="00223C15"/>
    <w:rsid w:val="0022453C"/>
    <w:rsid w:val="002321B7"/>
    <w:rsid w:val="00233107"/>
    <w:rsid w:val="00234C68"/>
    <w:rsid w:val="00235C8D"/>
    <w:rsid w:val="002438EC"/>
    <w:rsid w:val="002454A5"/>
    <w:rsid w:val="00246691"/>
    <w:rsid w:val="00250B35"/>
    <w:rsid w:val="00251D76"/>
    <w:rsid w:val="00260099"/>
    <w:rsid w:val="002629F8"/>
    <w:rsid w:val="002639B3"/>
    <w:rsid w:val="00263C5E"/>
    <w:rsid w:val="002737F5"/>
    <w:rsid w:val="002772C0"/>
    <w:rsid w:val="002830F0"/>
    <w:rsid w:val="0028320E"/>
    <w:rsid w:val="00286EB6"/>
    <w:rsid w:val="0028761F"/>
    <w:rsid w:val="00287752"/>
    <w:rsid w:val="00287BDA"/>
    <w:rsid w:val="00291664"/>
    <w:rsid w:val="002A489F"/>
    <w:rsid w:val="002B1272"/>
    <w:rsid w:val="002B6C5F"/>
    <w:rsid w:val="002C3969"/>
    <w:rsid w:val="002C7B29"/>
    <w:rsid w:val="002D2C01"/>
    <w:rsid w:val="002D64ED"/>
    <w:rsid w:val="002E03F9"/>
    <w:rsid w:val="002E2333"/>
    <w:rsid w:val="002E35C5"/>
    <w:rsid w:val="002F0FF9"/>
    <w:rsid w:val="002F6972"/>
    <w:rsid w:val="00303119"/>
    <w:rsid w:val="00304669"/>
    <w:rsid w:val="0031068C"/>
    <w:rsid w:val="003142EB"/>
    <w:rsid w:val="003151BF"/>
    <w:rsid w:val="003279E3"/>
    <w:rsid w:val="00335099"/>
    <w:rsid w:val="00337CF8"/>
    <w:rsid w:val="00352E78"/>
    <w:rsid w:val="00353C49"/>
    <w:rsid w:val="00357B06"/>
    <w:rsid w:val="00367A89"/>
    <w:rsid w:val="003745FC"/>
    <w:rsid w:val="00374C35"/>
    <w:rsid w:val="003858A9"/>
    <w:rsid w:val="00385C48"/>
    <w:rsid w:val="00390C49"/>
    <w:rsid w:val="003969A7"/>
    <w:rsid w:val="003A6DEE"/>
    <w:rsid w:val="003B7CCC"/>
    <w:rsid w:val="003C5CDF"/>
    <w:rsid w:val="003C5FBE"/>
    <w:rsid w:val="003E1E5A"/>
    <w:rsid w:val="003F3076"/>
    <w:rsid w:val="00400900"/>
    <w:rsid w:val="00401257"/>
    <w:rsid w:val="00414A6B"/>
    <w:rsid w:val="0041698E"/>
    <w:rsid w:val="0041704B"/>
    <w:rsid w:val="004228CE"/>
    <w:rsid w:val="004235E0"/>
    <w:rsid w:val="0043148D"/>
    <w:rsid w:val="00434817"/>
    <w:rsid w:val="0044006A"/>
    <w:rsid w:val="00441243"/>
    <w:rsid w:val="0044462D"/>
    <w:rsid w:val="00455D5E"/>
    <w:rsid w:val="00463F61"/>
    <w:rsid w:val="00464B7D"/>
    <w:rsid w:val="00467E9C"/>
    <w:rsid w:val="00470E7C"/>
    <w:rsid w:val="004739B6"/>
    <w:rsid w:val="00477D66"/>
    <w:rsid w:val="00481E97"/>
    <w:rsid w:val="004A1A64"/>
    <w:rsid w:val="004A3358"/>
    <w:rsid w:val="004A4847"/>
    <w:rsid w:val="004A6F0C"/>
    <w:rsid w:val="004B5D49"/>
    <w:rsid w:val="004B7780"/>
    <w:rsid w:val="004C23ED"/>
    <w:rsid w:val="004E6389"/>
    <w:rsid w:val="004F29B1"/>
    <w:rsid w:val="00500F35"/>
    <w:rsid w:val="00503234"/>
    <w:rsid w:val="00503CC5"/>
    <w:rsid w:val="005060E0"/>
    <w:rsid w:val="005127E1"/>
    <w:rsid w:val="00527A6B"/>
    <w:rsid w:val="00533EC8"/>
    <w:rsid w:val="005458EB"/>
    <w:rsid w:val="00550F02"/>
    <w:rsid w:val="00555FE0"/>
    <w:rsid w:val="005629F3"/>
    <w:rsid w:val="005639D2"/>
    <w:rsid w:val="0057501D"/>
    <w:rsid w:val="0057669E"/>
    <w:rsid w:val="00592E42"/>
    <w:rsid w:val="00593C61"/>
    <w:rsid w:val="005A6509"/>
    <w:rsid w:val="005B0A8F"/>
    <w:rsid w:val="005B2119"/>
    <w:rsid w:val="005B5C84"/>
    <w:rsid w:val="005C3C50"/>
    <w:rsid w:val="005C453C"/>
    <w:rsid w:val="005C6C61"/>
    <w:rsid w:val="005E3737"/>
    <w:rsid w:val="006020D3"/>
    <w:rsid w:val="0060554A"/>
    <w:rsid w:val="00612B85"/>
    <w:rsid w:val="00622F77"/>
    <w:rsid w:val="00624D21"/>
    <w:rsid w:val="006327D8"/>
    <w:rsid w:val="00635B98"/>
    <w:rsid w:val="00644298"/>
    <w:rsid w:val="00646ADA"/>
    <w:rsid w:val="0066587F"/>
    <w:rsid w:val="00666FA8"/>
    <w:rsid w:val="00671F1F"/>
    <w:rsid w:val="00676F94"/>
    <w:rsid w:val="00681F67"/>
    <w:rsid w:val="006934C1"/>
    <w:rsid w:val="006A0FEB"/>
    <w:rsid w:val="006A3777"/>
    <w:rsid w:val="006A5A9D"/>
    <w:rsid w:val="006B6C30"/>
    <w:rsid w:val="006D3392"/>
    <w:rsid w:val="006D4A44"/>
    <w:rsid w:val="006D645B"/>
    <w:rsid w:val="006E055C"/>
    <w:rsid w:val="006E0B1F"/>
    <w:rsid w:val="006E2FFD"/>
    <w:rsid w:val="006F5120"/>
    <w:rsid w:val="007027D6"/>
    <w:rsid w:val="00704358"/>
    <w:rsid w:val="00710E96"/>
    <w:rsid w:val="00720C3C"/>
    <w:rsid w:val="00722DFB"/>
    <w:rsid w:val="00724716"/>
    <w:rsid w:val="00727280"/>
    <w:rsid w:val="00730D3F"/>
    <w:rsid w:val="007328D7"/>
    <w:rsid w:val="007329BC"/>
    <w:rsid w:val="00740E02"/>
    <w:rsid w:val="0074124A"/>
    <w:rsid w:val="00741D2A"/>
    <w:rsid w:val="00742B4C"/>
    <w:rsid w:val="00744DA2"/>
    <w:rsid w:val="0074643F"/>
    <w:rsid w:val="00756534"/>
    <w:rsid w:val="007578E9"/>
    <w:rsid w:val="00763BB5"/>
    <w:rsid w:val="00765ABB"/>
    <w:rsid w:val="0078069B"/>
    <w:rsid w:val="00796313"/>
    <w:rsid w:val="007A5DF6"/>
    <w:rsid w:val="007B03A4"/>
    <w:rsid w:val="007B544B"/>
    <w:rsid w:val="007B7EA2"/>
    <w:rsid w:val="007C630F"/>
    <w:rsid w:val="007D1EF8"/>
    <w:rsid w:val="007F40C5"/>
    <w:rsid w:val="00807549"/>
    <w:rsid w:val="00810947"/>
    <w:rsid w:val="00814034"/>
    <w:rsid w:val="008140C4"/>
    <w:rsid w:val="00815593"/>
    <w:rsid w:val="008163A7"/>
    <w:rsid w:val="008168CE"/>
    <w:rsid w:val="00822A4B"/>
    <w:rsid w:val="00823573"/>
    <w:rsid w:val="00833F56"/>
    <w:rsid w:val="008359AC"/>
    <w:rsid w:val="00844CD9"/>
    <w:rsid w:val="00845543"/>
    <w:rsid w:val="00855E23"/>
    <w:rsid w:val="00856714"/>
    <w:rsid w:val="0086627A"/>
    <w:rsid w:val="00875182"/>
    <w:rsid w:val="008903EC"/>
    <w:rsid w:val="00893F73"/>
    <w:rsid w:val="008A1E45"/>
    <w:rsid w:val="008A33E7"/>
    <w:rsid w:val="008B2E16"/>
    <w:rsid w:val="008B5D15"/>
    <w:rsid w:val="008D03A5"/>
    <w:rsid w:val="008D1633"/>
    <w:rsid w:val="008E14E5"/>
    <w:rsid w:val="008E3D6B"/>
    <w:rsid w:val="008E4CB3"/>
    <w:rsid w:val="008F6042"/>
    <w:rsid w:val="00900668"/>
    <w:rsid w:val="00905046"/>
    <w:rsid w:val="00905A69"/>
    <w:rsid w:val="00910D90"/>
    <w:rsid w:val="00915201"/>
    <w:rsid w:val="00917405"/>
    <w:rsid w:val="00932A1B"/>
    <w:rsid w:val="00953C27"/>
    <w:rsid w:val="00973EEB"/>
    <w:rsid w:val="00984AD8"/>
    <w:rsid w:val="00986A96"/>
    <w:rsid w:val="00995837"/>
    <w:rsid w:val="009A6288"/>
    <w:rsid w:val="009B6E7E"/>
    <w:rsid w:val="009C0DDD"/>
    <w:rsid w:val="009C4FC2"/>
    <w:rsid w:val="009C5057"/>
    <w:rsid w:val="009D6009"/>
    <w:rsid w:val="009E5D8C"/>
    <w:rsid w:val="009E7D4B"/>
    <w:rsid w:val="009F42F5"/>
    <w:rsid w:val="00A15227"/>
    <w:rsid w:val="00A1536E"/>
    <w:rsid w:val="00A1672C"/>
    <w:rsid w:val="00A34066"/>
    <w:rsid w:val="00A43B4D"/>
    <w:rsid w:val="00A51D3F"/>
    <w:rsid w:val="00A60E91"/>
    <w:rsid w:val="00A62A02"/>
    <w:rsid w:val="00A64530"/>
    <w:rsid w:val="00A754F9"/>
    <w:rsid w:val="00A8255A"/>
    <w:rsid w:val="00A91745"/>
    <w:rsid w:val="00AA4E92"/>
    <w:rsid w:val="00AA5C9C"/>
    <w:rsid w:val="00AA665C"/>
    <w:rsid w:val="00AA72F4"/>
    <w:rsid w:val="00AB104B"/>
    <w:rsid w:val="00AB6EAD"/>
    <w:rsid w:val="00AC4AF7"/>
    <w:rsid w:val="00AC7ABE"/>
    <w:rsid w:val="00AD03D6"/>
    <w:rsid w:val="00AD0F4A"/>
    <w:rsid w:val="00AD3335"/>
    <w:rsid w:val="00AE248D"/>
    <w:rsid w:val="00AE375B"/>
    <w:rsid w:val="00AE7D5C"/>
    <w:rsid w:val="00AF27E0"/>
    <w:rsid w:val="00AF2CCA"/>
    <w:rsid w:val="00B07B86"/>
    <w:rsid w:val="00B15ED1"/>
    <w:rsid w:val="00B22C35"/>
    <w:rsid w:val="00B407D7"/>
    <w:rsid w:val="00B4447D"/>
    <w:rsid w:val="00B4450F"/>
    <w:rsid w:val="00B47218"/>
    <w:rsid w:val="00B53110"/>
    <w:rsid w:val="00B54E2D"/>
    <w:rsid w:val="00B57B4A"/>
    <w:rsid w:val="00B57E8E"/>
    <w:rsid w:val="00B73330"/>
    <w:rsid w:val="00B75281"/>
    <w:rsid w:val="00B82B78"/>
    <w:rsid w:val="00B86349"/>
    <w:rsid w:val="00B87085"/>
    <w:rsid w:val="00B916C5"/>
    <w:rsid w:val="00B9408A"/>
    <w:rsid w:val="00BA2903"/>
    <w:rsid w:val="00BA5A38"/>
    <w:rsid w:val="00BA7FB1"/>
    <w:rsid w:val="00BB549C"/>
    <w:rsid w:val="00BB7720"/>
    <w:rsid w:val="00BC005A"/>
    <w:rsid w:val="00BC32B6"/>
    <w:rsid w:val="00BC7A0F"/>
    <w:rsid w:val="00BD3CA5"/>
    <w:rsid w:val="00BE15E7"/>
    <w:rsid w:val="00BE21DA"/>
    <w:rsid w:val="00BE3E08"/>
    <w:rsid w:val="00BE4F6F"/>
    <w:rsid w:val="00BF17C4"/>
    <w:rsid w:val="00BF20B8"/>
    <w:rsid w:val="00C03AA0"/>
    <w:rsid w:val="00C06677"/>
    <w:rsid w:val="00C068B6"/>
    <w:rsid w:val="00C314B1"/>
    <w:rsid w:val="00C471EE"/>
    <w:rsid w:val="00C47B01"/>
    <w:rsid w:val="00C51E6E"/>
    <w:rsid w:val="00C523F6"/>
    <w:rsid w:val="00C6027B"/>
    <w:rsid w:val="00C60DC4"/>
    <w:rsid w:val="00C64B68"/>
    <w:rsid w:val="00C74612"/>
    <w:rsid w:val="00C822E0"/>
    <w:rsid w:val="00C84EB8"/>
    <w:rsid w:val="00C93F7A"/>
    <w:rsid w:val="00CA11CD"/>
    <w:rsid w:val="00CA2A06"/>
    <w:rsid w:val="00CA39FB"/>
    <w:rsid w:val="00CA3BCE"/>
    <w:rsid w:val="00CB3A1A"/>
    <w:rsid w:val="00CC00CF"/>
    <w:rsid w:val="00CC2036"/>
    <w:rsid w:val="00CD1E3B"/>
    <w:rsid w:val="00CD1EC4"/>
    <w:rsid w:val="00CD39E1"/>
    <w:rsid w:val="00CD4625"/>
    <w:rsid w:val="00D00A65"/>
    <w:rsid w:val="00D153C9"/>
    <w:rsid w:val="00D26C1A"/>
    <w:rsid w:val="00D31FE9"/>
    <w:rsid w:val="00D32314"/>
    <w:rsid w:val="00D33868"/>
    <w:rsid w:val="00D350A0"/>
    <w:rsid w:val="00D36FF0"/>
    <w:rsid w:val="00D439BC"/>
    <w:rsid w:val="00D4428B"/>
    <w:rsid w:val="00D45C36"/>
    <w:rsid w:val="00D45E58"/>
    <w:rsid w:val="00D51D16"/>
    <w:rsid w:val="00D62970"/>
    <w:rsid w:val="00D6362C"/>
    <w:rsid w:val="00D659AC"/>
    <w:rsid w:val="00D65B02"/>
    <w:rsid w:val="00D73F5A"/>
    <w:rsid w:val="00D74390"/>
    <w:rsid w:val="00D778DB"/>
    <w:rsid w:val="00D831E5"/>
    <w:rsid w:val="00D8418F"/>
    <w:rsid w:val="00D92DDA"/>
    <w:rsid w:val="00DA41B0"/>
    <w:rsid w:val="00DB0173"/>
    <w:rsid w:val="00DB0FAA"/>
    <w:rsid w:val="00DC2C35"/>
    <w:rsid w:val="00DC44D2"/>
    <w:rsid w:val="00DC7229"/>
    <w:rsid w:val="00DD0585"/>
    <w:rsid w:val="00DE008E"/>
    <w:rsid w:val="00DE037A"/>
    <w:rsid w:val="00DE606B"/>
    <w:rsid w:val="00DE7B88"/>
    <w:rsid w:val="00DF0151"/>
    <w:rsid w:val="00E00D77"/>
    <w:rsid w:val="00E04610"/>
    <w:rsid w:val="00E07FB6"/>
    <w:rsid w:val="00E116AB"/>
    <w:rsid w:val="00E15CC0"/>
    <w:rsid w:val="00E20387"/>
    <w:rsid w:val="00E2303B"/>
    <w:rsid w:val="00E23A6D"/>
    <w:rsid w:val="00E324E7"/>
    <w:rsid w:val="00E41281"/>
    <w:rsid w:val="00E4307C"/>
    <w:rsid w:val="00E439EB"/>
    <w:rsid w:val="00E47FAC"/>
    <w:rsid w:val="00E50050"/>
    <w:rsid w:val="00E542E3"/>
    <w:rsid w:val="00E60E22"/>
    <w:rsid w:val="00E63699"/>
    <w:rsid w:val="00E666A1"/>
    <w:rsid w:val="00E67595"/>
    <w:rsid w:val="00E70A43"/>
    <w:rsid w:val="00E74ECA"/>
    <w:rsid w:val="00E81E5A"/>
    <w:rsid w:val="00E82867"/>
    <w:rsid w:val="00E91312"/>
    <w:rsid w:val="00EA2975"/>
    <w:rsid w:val="00EB1039"/>
    <w:rsid w:val="00EB2BE2"/>
    <w:rsid w:val="00EB2F9F"/>
    <w:rsid w:val="00EB6B73"/>
    <w:rsid w:val="00EC12B5"/>
    <w:rsid w:val="00EC359A"/>
    <w:rsid w:val="00ED47E1"/>
    <w:rsid w:val="00EE10DD"/>
    <w:rsid w:val="00EE2511"/>
    <w:rsid w:val="00EE785F"/>
    <w:rsid w:val="00EE7F85"/>
    <w:rsid w:val="00EF018E"/>
    <w:rsid w:val="00EF0A25"/>
    <w:rsid w:val="00EF1E9F"/>
    <w:rsid w:val="00EF246C"/>
    <w:rsid w:val="00EF63D8"/>
    <w:rsid w:val="00F16445"/>
    <w:rsid w:val="00F2205B"/>
    <w:rsid w:val="00F22826"/>
    <w:rsid w:val="00F30F15"/>
    <w:rsid w:val="00F374DE"/>
    <w:rsid w:val="00F41BFF"/>
    <w:rsid w:val="00F53CB2"/>
    <w:rsid w:val="00F609D4"/>
    <w:rsid w:val="00F65941"/>
    <w:rsid w:val="00F67F47"/>
    <w:rsid w:val="00F7247A"/>
    <w:rsid w:val="00F74CF6"/>
    <w:rsid w:val="00F7553F"/>
    <w:rsid w:val="00F7775F"/>
    <w:rsid w:val="00F83999"/>
    <w:rsid w:val="00F85E2E"/>
    <w:rsid w:val="00F85FF6"/>
    <w:rsid w:val="00F9217D"/>
    <w:rsid w:val="00F94E62"/>
    <w:rsid w:val="00F95EB0"/>
    <w:rsid w:val="00FA0377"/>
    <w:rsid w:val="00FA5A8F"/>
    <w:rsid w:val="00FA65C9"/>
    <w:rsid w:val="00FA6C5B"/>
    <w:rsid w:val="00FA75C7"/>
    <w:rsid w:val="00FB5F3C"/>
    <w:rsid w:val="00FC4C6C"/>
    <w:rsid w:val="00FD0EB1"/>
    <w:rsid w:val="00FD1B3D"/>
    <w:rsid w:val="00FD6EB4"/>
    <w:rsid w:val="00FE3374"/>
    <w:rsid w:val="00FE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B829B"/>
  <w15:docId w15:val="{2AAAD1BB-1FDF-4D5F-94F6-AFAD9D6E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7B544B"/>
    <w:pPr>
      <w:keepNext/>
      <w:keepLines/>
      <w:spacing w:before="40" w:after="0" w:line="240" w:lineRule="auto"/>
      <w:outlineLvl w:val="2"/>
    </w:pPr>
    <w:rPr>
      <w:rFonts w:ascii="Times New Roman" w:eastAsiaTheme="majorEastAsia" w:hAnsi="Times New Roman" w:cstheme="majorBidi"/>
      <w:b/>
      <w:sz w:val="24"/>
      <w:szCs w:val="24"/>
    </w:rPr>
  </w:style>
  <w:style w:type="paragraph" w:styleId="Heading6">
    <w:name w:val="heading 6"/>
    <w:basedOn w:val="Normal"/>
    <w:next w:val="Normal"/>
    <w:link w:val="Heading6Char"/>
    <w:uiPriority w:val="9"/>
    <w:semiHidden/>
    <w:unhideWhenUsed/>
    <w:qFormat/>
    <w:rsid w:val="005B0A8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54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8255A"/>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A8255A"/>
    <w:rPr>
      <w:rFonts w:ascii="Arial Narrow" w:eastAsia="Times New Roman" w:hAnsi="Arial Narrow" w:cs="Times New Roman"/>
      <w:sz w:val="24"/>
      <w:szCs w:val="24"/>
      <w:lang w:eastAsia="ar-SA"/>
    </w:rPr>
  </w:style>
  <w:style w:type="paragraph" w:styleId="ListParagraph">
    <w:name w:val="List Paragraph"/>
    <w:basedOn w:val="Normal"/>
    <w:link w:val="ListParagraphChar"/>
    <w:uiPriority w:val="34"/>
    <w:qFormat/>
    <w:rsid w:val="006020D3"/>
    <w:pPr>
      <w:ind w:left="720"/>
      <w:contextualSpacing/>
    </w:pPr>
  </w:style>
  <w:style w:type="character" w:styleId="Hyperlink">
    <w:name w:val="Hyperlink"/>
    <w:rsid w:val="00AF27E0"/>
    <w:rPr>
      <w:color w:val="0000FF"/>
      <w:u w:val="single"/>
    </w:rPr>
  </w:style>
  <w:style w:type="paragraph" w:customStyle="1" w:styleId="Style1">
    <w:name w:val="_Style 1"/>
    <w:basedOn w:val="Normal"/>
    <w:qFormat/>
    <w:rsid w:val="003C5FBE"/>
    <w:pPr>
      <w:spacing w:after="0" w:line="240" w:lineRule="auto"/>
      <w:ind w:left="720"/>
    </w:pPr>
    <w:rPr>
      <w:rFonts w:ascii="Times New Roman" w:eastAsia="SimSun" w:hAnsi="Times New Roman" w:cs="Times New Roman"/>
      <w:sz w:val="20"/>
      <w:szCs w:val="20"/>
    </w:rPr>
  </w:style>
  <w:style w:type="paragraph" w:customStyle="1" w:styleId="Style10">
    <w:name w:val="Style1"/>
    <w:basedOn w:val="Normal"/>
    <w:autoRedefine/>
    <w:rsid w:val="003C5FBE"/>
    <w:pPr>
      <w:tabs>
        <w:tab w:val="left" w:pos="1440"/>
      </w:tabs>
      <w:spacing w:after="120" w:line="240" w:lineRule="auto"/>
      <w:ind w:left="1440" w:hanging="873"/>
      <w:jc w:val="both"/>
    </w:pPr>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7B544B"/>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9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A7"/>
  </w:style>
  <w:style w:type="paragraph" w:styleId="Footer">
    <w:name w:val="footer"/>
    <w:basedOn w:val="Normal"/>
    <w:link w:val="FooterChar"/>
    <w:uiPriority w:val="99"/>
    <w:unhideWhenUsed/>
    <w:rsid w:val="0039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A7"/>
  </w:style>
  <w:style w:type="table" w:styleId="TableGrid">
    <w:name w:val="Table Grid"/>
    <w:basedOn w:val="TableNormal"/>
    <w:uiPriority w:val="39"/>
    <w:rsid w:val="00396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E67595"/>
    <w:pPr>
      <w:spacing w:after="120" w:line="480" w:lineRule="auto"/>
      <w:ind w:left="283"/>
    </w:pPr>
  </w:style>
  <w:style w:type="character" w:customStyle="1" w:styleId="BodyTextIndent2Char">
    <w:name w:val="Body Text Indent 2 Char"/>
    <w:basedOn w:val="DefaultParagraphFont"/>
    <w:link w:val="BodyTextIndent2"/>
    <w:uiPriority w:val="99"/>
    <w:semiHidden/>
    <w:rsid w:val="00E67595"/>
  </w:style>
  <w:style w:type="paragraph" w:styleId="BalloonText">
    <w:name w:val="Balloon Text"/>
    <w:basedOn w:val="Normal"/>
    <w:link w:val="BalloonTextChar"/>
    <w:uiPriority w:val="99"/>
    <w:semiHidden/>
    <w:unhideWhenUsed/>
    <w:rsid w:val="00FD1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B3D"/>
    <w:rPr>
      <w:rFonts w:ascii="Segoe UI" w:hAnsi="Segoe UI" w:cs="Segoe UI"/>
      <w:sz w:val="18"/>
      <w:szCs w:val="18"/>
    </w:rPr>
  </w:style>
  <w:style w:type="character" w:customStyle="1" w:styleId="Heading6Char">
    <w:name w:val="Heading 6 Char"/>
    <w:basedOn w:val="DefaultParagraphFont"/>
    <w:link w:val="Heading6"/>
    <w:rsid w:val="005B0A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5418"/>
    <w:rPr>
      <w:rFonts w:asciiTheme="majorHAnsi" w:eastAsiaTheme="majorEastAsia" w:hAnsiTheme="majorHAnsi" w:cstheme="majorBidi"/>
      <w:i/>
      <w:iCs/>
      <w:color w:val="1F4D78" w:themeColor="accent1" w:themeShade="7F"/>
    </w:rPr>
  </w:style>
  <w:style w:type="character" w:customStyle="1" w:styleId="UnresolvedMention1">
    <w:name w:val="Unresolved Mention1"/>
    <w:basedOn w:val="DefaultParagraphFont"/>
    <w:uiPriority w:val="99"/>
    <w:semiHidden/>
    <w:unhideWhenUsed/>
    <w:rsid w:val="002737F5"/>
    <w:rPr>
      <w:color w:val="605E5C"/>
      <w:shd w:val="clear" w:color="auto" w:fill="E1DFDD"/>
    </w:rPr>
  </w:style>
  <w:style w:type="character" w:customStyle="1" w:styleId="UnresolvedMention2">
    <w:name w:val="Unresolved Mention2"/>
    <w:basedOn w:val="DefaultParagraphFont"/>
    <w:uiPriority w:val="99"/>
    <w:semiHidden/>
    <w:unhideWhenUsed/>
    <w:rsid w:val="00251D76"/>
    <w:rPr>
      <w:color w:val="605E5C"/>
      <w:shd w:val="clear" w:color="auto" w:fill="E1DFDD"/>
    </w:rPr>
  </w:style>
  <w:style w:type="character" w:styleId="CommentReference">
    <w:name w:val="annotation reference"/>
    <w:basedOn w:val="DefaultParagraphFont"/>
    <w:uiPriority w:val="99"/>
    <w:semiHidden/>
    <w:unhideWhenUsed/>
    <w:rsid w:val="0031068C"/>
    <w:rPr>
      <w:sz w:val="16"/>
      <w:szCs w:val="16"/>
    </w:rPr>
  </w:style>
  <w:style w:type="paragraph" w:styleId="CommentText">
    <w:name w:val="annotation text"/>
    <w:basedOn w:val="Normal"/>
    <w:link w:val="CommentTextChar"/>
    <w:uiPriority w:val="99"/>
    <w:semiHidden/>
    <w:unhideWhenUsed/>
    <w:rsid w:val="0031068C"/>
    <w:pPr>
      <w:spacing w:line="240" w:lineRule="auto"/>
    </w:pPr>
    <w:rPr>
      <w:sz w:val="20"/>
      <w:szCs w:val="20"/>
    </w:rPr>
  </w:style>
  <w:style w:type="character" w:customStyle="1" w:styleId="CommentTextChar">
    <w:name w:val="Comment Text Char"/>
    <w:basedOn w:val="DefaultParagraphFont"/>
    <w:link w:val="CommentText"/>
    <w:uiPriority w:val="99"/>
    <w:semiHidden/>
    <w:rsid w:val="0031068C"/>
    <w:rPr>
      <w:sz w:val="20"/>
      <w:szCs w:val="20"/>
    </w:rPr>
  </w:style>
  <w:style w:type="paragraph" w:styleId="CommentSubject">
    <w:name w:val="annotation subject"/>
    <w:basedOn w:val="CommentText"/>
    <w:next w:val="CommentText"/>
    <w:link w:val="CommentSubjectChar"/>
    <w:uiPriority w:val="99"/>
    <w:semiHidden/>
    <w:unhideWhenUsed/>
    <w:rsid w:val="0031068C"/>
    <w:rPr>
      <w:b/>
      <w:bCs/>
    </w:rPr>
  </w:style>
  <w:style w:type="character" w:customStyle="1" w:styleId="CommentSubjectChar">
    <w:name w:val="Comment Subject Char"/>
    <w:basedOn w:val="CommentTextChar"/>
    <w:link w:val="CommentSubject"/>
    <w:uiPriority w:val="99"/>
    <w:semiHidden/>
    <w:rsid w:val="0031068C"/>
    <w:rPr>
      <w:b/>
      <w:bCs/>
      <w:sz w:val="20"/>
      <w:szCs w:val="20"/>
    </w:rPr>
  </w:style>
  <w:style w:type="paragraph" w:styleId="Revision">
    <w:name w:val="Revision"/>
    <w:hidden/>
    <w:uiPriority w:val="99"/>
    <w:semiHidden/>
    <w:rsid w:val="0031068C"/>
    <w:pPr>
      <w:spacing w:after="0" w:line="240" w:lineRule="auto"/>
    </w:pPr>
  </w:style>
  <w:style w:type="character" w:customStyle="1" w:styleId="ListParagraphChar">
    <w:name w:val="List Paragraph Char"/>
    <w:link w:val="ListParagraph"/>
    <w:uiPriority w:val="34"/>
    <w:rsid w:val="00286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a@primatpk.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74AA6-32CB-4543-8EB3-ED3356EC8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19</Pages>
  <Words>7417</Words>
  <Characters>42278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Novita Haryati</dc:creator>
  <cp:keywords/>
  <dc:description/>
  <cp:lastModifiedBy>User</cp:lastModifiedBy>
  <cp:revision>10</cp:revision>
  <cp:lastPrinted>2020-06-18T08:00:00Z</cp:lastPrinted>
  <dcterms:created xsi:type="dcterms:W3CDTF">2020-09-02T15:40:00Z</dcterms:created>
  <dcterms:modified xsi:type="dcterms:W3CDTF">2021-08-09T07:57:00Z</dcterms:modified>
</cp:coreProperties>
</file>