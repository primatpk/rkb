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3872" w14:textId="50B3F82F" w:rsidR="00453CEE" w:rsidRPr="00A26A7A" w:rsidRDefault="00453CEE">
      <w:pPr>
        <w:spacing w:after="50" w:line="216" w:lineRule="auto"/>
        <w:ind w:left="1868" w:right="2083" w:hanging="10"/>
        <w:jc w:val="center"/>
        <w:rPr>
          <w:rFonts w:ascii="Arial Narrow" w:hAnsi="Arial Narrow"/>
          <w:b/>
          <w:sz w:val="24"/>
          <w:szCs w:val="24"/>
          <w:lang w:val="id-ID"/>
        </w:rPr>
      </w:pPr>
    </w:p>
    <w:p w14:paraId="42E135A5" w14:textId="733E86B6" w:rsidR="00EF3767" w:rsidRPr="000A61FF" w:rsidRDefault="00EF3767">
      <w:pPr>
        <w:spacing w:after="50" w:line="216" w:lineRule="auto"/>
        <w:ind w:left="1868" w:right="2083" w:hanging="10"/>
        <w:jc w:val="center"/>
        <w:rPr>
          <w:rFonts w:ascii="Arial Narrow" w:hAnsi="Arial Narrow"/>
          <w:b/>
          <w:sz w:val="28"/>
          <w:szCs w:val="28"/>
          <w:lang w:val="id-ID"/>
        </w:rPr>
      </w:pPr>
      <w:r w:rsidRPr="000A61FF">
        <w:rPr>
          <w:rFonts w:ascii="Arial Narrow" w:hAnsi="Arial Narrow"/>
          <w:b/>
          <w:sz w:val="28"/>
          <w:szCs w:val="28"/>
          <w:lang w:val="id-ID"/>
        </w:rPr>
        <w:t>KEPUTUSAN PARA PEMEGANG SAHAM</w:t>
      </w:r>
    </w:p>
    <w:p w14:paraId="62C79536" w14:textId="48EF67E5" w:rsidR="003D017F" w:rsidRPr="000A61FF" w:rsidRDefault="00EF3767">
      <w:pPr>
        <w:spacing w:after="237" w:line="216" w:lineRule="auto"/>
        <w:ind w:left="1868" w:right="2141" w:hanging="10"/>
        <w:jc w:val="center"/>
        <w:rPr>
          <w:rFonts w:ascii="Arial Narrow" w:hAnsi="Arial Narrow"/>
          <w:b/>
          <w:sz w:val="28"/>
          <w:szCs w:val="28"/>
          <w:lang w:val="id-ID"/>
        </w:rPr>
      </w:pPr>
      <w:r w:rsidRPr="000A61FF">
        <w:rPr>
          <w:rFonts w:ascii="Arial Narrow" w:hAnsi="Arial Narrow"/>
          <w:b/>
          <w:sz w:val="28"/>
          <w:szCs w:val="28"/>
          <w:lang w:val="id-ID"/>
        </w:rPr>
        <w:t>Dl LUAR RAPAT UMUM PEMEGANG SAHAM</w:t>
      </w:r>
    </w:p>
    <w:p w14:paraId="54D3D8AD" w14:textId="7C0FCDBA" w:rsidR="00EF3767" w:rsidRPr="000A61FF" w:rsidRDefault="00EB794E">
      <w:pPr>
        <w:spacing w:after="237" w:line="216" w:lineRule="auto"/>
        <w:ind w:left="1868" w:right="2141" w:hanging="10"/>
        <w:jc w:val="center"/>
        <w:rPr>
          <w:rFonts w:ascii="Arial Narrow" w:hAnsi="Arial Narrow"/>
          <w:b/>
          <w:sz w:val="28"/>
          <w:szCs w:val="28"/>
          <w:lang w:val="id-ID"/>
        </w:rPr>
      </w:pPr>
      <w:r>
        <w:rPr>
          <w:rFonts w:ascii="Arial Narrow" w:hAnsi="Arial Narrow"/>
          <w:b/>
          <w:sz w:val="28"/>
          <w:szCs w:val="28"/>
          <w:lang w:val="id-ID"/>
        </w:rPr>
        <w:t>PT PRIMA TERMINAL PETIKEMAS</w:t>
      </w:r>
    </w:p>
    <w:p w14:paraId="63C3C838" w14:textId="237173FA" w:rsidR="00EF3767" w:rsidRPr="000A61FF" w:rsidRDefault="007245A4" w:rsidP="000A61FF">
      <w:pPr>
        <w:spacing w:after="76" w:line="265" w:lineRule="auto"/>
        <w:ind w:left="144" w:right="398" w:hanging="10"/>
        <w:jc w:val="center"/>
        <w:rPr>
          <w:rFonts w:ascii="Arial Narrow" w:hAnsi="Arial Narrow"/>
          <w:b/>
          <w:sz w:val="28"/>
          <w:szCs w:val="28"/>
          <w:lang w:val="id-ID"/>
        </w:rPr>
      </w:pPr>
      <w:r w:rsidRPr="000A61FF">
        <w:rPr>
          <w:rFonts w:ascii="Arial Narrow" w:hAnsi="Arial Narrow"/>
          <w:b/>
          <w:sz w:val="28"/>
          <w:szCs w:val="28"/>
          <w:lang w:val="id-ID"/>
        </w:rPr>
        <w:t xml:space="preserve"> ("RUPS Sirku</w:t>
      </w:r>
      <w:r w:rsidR="00EF3767" w:rsidRPr="000A61FF">
        <w:rPr>
          <w:rFonts w:ascii="Arial Narrow" w:hAnsi="Arial Narrow"/>
          <w:b/>
          <w:sz w:val="28"/>
          <w:szCs w:val="28"/>
          <w:lang w:val="id-ID"/>
        </w:rPr>
        <w:t>ler")</w:t>
      </w:r>
      <w:r w:rsidRPr="00A26A7A">
        <w:rPr>
          <w:rFonts w:ascii="Arial Narrow" w:hAnsi="Arial Narrow"/>
          <w:b/>
          <w:sz w:val="24"/>
          <w:szCs w:val="24"/>
          <w:lang w:val="id-ID"/>
        </w:rPr>
        <w:t xml:space="preserve">    </w:t>
      </w:r>
    </w:p>
    <w:p w14:paraId="68E4EE0C" w14:textId="307AEB7A" w:rsidR="00C50D72" w:rsidRPr="00A26A7A" w:rsidRDefault="00F65B55" w:rsidP="000B61D2">
      <w:pPr>
        <w:spacing w:after="280"/>
        <w:ind w:left="-5" w:right="226"/>
        <w:jc w:val="both"/>
        <w:rPr>
          <w:rFonts w:ascii="Arial Narrow" w:hAnsi="Arial Narrow"/>
          <w:b/>
          <w:sz w:val="24"/>
          <w:szCs w:val="24"/>
          <w:u w:val="single"/>
          <w:lang w:val="id-ID"/>
        </w:rPr>
      </w:pPr>
      <w:r>
        <w:rPr>
          <w:rFonts w:ascii="Arial Narrow" w:hAnsi="Arial Narrow"/>
          <w:noProof/>
          <w:sz w:val="24"/>
          <w:szCs w:val="24"/>
        </w:rPr>
        <mc:AlternateContent>
          <mc:Choice Requires="wps">
            <w:drawing>
              <wp:anchor distT="0" distB="0" distL="114300" distR="114300" simplePos="0" relativeHeight="251668480" behindDoc="0" locked="0" layoutInCell="1" allowOverlap="1" wp14:anchorId="26DE6310" wp14:editId="6E265375">
                <wp:simplePos x="0" y="0"/>
                <wp:positionH relativeFrom="column">
                  <wp:posOffset>1536065</wp:posOffset>
                </wp:positionH>
                <wp:positionV relativeFrom="paragraph">
                  <wp:posOffset>294640</wp:posOffset>
                </wp:positionV>
                <wp:extent cx="2641600" cy="3810"/>
                <wp:effectExtent l="0" t="0" r="25400" b="34290"/>
                <wp:wrapNone/>
                <wp:docPr id="5" name="Konektor Lurus 5"/>
                <wp:cNvGraphicFramePr/>
                <a:graphic xmlns:a="http://schemas.openxmlformats.org/drawingml/2006/main">
                  <a:graphicData uri="http://schemas.microsoft.com/office/word/2010/wordprocessingShape">
                    <wps:wsp>
                      <wps:cNvCnPr/>
                      <wps:spPr>
                        <a:xfrm flipV="1">
                          <a:off x="0" y="0"/>
                          <a:ext cx="2641600" cy="38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2187B" id="Konektor Lurus 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95pt,23.2pt" to="328.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" strokecolor="black [3200]" strokeweight="1pt">
                <v:stroke joinstyle="miter"/>
              </v:line>
            </w:pict>
          </mc:Fallback>
        </mc:AlternateContent>
      </w:r>
      <w:r w:rsidRPr="00A26A7A">
        <w:rPr>
          <w:rFonts w:ascii="Arial Narrow" w:hAnsi="Arial Narrow"/>
          <w:b/>
          <w:noProof/>
          <w:sz w:val="24"/>
          <w:szCs w:val="24"/>
        </w:rPr>
        <mc:AlternateContent>
          <mc:Choice Requires="wps">
            <w:drawing>
              <wp:anchor distT="0" distB="0" distL="114300" distR="114300" simplePos="0" relativeHeight="251661312" behindDoc="0" locked="0" layoutInCell="1" allowOverlap="1" wp14:anchorId="0687ABDD" wp14:editId="76A87CE3">
                <wp:simplePos x="0" y="0"/>
                <wp:positionH relativeFrom="margin">
                  <wp:posOffset>1454785</wp:posOffset>
                </wp:positionH>
                <wp:positionV relativeFrom="paragraph">
                  <wp:posOffset>48260</wp:posOffset>
                </wp:positionV>
                <wp:extent cx="2821940" cy="4343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82194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3615D" w14:textId="30C7AEF7" w:rsidR="00C50D72" w:rsidRPr="000E78F9" w:rsidRDefault="00C50D72" w:rsidP="00C30B14">
                            <w:pPr>
                              <w:spacing w:after="0"/>
                              <w:ind w:right="9"/>
                              <w:rPr>
                                <w:rFonts w:ascii="Arial Narrow" w:hAnsi="Arial Narrow"/>
                                <w:b/>
                                <w:sz w:val="24"/>
                                <w:szCs w:val="24"/>
                                <w:lang w:val="id-ID"/>
                              </w:rPr>
                            </w:pPr>
                            <w:r w:rsidRPr="000E78F9">
                              <w:rPr>
                                <w:rFonts w:ascii="Arial Narrow" w:hAnsi="Arial Narrow"/>
                                <w:b/>
                                <w:sz w:val="24"/>
                                <w:szCs w:val="24"/>
                                <w:lang w:val="id-ID"/>
                              </w:rPr>
                              <w:t xml:space="preserve">No. : </w:t>
                            </w:r>
                            <w:r w:rsidR="000E78F9" w:rsidRPr="000E78F9">
                              <w:rPr>
                                <w:rFonts w:ascii="Arial Narrow" w:hAnsi="Arial Narrow" w:cs="Calibri"/>
                                <w:b/>
                                <w:color w:val="000000"/>
                                <w:sz w:val="24"/>
                                <w:szCs w:val="24"/>
                              </w:rPr>
                              <w:t>HM.03.03/20/4/</w:t>
                            </w:r>
                            <w:r w:rsidR="00BF240E">
                              <w:rPr>
                                <w:rFonts w:ascii="Arial Narrow" w:hAnsi="Arial Narrow" w:cs="Calibri"/>
                                <w:b/>
                                <w:color w:val="000000"/>
                                <w:sz w:val="24"/>
                                <w:szCs w:val="24"/>
                                <w:lang w:val="id-ID"/>
                              </w:rPr>
                              <w:t>1</w:t>
                            </w:r>
                            <w:r w:rsidR="000E78F9" w:rsidRPr="000E78F9">
                              <w:rPr>
                                <w:rFonts w:ascii="Arial Narrow" w:hAnsi="Arial Narrow" w:cs="Calibri"/>
                                <w:b/>
                                <w:color w:val="000000"/>
                                <w:sz w:val="24"/>
                                <w:szCs w:val="24"/>
                              </w:rPr>
                              <w:t>/PAPU/</w:t>
                            </w:r>
                            <w:r w:rsidR="00BF240E">
                              <w:rPr>
                                <w:rFonts w:ascii="Arial Narrow" w:hAnsi="Arial Narrow" w:cs="Calibri"/>
                                <w:b/>
                                <w:color w:val="000000"/>
                                <w:sz w:val="24"/>
                                <w:szCs w:val="24"/>
                                <w:lang w:val="id-ID"/>
                              </w:rPr>
                              <w:t>DRTU</w:t>
                            </w:r>
                            <w:r w:rsidR="000E78F9" w:rsidRPr="000E78F9">
                              <w:rPr>
                                <w:rFonts w:ascii="Arial Narrow" w:hAnsi="Arial Narrow" w:cs="Calibri"/>
                                <w:b/>
                                <w:color w:val="000000"/>
                                <w:sz w:val="24"/>
                                <w:szCs w:val="24"/>
                              </w:rPr>
                              <w:t>/PLTP-22</w:t>
                            </w:r>
                          </w:p>
                          <w:p w14:paraId="599B0221" w14:textId="20FB474F" w:rsidR="00C50D72" w:rsidRPr="00921370" w:rsidRDefault="00C50D72" w:rsidP="00C30B14">
                            <w:pPr>
                              <w:ind w:right="9"/>
                              <w:rPr>
                                <w:rFonts w:ascii="Arial Narrow" w:hAnsi="Arial Narrow"/>
                                <w:b/>
                                <w:sz w:val="24"/>
                                <w:lang w:val="id-ID"/>
                              </w:rPr>
                            </w:pPr>
                            <w:r w:rsidRPr="00921370">
                              <w:rPr>
                                <w:rFonts w:ascii="Arial Narrow" w:hAnsi="Arial Narrow"/>
                                <w:b/>
                                <w:sz w:val="24"/>
                                <w:lang w:val="id-ID"/>
                              </w:rPr>
                              <w:t xml:space="preserve">No. : </w:t>
                            </w:r>
                            <w:r w:rsidR="009E6011" w:rsidRPr="009E6011">
                              <w:rPr>
                                <w:rFonts w:ascii="Arial Narrow" w:hAnsi="Arial Narrow"/>
                                <w:b/>
                                <w:sz w:val="24"/>
                                <w:lang w:val="id-ID"/>
                              </w:rPr>
                              <w:t>DHCL/SP.1743/S.Kep/20/IV/2022</w:t>
                            </w:r>
                          </w:p>
                          <w:p w14:paraId="2AAD9890" w14:textId="77777777" w:rsidR="00C50D72" w:rsidRDefault="00C50D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87ABDD" id="_x0000_t202" coordsize="21600,21600" o:spt="202" path="m,l,21600r21600,l21600,xe">
                <v:stroke joinstyle="miter"/>
                <v:path gradientshapeok="t" o:connecttype="rect"/>
              </v:shapetype>
              <v:shape id="Text Box 3" o:spid="_x0000_s1026" type="#_x0000_t202" style="position:absolute;left:0;text-align:left;margin-left:114.55pt;margin-top:3.8pt;width:222.2pt;height:34.2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" filled="f" stroked="f" strokeweight=".5pt">
                <v:textbox>
                  <w:txbxContent>
                    <w:p w14:paraId="2263615D" w14:textId="30C7AEF7" w:rsidR="00C50D72" w:rsidRPr="000E78F9" w:rsidRDefault="00C50D72" w:rsidP="00C30B14">
                      <w:pPr>
                        <w:spacing w:after="0"/>
                        <w:ind w:right="9"/>
                        <w:rPr>
                          <w:rFonts w:ascii="Arial Narrow" w:hAnsi="Arial Narrow"/>
                          <w:b/>
                          <w:sz w:val="24"/>
                          <w:szCs w:val="24"/>
                          <w:lang w:val="id-ID"/>
                        </w:rPr>
                      </w:pPr>
                      <w:r w:rsidRPr="000E78F9">
                        <w:rPr>
                          <w:rFonts w:ascii="Arial Narrow" w:hAnsi="Arial Narrow"/>
                          <w:b/>
                          <w:sz w:val="24"/>
                          <w:szCs w:val="24"/>
                          <w:lang w:val="id-ID"/>
                        </w:rPr>
                        <w:t xml:space="preserve">No. : </w:t>
                      </w:r>
                      <w:r w:rsidR="000E78F9" w:rsidRPr="000E78F9">
                        <w:rPr>
                          <w:rFonts w:ascii="Arial Narrow" w:hAnsi="Arial Narrow" w:cs="Calibri"/>
                          <w:b/>
                          <w:color w:val="000000"/>
                          <w:sz w:val="24"/>
                          <w:szCs w:val="24"/>
                        </w:rPr>
                        <w:t>HM.03.03/20/4/</w:t>
                      </w:r>
                      <w:r w:rsidR="00BF240E">
                        <w:rPr>
                          <w:rFonts w:ascii="Arial Narrow" w:hAnsi="Arial Narrow" w:cs="Calibri"/>
                          <w:b/>
                          <w:color w:val="000000"/>
                          <w:sz w:val="24"/>
                          <w:szCs w:val="24"/>
                          <w:lang w:val="id-ID"/>
                        </w:rPr>
                        <w:t>1</w:t>
                      </w:r>
                      <w:r w:rsidR="000E78F9" w:rsidRPr="000E78F9">
                        <w:rPr>
                          <w:rFonts w:ascii="Arial Narrow" w:hAnsi="Arial Narrow" w:cs="Calibri"/>
                          <w:b/>
                          <w:color w:val="000000"/>
                          <w:sz w:val="24"/>
                          <w:szCs w:val="24"/>
                        </w:rPr>
                        <w:t>/PAPU/</w:t>
                      </w:r>
                      <w:r w:rsidR="00BF240E">
                        <w:rPr>
                          <w:rFonts w:ascii="Arial Narrow" w:hAnsi="Arial Narrow" w:cs="Calibri"/>
                          <w:b/>
                          <w:color w:val="000000"/>
                          <w:sz w:val="24"/>
                          <w:szCs w:val="24"/>
                          <w:lang w:val="id-ID"/>
                        </w:rPr>
                        <w:t>DRTU</w:t>
                      </w:r>
                      <w:r w:rsidR="000E78F9" w:rsidRPr="000E78F9">
                        <w:rPr>
                          <w:rFonts w:ascii="Arial Narrow" w:hAnsi="Arial Narrow" w:cs="Calibri"/>
                          <w:b/>
                          <w:color w:val="000000"/>
                          <w:sz w:val="24"/>
                          <w:szCs w:val="24"/>
                        </w:rPr>
                        <w:t>/PLTP-22</w:t>
                      </w:r>
                    </w:p>
                    <w:p w14:paraId="599B0221" w14:textId="20FB474F" w:rsidR="00C50D72" w:rsidRPr="00921370" w:rsidRDefault="00C50D72" w:rsidP="00C30B14">
                      <w:pPr>
                        <w:ind w:right="9"/>
                        <w:rPr>
                          <w:rFonts w:ascii="Arial Narrow" w:hAnsi="Arial Narrow"/>
                          <w:b/>
                          <w:sz w:val="24"/>
                          <w:lang w:val="id-ID"/>
                        </w:rPr>
                      </w:pPr>
                      <w:r w:rsidRPr="00921370">
                        <w:rPr>
                          <w:rFonts w:ascii="Arial Narrow" w:hAnsi="Arial Narrow"/>
                          <w:b/>
                          <w:sz w:val="24"/>
                          <w:lang w:val="id-ID"/>
                        </w:rPr>
                        <w:t xml:space="preserve">No. : </w:t>
                      </w:r>
                      <w:r w:rsidR="009E6011" w:rsidRPr="009E6011">
                        <w:rPr>
                          <w:rFonts w:ascii="Arial Narrow" w:hAnsi="Arial Narrow"/>
                          <w:b/>
                          <w:sz w:val="24"/>
                          <w:lang w:val="id-ID"/>
                        </w:rPr>
                        <w:t>DHCL/SP.1743/S.Kep/20/IV/2022</w:t>
                      </w:r>
                    </w:p>
                    <w:p w14:paraId="2AAD9890" w14:textId="77777777" w:rsidR="00C50D72" w:rsidRDefault="00C50D72"/>
                  </w:txbxContent>
                </v:textbox>
                <w10:wrap anchorx="margin"/>
              </v:shape>
            </w:pict>
          </mc:Fallback>
        </mc:AlternateContent>
      </w:r>
    </w:p>
    <w:p w14:paraId="6E9CAF18" w14:textId="77777777" w:rsidR="007B3D71" w:rsidRDefault="007B3D71" w:rsidP="007B3D71">
      <w:pPr>
        <w:spacing w:after="280"/>
        <w:ind w:right="226"/>
        <w:jc w:val="center"/>
        <w:rPr>
          <w:rFonts w:ascii="Arial Narrow" w:hAnsi="Arial Narrow"/>
          <w:sz w:val="24"/>
          <w:szCs w:val="24"/>
          <w:lang w:val="id-ID"/>
        </w:rPr>
      </w:pPr>
    </w:p>
    <w:p w14:paraId="7E2D100F" w14:textId="5F738AB2" w:rsidR="00C61D78" w:rsidRPr="007B3D71" w:rsidRDefault="00C61D78" w:rsidP="007B3D71">
      <w:pPr>
        <w:spacing w:after="0"/>
        <w:ind w:right="226"/>
        <w:jc w:val="center"/>
        <w:rPr>
          <w:rFonts w:ascii="Arial Narrow" w:eastAsia="Times New Roman" w:hAnsi="Arial Narrow" w:cs="Tahoma"/>
          <w:b/>
          <w:bCs/>
          <w:noProof/>
          <w:sz w:val="28"/>
          <w:szCs w:val="28"/>
          <w:lang w:val="id-ID" w:eastAsia="x-none"/>
        </w:rPr>
      </w:pPr>
      <w:r w:rsidRPr="007B3D71">
        <w:rPr>
          <w:rFonts w:ascii="Arial Narrow" w:eastAsia="Times New Roman" w:hAnsi="Arial Narrow" w:cs="Tahoma"/>
          <w:b/>
          <w:bCs/>
          <w:noProof/>
          <w:sz w:val="28"/>
          <w:szCs w:val="28"/>
          <w:lang w:val="id-ID" w:eastAsia="x-none"/>
        </w:rPr>
        <w:t>TENTANG</w:t>
      </w:r>
    </w:p>
    <w:p w14:paraId="2551F814" w14:textId="79D65959" w:rsidR="007B3D71" w:rsidRPr="007B3D71" w:rsidRDefault="007B3D71" w:rsidP="007B3D71">
      <w:pPr>
        <w:spacing w:after="280"/>
        <w:ind w:left="-5" w:right="226"/>
        <w:jc w:val="center"/>
        <w:rPr>
          <w:rFonts w:ascii="Arial Narrow" w:eastAsia="Times New Roman" w:hAnsi="Arial Narrow" w:cs="Tahoma"/>
          <w:b/>
          <w:bCs/>
          <w:noProof/>
          <w:sz w:val="28"/>
          <w:szCs w:val="28"/>
          <w:lang w:val="id-ID" w:eastAsia="x-none"/>
        </w:rPr>
      </w:pPr>
      <w:r w:rsidRPr="007B3D71">
        <w:rPr>
          <w:rFonts w:ascii="Arial Narrow" w:eastAsia="Times New Roman" w:hAnsi="Arial Narrow" w:cs="Tahoma"/>
          <w:b/>
          <w:bCs/>
          <w:noProof/>
          <w:sz w:val="28"/>
          <w:szCs w:val="28"/>
          <w:lang w:val="id-ID" w:eastAsia="x-none"/>
        </w:rPr>
        <w:t>PENGANGKATAN DEWAN KOMISARIS</w:t>
      </w:r>
    </w:p>
    <w:p w14:paraId="7B5A92E5" w14:textId="77777777" w:rsidR="00C61D78" w:rsidRDefault="00C61D78" w:rsidP="007B3D71">
      <w:pPr>
        <w:spacing w:after="0"/>
        <w:ind w:right="226"/>
        <w:jc w:val="both"/>
        <w:rPr>
          <w:rFonts w:ascii="Arial Narrow" w:eastAsia="Times New Roman" w:hAnsi="Arial Narrow" w:cs="Tahoma"/>
          <w:noProof/>
          <w:sz w:val="24"/>
          <w:szCs w:val="24"/>
          <w:lang w:val="id-ID" w:eastAsia="x-none"/>
        </w:rPr>
      </w:pPr>
    </w:p>
    <w:p w14:paraId="1270694D" w14:textId="58C72A38" w:rsidR="00EF3767" w:rsidRPr="00A26A7A" w:rsidRDefault="00EF3767" w:rsidP="000B61D2">
      <w:pPr>
        <w:spacing w:after="280"/>
        <w:ind w:left="-5" w:right="226"/>
        <w:jc w:val="both"/>
        <w:rPr>
          <w:rFonts w:ascii="Arial Narrow" w:hAnsi="Arial Narrow"/>
          <w:sz w:val="24"/>
          <w:szCs w:val="24"/>
          <w:lang w:val="id-ID"/>
        </w:rPr>
      </w:pPr>
      <w:r w:rsidRPr="00A26A7A">
        <w:rPr>
          <w:rFonts w:ascii="Arial Narrow" w:eastAsia="Times New Roman" w:hAnsi="Arial Narrow" w:cs="Tahoma"/>
          <w:noProof/>
          <w:sz w:val="24"/>
          <w:szCs w:val="24"/>
          <w:lang w:val="id-ID" w:eastAsia="x-none"/>
        </w:rPr>
        <w:t xml:space="preserve">Yang bertandatangan di bawah ini, </w:t>
      </w:r>
      <w:r w:rsidR="007245A4" w:rsidRPr="00A26A7A">
        <w:rPr>
          <w:rFonts w:ascii="Arial Narrow" w:eastAsia="Times New Roman" w:hAnsi="Arial Narrow" w:cs="Tahoma"/>
          <w:noProof/>
          <w:sz w:val="24"/>
          <w:szCs w:val="24"/>
          <w:lang w:val="id-ID" w:eastAsia="x-none"/>
        </w:rPr>
        <w:t>P</w:t>
      </w:r>
      <w:r w:rsidRPr="00A26A7A">
        <w:rPr>
          <w:rFonts w:ascii="Arial Narrow" w:eastAsia="Times New Roman" w:hAnsi="Arial Narrow" w:cs="Tahoma"/>
          <w:noProof/>
          <w:sz w:val="24"/>
          <w:szCs w:val="24"/>
          <w:lang w:val="id-ID" w:eastAsia="x-none"/>
        </w:rPr>
        <w:t xml:space="preserve">ara </w:t>
      </w:r>
      <w:r w:rsidR="007245A4" w:rsidRPr="00A26A7A">
        <w:rPr>
          <w:rFonts w:ascii="Arial Narrow" w:eastAsia="Times New Roman" w:hAnsi="Arial Narrow" w:cs="Tahoma"/>
          <w:noProof/>
          <w:sz w:val="24"/>
          <w:szCs w:val="24"/>
          <w:lang w:val="id-ID" w:eastAsia="x-none"/>
        </w:rPr>
        <w:t>P</w:t>
      </w:r>
      <w:r w:rsidRPr="00A26A7A">
        <w:rPr>
          <w:rFonts w:ascii="Arial Narrow" w:eastAsia="Times New Roman" w:hAnsi="Arial Narrow" w:cs="Tahoma"/>
          <w:noProof/>
          <w:sz w:val="24"/>
          <w:szCs w:val="24"/>
          <w:lang w:val="id-ID" w:eastAsia="x-none"/>
        </w:rPr>
        <w:t xml:space="preserve">emegang </w:t>
      </w:r>
      <w:r w:rsidR="007245A4" w:rsidRPr="00A26A7A">
        <w:rPr>
          <w:rFonts w:ascii="Arial Narrow" w:eastAsia="Times New Roman" w:hAnsi="Arial Narrow" w:cs="Tahoma"/>
          <w:noProof/>
          <w:sz w:val="24"/>
          <w:szCs w:val="24"/>
          <w:lang w:val="id-ID" w:eastAsia="x-none"/>
        </w:rPr>
        <w:t>S</w:t>
      </w:r>
      <w:r w:rsidRPr="00A26A7A">
        <w:rPr>
          <w:rFonts w:ascii="Arial Narrow" w:eastAsia="Times New Roman" w:hAnsi="Arial Narrow" w:cs="Tahoma"/>
          <w:noProof/>
          <w:sz w:val="24"/>
          <w:szCs w:val="24"/>
          <w:lang w:val="id-ID" w:eastAsia="x-none"/>
        </w:rPr>
        <w:t xml:space="preserve">aham </w:t>
      </w:r>
      <w:r w:rsidR="00EB794E">
        <w:rPr>
          <w:rFonts w:ascii="Arial Narrow" w:eastAsia="Times New Roman" w:hAnsi="Arial Narrow" w:cs="Tahoma"/>
          <w:noProof/>
          <w:sz w:val="24"/>
          <w:szCs w:val="24"/>
          <w:lang w:val="id-ID" w:eastAsia="x-none"/>
        </w:rPr>
        <w:t>PT PRIMA TERMINAL PETIKEMAS</w:t>
      </w:r>
      <w:r w:rsidRPr="00A26A7A">
        <w:rPr>
          <w:rFonts w:ascii="Arial Narrow" w:eastAsia="Times New Roman" w:hAnsi="Arial Narrow" w:cs="Tahoma"/>
          <w:noProof/>
          <w:sz w:val="24"/>
          <w:szCs w:val="24"/>
          <w:lang w:val="id-ID" w:eastAsia="x-none"/>
        </w:rPr>
        <w:t>, suatu Perseroan Terbatas yang didirikan secara sah berdasarkan h</w:t>
      </w:r>
      <w:r w:rsidR="007245A4" w:rsidRPr="00A26A7A">
        <w:rPr>
          <w:rFonts w:ascii="Arial Narrow" w:eastAsia="Times New Roman" w:hAnsi="Arial Narrow" w:cs="Tahoma"/>
          <w:noProof/>
          <w:sz w:val="24"/>
          <w:szCs w:val="24"/>
          <w:lang w:val="id-ID" w:eastAsia="x-none"/>
        </w:rPr>
        <w:t>u</w:t>
      </w:r>
      <w:r w:rsidRPr="00A26A7A">
        <w:rPr>
          <w:rFonts w:ascii="Arial Narrow" w:eastAsia="Times New Roman" w:hAnsi="Arial Narrow" w:cs="Tahoma"/>
          <w:noProof/>
          <w:sz w:val="24"/>
          <w:szCs w:val="24"/>
          <w:lang w:val="id-ID" w:eastAsia="x-none"/>
        </w:rPr>
        <w:t>kum dan perundang-undangan Negara Repub</w:t>
      </w:r>
      <w:r w:rsidR="00C73D17">
        <w:rPr>
          <w:rFonts w:ascii="Arial Narrow" w:eastAsia="Times New Roman" w:hAnsi="Arial Narrow" w:cs="Tahoma"/>
          <w:noProof/>
          <w:sz w:val="24"/>
          <w:szCs w:val="24"/>
          <w:lang w:val="id-ID" w:eastAsia="x-none"/>
        </w:rPr>
        <w:t>l</w:t>
      </w:r>
      <w:r w:rsidRPr="00A26A7A">
        <w:rPr>
          <w:rFonts w:ascii="Arial Narrow" w:eastAsia="Times New Roman" w:hAnsi="Arial Narrow" w:cs="Tahoma"/>
          <w:noProof/>
          <w:sz w:val="24"/>
          <w:szCs w:val="24"/>
          <w:lang w:val="id-ID" w:eastAsia="x-none"/>
        </w:rPr>
        <w:t xml:space="preserve">ik Indonesia, berkedudukan di </w:t>
      </w:r>
      <w:r w:rsidR="004546C7">
        <w:rPr>
          <w:rFonts w:ascii="Arial Narrow" w:eastAsia="Times New Roman" w:hAnsi="Arial Narrow" w:cs="Tahoma"/>
          <w:noProof/>
          <w:sz w:val="24"/>
          <w:szCs w:val="24"/>
          <w:lang w:val="id-ID" w:eastAsia="x-none"/>
        </w:rPr>
        <w:t>Medan</w:t>
      </w:r>
      <w:r w:rsidR="00C3025F" w:rsidRPr="00A26A7A">
        <w:rPr>
          <w:rFonts w:ascii="Arial Narrow" w:eastAsia="Times New Roman" w:hAnsi="Arial Narrow" w:cs="Tahoma"/>
          <w:noProof/>
          <w:sz w:val="24"/>
          <w:szCs w:val="24"/>
          <w:lang w:val="id-ID" w:eastAsia="x-none"/>
        </w:rPr>
        <w:t xml:space="preserve">, beralamat </w:t>
      </w:r>
      <w:r w:rsidR="00C3025F" w:rsidRPr="007C294C">
        <w:rPr>
          <w:rFonts w:ascii="Arial Narrow" w:eastAsia="Times New Roman" w:hAnsi="Arial Narrow" w:cs="Tahoma"/>
          <w:noProof/>
          <w:sz w:val="24"/>
          <w:szCs w:val="24"/>
          <w:lang w:val="id-ID" w:eastAsia="x-none"/>
        </w:rPr>
        <w:t xml:space="preserve">di </w:t>
      </w:r>
      <w:r w:rsidR="007C294C" w:rsidRPr="007C294C">
        <w:rPr>
          <w:rFonts w:ascii="Arial Narrow" w:eastAsia="Times New Roman" w:hAnsi="Arial Narrow" w:cs="Tahoma"/>
          <w:noProof/>
          <w:sz w:val="24"/>
          <w:szCs w:val="24"/>
          <w:lang w:val="id-ID" w:eastAsia="x-none"/>
        </w:rPr>
        <w:t>Jl</w:t>
      </w:r>
      <w:r w:rsidR="004546C7">
        <w:rPr>
          <w:rFonts w:ascii="Arial Narrow" w:eastAsia="Times New Roman" w:hAnsi="Arial Narrow" w:cs="Tahoma"/>
          <w:noProof/>
          <w:sz w:val="24"/>
          <w:szCs w:val="24"/>
          <w:lang w:val="id-ID" w:eastAsia="x-none"/>
        </w:rPr>
        <w:t>. Grha Pelindo Satu Gedung B Lantai 2, Lingkar Pelabuhan No. 1, Medan, Sumatera Utara</w:t>
      </w:r>
      <w:r w:rsidR="00563F4A">
        <w:rPr>
          <w:rFonts w:ascii="Arial Narrow" w:eastAsia="Times New Roman" w:hAnsi="Arial Narrow" w:cs="Tahoma"/>
          <w:noProof/>
          <w:sz w:val="24"/>
          <w:szCs w:val="24"/>
          <w:lang w:val="id-ID" w:eastAsia="x-none"/>
        </w:rPr>
        <w:t xml:space="preserve"> </w:t>
      </w:r>
      <w:r w:rsidRPr="00A26A7A">
        <w:rPr>
          <w:rFonts w:ascii="Arial Narrow" w:eastAsia="Times New Roman" w:hAnsi="Arial Narrow" w:cs="Tahoma"/>
          <w:noProof/>
          <w:sz w:val="24"/>
          <w:szCs w:val="24"/>
          <w:lang w:val="id-ID" w:eastAsia="x-none"/>
        </w:rPr>
        <w:t>("PERSEROAN”)</w:t>
      </w:r>
      <w:r w:rsidRPr="00A26A7A">
        <w:rPr>
          <w:rFonts w:ascii="Arial Narrow" w:hAnsi="Arial Narrow"/>
          <w:sz w:val="24"/>
          <w:szCs w:val="24"/>
          <w:lang w:val="id-ID"/>
        </w:rPr>
        <w:t>:</w:t>
      </w:r>
    </w:p>
    <w:p w14:paraId="7488D994" w14:textId="57ABF54E" w:rsidR="00C3025F" w:rsidRPr="00A26A7A" w:rsidRDefault="00CA0418" w:rsidP="00C3025F">
      <w:pPr>
        <w:pStyle w:val="TeksBiasa"/>
        <w:numPr>
          <w:ilvl w:val="0"/>
          <w:numId w:val="3"/>
        </w:numPr>
        <w:spacing w:line="264" w:lineRule="auto"/>
        <w:ind w:left="284"/>
        <w:jc w:val="both"/>
        <w:rPr>
          <w:rFonts w:ascii="Arial Narrow" w:hAnsi="Arial Narrow" w:cs="Tahoma"/>
          <w:noProof/>
          <w:sz w:val="24"/>
          <w:lang w:val="id-ID"/>
        </w:rPr>
      </w:pPr>
      <w:r w:rsidRPr="00A26A7A">
        <w:rPr>
          <w:rFonts w:ascii="Arial Narrow" w:hAnsi="Arial Narrow" w:cs="Tahoma"/>
          <w:b/>
          <w:noProof/>
          <w:sz w:val="24"/>
          <w:lang w:val="id-ID"/>
        </w:rPr>
        <w:t xml:space="preserve">PT PELINDO TERMINAL PETIKEMAS, </w:t>
      </w:r>
      <w:r w:rsidRPr="00A26A7A">
        <w:rPr>
          <w:rFonts w:ascii="Arial Narrow" w:hAnsi="Arial Narrow" w:cs="Tahoma"/>
          <w:noProof/>
          <w:sz w:val="24"/>
          <w:lang w:val="id-ID"/>
        </w:rPr>
        <w:t xml:space="preserve">Berdasarkan Akta Perseroan PT Pelindo Terminal Petikemas yang tertuang dalam Akta Notaris Nanda Fauz Iwan S.H., M.Kn Nomor 18 tanggal 11 Oktober 2021 sebagaimana diubah terakhir dengan Akta Notaris Nanda Fauz Iwan Nomor 01 tanggal 3 Januari 2022 yang telah diterima dan dicatat di dalam Sistem Administrasi Badan Hukum Kementerian Hukum dan HAM RI Nomor: AHU-AH.01.03-0002183 perihal Penerimaan Pemberitahuan Perubahan Anggaran Dasar yang dicatat dalam Daftar Perseroan Nomor AHU-0000627.AH.01.11.TAHUN 2022 tanggal </w:t>
      </w:r>
      <w:r w:rsidRPr="00013CDC">
        <w:rPr>
          <w:rFonts w:ascii="Arial Narrow" w:hAnsi="Arial Narrow" w:cs="Tahoma"/>
          <w:noProof/>
          <w:sz w:val="24"/>
          <w:lang w:val="id-ID"/>
        </w:rPr>
        <w:t xml:space="preserve">03 Januari 2022, berkedudukan di Jalan Perak Timur 610 Surabaya, selaku pemegang dan pemilik dari </w:t>
      </w:r>
      <w:r w:rsidR="004546C7">
        <w:rPr>
          <w:rFonts w:ascii="Arial Narrow" w:hAnsi="Arial Narrow" w:cs="Tahoma"/>
          <w:b/>
          <w:noProof/>
          <w:sz w:val="24"/>
          <w:shd w:val="clear" w:color="auto" w:fill="FFFFFF" w:themeFill="background1"/>
          <w:lang w:val="id-ID"/>
        </w:rPr>
        <w:t>855.724.000</w:t>
      </w:r>
      <w:r w:rsidRPr="00013CDC">
        <w:rPr>
          <w:rFonts w:ascii="Arial Narrow" w:hAnsi="Arial Narrow" w:cs="Tahoma"/>
          <w:noProof/>
          <w:sz w:val="24"/>
          <w:shd w:val="clear" w:color="auto" w:fill="FFFFFF" w:themeFill="background1"/>
          <w:lang w:val="id-ID"/>
        </w:rPr>
        <w:t xml:space="preserve"> </w:t>
      </w:r>
      <w:r w:rsidRPr="00013CDC">
        <w:rPr>
          <w:rFonts w:ascii="Arial Narrow" w:hAnsi="Arial Narrow" w:cs="Tahoma"/>
          <w:b/>
          <w:noProof/>
          <w:sz w:val="24"/>
          <w:shd w:val="clear" w:color="auto" w:fill="FFFFFF" w:themeFill="background1"/>
          <w:lang w:val="id-ID"/>
        </w:rPr>
        <w:t>(</w:t>
      </w:r>
      <w:r w:rsidR="004546C7">
        <w:rPr>
          <w:rFonts w:ascii="Arial Narrow" w:hAnsi="Arial Narrow" w:cs="Tahoma"/>
          <w:b/>
          <w:noProof/>
          <w:sz w:val="24"/>
          <w:lang w:val="id-ID"/>
        </w:rPr>
        <w:t>delapan ratus lima puluh lima juta tujuh ratus dua puluh empat ribu</w:t>
      </w:r>
      <w:r w:rsidR="00013CDC" w:rsidRPr="00324D6B">
        <w:rPr>
          <w:rFonts w:ascii="Arial Narrow" w:hAnsi="Arial Narrow" w:cs="Tahoma"/>
          <w:b/>
          <w:noProof/>
          <w:sz w:val="24"/>
          <w:lang w:val="id-ID"/>
        </w:rPr>
        <w:t>)</w:t>
      </w:r>
      <w:r w:rsidR="00013CDC" w:rsidRPr="00324D6B">
        <w:rPr>
          <w:rFonts w:ascii="Arial Narrow" w:hAnsi="Arial Narrow" w:cs="Tahoma"/>
          <w:noProof/>
          <w:sz w:val="24"/>
          <w:lang w:val="id-ID"/>
        </w:rPr>
        <w:t xml:space="preserve"> </w:t>
      </w:r>
      <w:r w:rsidRPr="00A26A7A">
        <w:rPr>
          <w:rFonts w:ascii="Arial Narrow" w:hAnsi="Arial Narrow" w:cs="Tahoma"/>
          <w:noProof/>
          <w:sz w:val="24"/>
          <w:lang w:val="id-ID"/>
        </w:rPr>
        <w:t xml:space="preserve">lembar saham dalam </w:t>
      </w:r>
      <w:bookmarkStart w:id="0" w:name="_Hlk99941656"/>
      <w:r w:rsidR="007E69EE" w:rsidRPr="00A26A7A">
        <w:rPr>
          <w:rFonts w:ascii="Arial Narrow" w:hAnsi="Arial Narrow" w:cs="Tahoma"/>
          <w:noProof/>
          <w:sz w:val="24"/>
          <w:lang w:val="id-ID"/>
        </w:rPr>
        <w:t>PERSEROAN</w:t>
      </w:r>
      <w:bookmarkEnd w:id="0"/>
      <w:r w:rsidRPr="00A26A7A">
        <w:rPr>
          <w:rFonts w:ascii="Arial Narrow" w:hAnsi="Arial Narrow" w:cs="Tahoma"/>
          <w:noProof/>
          <w:sz w:val="24"/>
          <w:lang w:val="id-ID"/>
        </w:rPr>
        <w:t>;</w:t>
      </w:r>
    </w:p>
    <w:p w14:paraId="273303B2" w14:textId="39FABA7B" w:rsidR="000B61D2" w:rsidRPr="004546C7" w:rsidRDefault="00CA0418" w:rsidP="004546C7">
      <w:pPr>
        <w:pStyle w:val="TeksBiasa"/>
        <w:numPr>
          <w:ilvl w:val="0"/>
          <w:numId w:val="10"/>
        </w:numPr>
        <w:spacing w:line="264" w:lineRule="auto"/>
        <w:jc w:val="both"/>
        <w:rPr>
          <w:rFonts w:ascii="Arial Narrow" w:hAnsi="Arial Narrow" w:cs="Tahoma"/>
          <w:noProof/>
          <w:sz w:val="24"/>
          <w:lang w:val="id-ID"/>
        </w:rPr>
      </w:pPr>
      <w:r w:rsidRPr="00A26A7A">
        <w:rPr>
          <w:rFonts w:ascii="Arial Narrow" w:hAnsi="Arial Narrow" w:cs="Tahoma"/>
          <w:noProof/>
          <w:sz w:val="24"/>
          <w:lang w:val="id-ID"/>
        </w:rPr>
        <w:t xml:space="preserve">dalam hal ini diwakili oleh </w:t>
      </w:r>
      <w:r w:rsidRPr="00A26A7A">
        <w:rPr>
          <w:rFonts w:ascii="Arial Narrow" w:hAnsi="Arial Narrow" w:cs="Tahoma"/>
          <w:bCs/>
          <w:noProof/>
          <w:sz w:val="24"/>
          <w:lang w:val="id-ID"/>
        </w:rPr>
        <w:t>Bapak</w:t>
      </w:r>
      <w:r w:rsidRPr="00A26A7A">
        <w:rPr>
          <w:rFonts w:ascii="Arial Narrow" w:hAnsi="Arial Narrow" w:cs="Tahoma"/>
          <w:b/>
          <w:noProof/>
          <w:sz w:val="24"/>
          <w:lang w:val="id-ID"/>
        </w:rPr>
        <w:t xml:space="preserve"> </w:t>
      </w:r>
      <w:r w:rsidRPr="00A26A7A">
        <w:rPr>
          <w:rFonts w:ascii="Arial Narrow" w:hAnsi="Arial Narrow" w:cs="Tahoma"/>
          <w:b/>
          <w:bCs/>
          <w:noProof/>
          <w:sz w:val="24"/>
          <w:lang w:val="id-ID"/>
        </w:rPr>
        <w:t xml:space="preserve">M. ADJI </w:t>
      </w:r>
      <w:r w:rsidRPr="00A26A7A">
        <w:rPr>
          <w:rFonts w:ascii="Arial Narrow" w:hAnsi="Arial Narrow" w:cs="Tahoma"/>
          <w:noProof/>
          <w:sz w:val="24"/>
          <w:lang w:val="id-ID"/>
        </w:rPr>
        <w:t>selaku Direktur Utama</w:t>
      </w:r>
      <w:r w:rsidR="00EF3767" w:rsidRPr="00A26A7A">
        <w:rPr>
          <w:rFonts w:ascii="Arial Narrow" w:hAnsi="Arial Narrow"/>
          <w:sz w:val="24"/>
          <w:lang w:val="id-ID"/>
        </w:rPr>
        <w:t>;</w:t>
      </w:r>
    </w:p>
    <w:p w14:paraId="5517C155" w14:textId="77777777" w:rsidR="004546C7" w:rsidRPr="004546C7" w:rsidRDefault="004546C7" w:rsidP="004546C7">
      <w:pPr>
        <w:pStyle w:val="TeksBiasa"/>
        <w:spacing w:line="264" w:lineRule="auto"/>
        <w:ind w:left="644"/>
        <w:jc w:val="both"/>
        <w:rPr>
          <w:rFonts w:ascii="Arial Narrow" w:hAnsi="Arial Narrow" w:cs="Tahoma"/>
          <w:noProof/>
          <w:sz w:val="24"/>
          <w:lang w:val="id-ID"/>
        </w:rPr>
      </w:pPr>
    </w:p>
    <w:p w14:paraId="3E809148" w14:textId="382DD009" w:rsidR="004546C7" w:rsidRPr="004546C7" w:rsidRDefault="00F27C51" w:rsidP="004546C7">
      <w:pPr>
        <w:pStyle w:val="DaftarParagraf"/>
        <w:numPr>
          <w:ilvl w:val="0"/>
          <w:numId w:val="3"/>
        </w:numPr>
        <w:spacing w:after="0" w:line="240" w:lineRule="auto"/>
        <w:ind w:left="284"/>
        <w:jc w:val="both"/>
        <w:rPr>
          <w:sz w:val="24"/>
          <w:szCs w:val="24"/>
        </w:rPr>
      </w:pPr>
      <w:r w:rsidRPr="00F27C51">
        <w:rPr>
          <w:rFonts w:ascii="Arial Narrow" w:hAnsi="Arial Narrow" w:cs="Tahoma"/>
          <w:b/>
          <w:noProof/>
          <w:sz w:val="24"/>
          <w:szCs w:val="24"/>
          <w:lang w:val="id-ID" w:eastAsia="x-none"/>
        </w:rPr>
        <w:t>PT HUTAMA KARYA (PERSERO)</w:t>
      </w:r>
      <w:r w:rsidRPr="00F27C51">
        <w:rPr>
          <w:rFonts w:ascii="Arial Narrow" w:hAnsi="Arial Narrow" w:cs="Tahoma"/>
          <w:bCs/>
          <w:noProof/>
          <w:sz w:val="24"/>
          <w:szCs w:val="24"/>
          <w:lang w:val="id-ID" w:eastAsia="x-none"/>
        </w:rPr>
        <w:t xml:space="preserve">, </w:t>
      </w:r>
      <w:r w:rsidR="00065FA7">
        <w:rPr>
          <w:rFonts w:ascii="Arial Narrow" w:hAnsi="Arial Narrow" w:cs="Tahoma"/>
          <w:bCs/>
          <w:noProof/>
          <w:sz w:val="24"/>
          <w:szCs w:val="24"/>
          <w:lang w:val="id-ID" w:eastAsia="x-none"/>
        </w:rPr>
        <w:t>perusahaan perseroan</w:t>
      </w:r>
      <w:r w:rsidRPr="00F27C51">
        <w:rPr>
          <w:rFonts w:ascii="Arial Narrow" w:hAnsi="Arial Narrow" w:cs="Tahoma"/>
          <w:bCs/>
          <w:noProof/>
          <w:sz w:val="24"/>
          <w:szCs w:val="24"/>
          <w:lang w:val="id-ID" w:eastAsia="x-none"/>
        </w:rPr>
        <w:t xml:space="preserve"> </w:t>
      </w:r>
      <w:r w:rsidR="00065FA7">
        <w:rPr>
          <w:rFonts w:ascii="Arial Narrow" w:hAnsi="Arial Narrow" w:cs="Tahoma"/>
          <w:bCs/>
          <w:noProof/>
          <w:sz w:val="24"/>
          <w:szCs w:val="24"/>
          <w:lang w:val="id-ID" w:eastAsia="x-none"/>
        </w:rPr>
        <w:t>t</w:t>
      </w:r>
      <w:r w:rsidRPr="00F27C51">
        <w:rPr>
          <w:rFonts w:ascii="Arial Narrow" w:hAnsi="Arial Narrow" w:cs="Tahoma"/>
          <w:bCs/>
          <w:noProof/>
          <w:sz w:val="24"/>
          <w:szCs w:val="24"/>
          <w:lang w:val="id-ID" w:eastAsia="x-none"/>
        </w:rPr>
        <w:t xml:space="preserve">erbatas yang didirikan berdasarkan Akta Notaris Kartini Muljadi, S.H., Nomor: 74 tanggal 15 Maret 1973 tentang Perseroan Terbatas yang telah mendapatkan pengesahan sesuai Keputusan Menteri Hukum dan Hak Asasi Manusia Republik Indonesia Nomor: Y.A.5/300/4 tanggal 20 Agustus 1973, dan diubah terakhir dengan Akta Notaris Ashoya Ratam, S.H., Mkn., Notaris di Kota Administrasi Jakarta Selatan, Nomor: 11 tanggal 8 Februari 2022, yang telah diterima dan dicatat dalam Sistem Administrasi Badan Hukum sesuai Keputusan Menteri Hukum dan Hak Asasi Manusia Republik Indonesia Nomor: AHU-AH.01.03-0088020 Tahun 2022 tanggal 9 Februari 2022, selaku pemegang dan pemilik dari </w:t>
      </w:r>
      <w:r w:rsidRPr="00065FA7">
        <w:rPr>
          <w:rFonts w:ascii="Arial Narrow" w:hAnsi="Arial Narrow" w:cs="Tahoma"/>
          <w:b/>
          <w:noProof/>
          <w:sz w:val="24"/>
          <w:szCs w:val="24"/>
          <w:lang w:val="id-ID" w:eastAsia="x-none"/>
        </w:rPr>
        <w:t xml:space="preserve">183.370.000 (seratus delapan puluh tiga juta tiga ratus tujuh puluh ribu) </w:t>
      </w:r>
      <w:r w:rsidRPr="00F27C51">
        <w:rPr>
          <w:rFonts w:ascii="Arial Narrow" w:hAnsi="Arial Narrow" w:cs="Tahoma"/>
          <w:bCs/>
          <w:noProof/>
          <w:sz w:val="24"/>
          <w:szCs w:val="24"/>
          <w:lang w:val="id-ID" w:eastAsia="x-none"/>
        </w:rPr>
        <w:t>lembar saham dalam PERSEROAN;</w:t>
      </w:r>
    </w:p>
    <w:p w14:paraId="231F4B1F" w14:textId="7795B525" w:rsidR="004546C7" w:rsidRPr="004546C7" w:rsidRDefault="004546C7" w:rsidP="004546C7">
      <w:pPr>
        <w:numPr>
          <w:ilvl w:val="0"/>
          <w:numId w:val="12"/>
        </w:numPr>
        <w:spacing w:after="0" w:line="240" w:lineRule="auto"/>
        <w:ind w:left="709" w:hanging="283"/>
        <w:jc w:val="both"/>
        <w:rPr>
          <w:sz w:val="24"/>
          <w:szCs w:val="24"/>
        </w:rPr>
      </w:pPr>
      <w:r w:rsidRPr="0093280E">
        <w:rPr>
          <w:rFonts w:ascii="Arial Narrow" w:hAnsi="Arial Narrow"/>
          <w:color w:val="000000"/>
          <w:sz w:val="24"/>
          <w:szCs w:val="24"/>
          <w:lang w:val="id-ID"/>
        </w:rPr>
        <w:t xml:space="preserve">dalam hal ini diwakili oleh Bapak </w:t>
      </w:r>
      <w:r w:rsidR="00F212C8">
        <w:rPr>
          <w:rFonts w:ascii="Arial Narrow" w:hAnsi="Arial Narrow" w:cs="Tahoma"/>
          <w:b/>
          <w:noProof/>
          <w:sz w:val="24"/>
          <w:szCs w:val="24"/>
          <w:lang w:val="id-ID"/>
        </w:rPr>
        <w:t>MUHAMMAD FAUZAN</w:t>
      </w:r>
      <w:r w:rsidRPr="0093280E">
        <w:rPr>
          <w:rFonts w:ascii="Arial Narrow" w:hAnsi="Arial Narrow"/>
          <w:color w:val="000000"/>
          <w:sz w:val="24"/>
          <w:szCs w:val="24"/>
          <w:lang w:val="id-ID"/>
        </w:rPr>
        <w:t xml:space="preserve"> selaku Direktur </w:t>
      </w:r>
      <w:r w:rsidR="00F212C8">
        <w:rPr>
          <w:rFonts w:ascii="Arial Narrow" w:hAnsi="Arial Narrow"/>
          <w:color w:val="000000"/>
          <w:sz w:val="24"/>
          <w:szCs w:val="24"/>
          <w:lang w:val="id-ID"/>
        </w:rPr>
        <w:t>Human Capital dan Legal</w:t>
      </w:r>
      <w:r w:rsidRPr="0093280E">
        <w:rPr>
          <w:rFonts w:ascii="Arial Narrow" w:hAnsi="Arial Narrow"/>
          <w:b/>
          <w:color w:val="000000"/>
          <w:sz w:val="24"/>
          <w:szCs w:val="24"/>
          <w:lang w:val="id-ID"/>
        </w:rPr>
        <w:t xml:space="preserve">; </w:t>
      </w:r>
      <w:r w:rsidRPr="0093280E">
        <w:rPr>
          <w:rFonts w:ascii="Arial Narrow" w:hAnsi="Arial Narrow"/>
          <w:bCs/>
          <w:color w:val="000000"/>
          <w:sz w:val="24"/>
          <w:szCs w:val="24"/>
          <w:lang w:val="id-ID"/>
        </w:rPr>
        <w:t>da</w:t>
      </w:r>
      <w:r>
        <w:rPr>
          <w:rFonts w:ascii="Arial Narrow" w:hAnsi="Arial Narrow"/>
          <w:bCs/>
          <w:color w:val="000000"/>
          <w:sz w:val="24"/>
          <w:szCs w:val="24"/>
          <w:lang w:val="id-ID"/>
        </w:rPr>
        <w:t>n</w:t>
      </w:r>
    </w:p>
    <w:p w14:paraId="5D773878" w14:textId="77777777" w:rsidR="004546C7" w:rsidRPr="004546C7" w:rsidRDefault="004546C7" w:rsidP="004546C7">
      <w:pPr>
        <w:spacing w:after="0" w:line="240" w:lineRule="auto"/>
        <w:ind w:left="709"/>
        <w:jc w:val="both"/>
        <w:rPr>
          <w:sz w:val="24"/>
          <w:szCs w:val="24"/>
        </w:rPr>
      </w:pPr>
    </w:p>
    <w:p w14:paraId="029198F1" w14:textId="6C07DC43" w:rsidR="004546C7" w:rsidRPr="00141E4A" w:rsidRDefault="00031FD2" w:rsidP="004546C7">
      <w:pPr>
        <w:pStyle w:val="DaftarParagraf"/>
        <w:numPr>
          <w:ilvl w:val="0"/>
          <w:numId w:val="3"/>
        </w:numPr>
        <w:spacing w:after="0" w:line="240" w:lineRule="auto"/>
        <w:ind w:left="284" w:right="120" w:hanging="284"/>
        <w:contextualSpacing w:val="0"/>
        <w:jc w:val="both"/>
        <w:rPr>
          <w:rFonts w:ascii="Arial Narrow" w:hAnsi="Arial Narrow"/>
          <w:sz w:val="24"/>
          <w:szCs w:val="24"/>
          <w:lang w:val="id-ID"/>
        </w:rPr>
      </w:pPr>
      <w:r w:rsidRPr="00141B10">
        <w:rPr>
          <w:rFonts w:ascii="Arial Narrow" w:hAnsi="Arial Narrow" w:cs="Tahoma"/>
          <w:b/>
          <w:noProof/>
          <w:sz w:val="24"/>
          <w:szCs w:val="24"/>
          <w:lang w:val="id-ID"/>
        </w:rPr>
        <w:t>PT WIJAYA KARYA (PERSERO) T</w:t>
      </w:r>
      <w:r>
        <w:rPr>
          <w:rFonts w:ascii="Arial Narrow" w:hAnsi="Arial Narrow" w:cs="Tahoma"/>
          <w:b/>
          <w:noProof/>
          <w:sz w:val="24"/>
          <w:szCs w:val="24"/>
          <w:lang w:val="id-ID"/>
        </w:rPr>
        <w:t>BK</w:t>
      </w:r>
      <w:r w:rsidRPr="00141B10">
        <w:rPr>
          <w:rFonts w:ascii="Arial Narrow" w:hAnsi="Arial Narrow" w:cs="Tahoma"/>
          <w:noProof/>
          <w:sz w:val="24"/>
          <w:szCs w:val="24"/>
          <w:lang w:val="id-ID"/>
        </w:rPr>
        <w:t xml:space="preserve">, perusahaan perseroan terbatas yang didirikan berdasarkan Akta Notaris Dian Paramita Tamzil, Notaris Pengganti dari Djojo Muljadi, S.H., Notaris di Jakarta, Nomor 110 tanggal 20 Desember 1972, </w:t>
      </w:r>
      <w:r w:rsidRPr="00C94E86">
        <w:rPr>
          <w:rFonts w:ascii="Arial Narrow" w:hAnsi="Arial Narrow" w:cs="Tahoma"/>
          <w:noProof/>
          <w:sz w:val="24"/>
          <w:szCs w:val="24"/>
          <w:lang w:val="id-ID"/>
        </w:rPr>
        <w:t xml:space="preserve">yang telah mendapatkan pengesahan sesuai Keputusan Menteri Kehakiman Nomor: Y.A.5/165/14 tanggal 8 Mei 1973, </w:t>
      </w:r>
      <w:r w:rsidRPr="00C94E86">
        <w:rPr>
          <w:rFonts w:ascii="Arial Narrow" w:hAnsi="Arial Narrow"/>
          <w:iCs/>
          <w:noProof/>
          <w:sz w:val="24"/>
          <w:lang w:val="id-ID"/>
        </w:rPr>
        <w:t xml:space="preserve">dan diubah terakhir dengan Akta </w:t>
      </w:r>
      <w:r w:rsidRPr="00C94E86">
        <w:rPr>
          <w:rFonts w:ascii="Arial Narrow" w:hAnsi="Arial Narrow"/>
          <w:iCs/>
          <w:noProof/>
          <w:sz w:val="24"/>
          <w:lang w:val="id-ID"/>
        </w:rPr>
        <w:lastRenderedPageBreak/>
        <w:t>Notaris Fathiah Helmi</w:t>
      </w:r>
      <w:r w:rsidRPr="00C94E86">
        <w:rPr>
          <w:rFonts w:ascii="Arial Narrow" w:hAnsi="Arial Narrow" w:cs="Tahoma"/>
          <w:noProof/>
          <w:sz w:val="24"/>
          <w:szCs w:val="24"/>
          <w:lang w:val="id-ID"/>
        </w:rPr>
        <w:t xml:space="preserve">, S.H., Notaris di Jakarta, Nomor </w:t>
      </w:r>
      <w:r w:rsidRPr="00C94E86">
        <w:rPr>
          <w:rFonts w:ascii="Arial Narrow" w:hAnsi="Arial Narrow" w:cs="Tahoma"/>
          <w:noProof/>
          <w:sz w:val="24"/>
          <w:szCs w:val="24"/>
        </w:rPr>
        <w:t>5 tanggal 4 Februari 2022</w:t>
      </w:r>
      <w:r w:rsidRPr="00C94E86">
        <w:rPr>
          <w:rFonts w:ascii="Arial Narrow" w:hAnsi="Arial Narrow" w:cs="Tahoma"/>
          <w:noProof/>
          <w:sz w:val="24"/>
          <w:szCs w:val="24"/>
          <w:lang w:val="id-ID"/>
        </w:rPr>
        <w:t>, yang telah mendapatkan persetujuan perubahan Anggaran Dasar Nomor: AHU-</w:t>
      </w:r>
      <w:r w:rsidRPr="00C94E86">
        <w:rPr>
          <w:rFonts w:ascii="Arial Narrow" w:hAnsi="Arial Narrow" w:cs="Tahoma"/>
          <w:noProof/>
          <w:sz w:val="24"/>
          <w:szCs w:val="24"/>
        </w:rPr>
        <w:t>0015012</w:t>
      </w:r>
      <w:r w:rsidRPr="00C94E86">
        <w:rPr>
          <w:rFonts w:ascii="Arial Narrow" w:hAnsi="Arial Narrow" w:cs="Tahoma"/>
          <w:noProof/>
          <w:sz w:val="24"/>
          <w:szCs w:val="24"/>
          <w:lang w:val="id-ID"/>
        </w:rPr>
        <w:t>.AH.01.</w:t>
      </w:r>
      <w:r w:rsidRPr="00C94E86">
        <w:rPr>
          <w:rFonts w:ascii="Arial Narrow" w:hAnsi="Arial Narrow" w:cs="Tahoma"/>
          <w:noProof/>
          <w:sz w:val="24"/>
          <w:szCs w:val="24"/>
        </w:rPr>
        <w:t>02</w:t>
      </w:r>
      <w:r w:rsidRPr="00C94E86">
        <w:rPr>
          <w:rFonts w:ascii="Arial Narrow" w:hAnsi="Arial Narrow" w:cs="Tahoma"/>
          <w:noProof/>
          <w:sz w:val="24"/>
          <w:szCs w:val="24"/>
          <w:lang w:val="id-ID"/>
        </w:rPr>
        <w:t>.Tahun 202</w:t>
      </w:r>
      <w:r w:rsidRPr="00C94E86">
        <w:rPr>
          <w:rFonts w:ascii="Arial Narrow" w:hAnsi="Arial Narrow" w:cs="Tahoma"/>
          <w:noProof/>
          <w:sz w:val="24"/>
          <w:szCs w:val="24"/>
        </w:rPr>
        <w:t>2</w:t>
      </w:r>
      <w:r w:rsidRPr="00C94E86">
        <w:rPr>
          <w:rFonts w:ascii="Arial Narrow" w:hAnsi="Arial Narrow" w:cs="Tahoma"/>
          <w:noProof/>
          <w:sz w:val="24"/>
          <w:szCs w:val="24"/>
          <w:lang w:val="id-ID"/>
        </w:rPr>
        <w:t xml:space="preserve"> tanggal </w:t>
      </w:r>
      <w:r w:rsidRPr="00C94E86">
        <w:rPr>
          <w:rFonts w:ascii="Arial Narrow" w:hAnsi="Arial Narrow" w:cs="Tahoma"/>
          <w:noProof/>
          <w:sz w:val="24"/>
          <w:szCs w:val="24"/>
        </w:rPr>
        <w:t>2 Maret 2022</w:t>
      </w:r>
      <w:r w:rsidRPr="00C94E86">
        <w:rPr>
          <w:rFonts w:ascii="Arial Narrow" w:hAnsi="Arial Narrow" w:cs="Tahoma"/>
          <w:noProof/>
          <w:sz w:val="24"/>
          <w:szCs w:val="24"/>
          <w:lang w:val="id-ID"/>
        </w:rPr>
        <w:t xml:space="preserve">, selaku pemegang dan pemilik dari </w:t>
      </w:r>
      <w:r w:rsidRPr="00C94E86">
        <w:rPr>
          <w:rFonts w:ascii="Arial Narrow" w:hAnsi="Arial Narrow" w:cs="Tahoma"/>
          <w:b/>
          <w:noProof/>
          <w:sz w:val="24"/>
          <w:szCs w:val="24"/>
          <w:lang w:val="id-ID"/>
        </w:rPr>
        <w:t>183.370.000 (</w:t>
      </w:r>
      <w:r w:rsidRPr="00031FD2">
        <w:rPr>
          <w:rFonts w:ascii="Arial Narrow" w:hAnsi="Arial Narrow" w:cs="Tahoma"/>
          <w:b/>
          <w:iCs/>
          <w:noProof/>
          <w:sz w:val="24"/>
          <w:szCs w:val="24"/>
          <w:lang w:val="id-ID"/>
        </w:rPr>
        <w:t>seratus delapan puluh tiga juta tiga ratus tujuh puluh ribu</w:t>
      </w:r>
      <w:r w:rsidRPr="00C94E86">
        <w:rPr>
          <w:rFonts w:ascii="Arial Narrow" w:hAnsi="Arial Narrow" w:cs="Tahoma"/>
          <w:b/>
          <w:noProof/>
          <w:sz w:val="24"/>
          <w:szCs w:val="24"/>
          <w:lang w:val="id-ID"/>
        </w:rPr>
        <w:t>)</w:t>
      </w:r>
      <w:r w:rsidRPr="00C94E86">
        <w:rPr>
          <w:rFonts w:ascii="Arial Narrow" w:hAnsi="Arial Narrow" w:cs="Tahoma"/>
          <w:noProof/>
          <w:sz w:val="24"/>
          <w:szCs w:val="24"/>
          <w:lang w:val="id-ID"/>
        </w:rPr>
        <w:t xml:space="preserve"> lembar saham dalam PERSEROAN</w:t>
      </w:r>
      <w:r w:rsidR="004546C7" w:rsidRPr="00141E4A">
        <w:rPr>
          <w:rFonts w:ascii="Arial Narrow" w:hAnsi="Arial Narrow" w:cs="Tahoma"/>
          <w:noProof/>
          <w:sz w:val="24"/>
          <w:szCs w:val="24"/>
          <w:lang w:val="id-ID"/>
        </w:rPr>
        <w:t>;</w:t>
      </w:r>
    </w:p>
    <w:p w14:paraId="26A4FD44" w14:textId="2B164796" w:rsidR="004546C7" w:rsidRPr="00141E4A" w:rsidRDefault="004546C7" w:rsidP="004546C7">
      <w:pPr>
        <w:pStyle w:val="DaftarParagraf"/>
        <w:numPr>
          <w:ilvl w:val="0"/>
          <w:numId w:val="12"/>
        </w:numPr>
        <w:spacing w:after="0" w:line="240" w:lineRule="auto"/>
        <w:ind w:left="709" w:right="120" w:hanging="283"/>
        <w:contextualSpacing w:val="0"/>
        <w:jc w:val="both"/>
        <w:rPr>
          <w:rFonts w:ascii="Arial Narrow" w:hAnsi="Arial Narrow"/>
          <w:sz w:val="24"/>
          <w:szCs w:val="24"/>
          <w:lang w:val="id-ID"/>
        </w:rPr>
      </w:pPr>
      <w:r w:rsidRPr="00141E4A">
        <w:rPr>
          <w:rFonts w:ascii="Arial Narrow" w:hAnsi="Arial Narrow" w:cs="Tahoma"/>
          <w:noProof/>
          <w:sz w:val="24"/>
          <w:szCs w:val="24"/>
          <w:lang w:val="id-ID"/>
        </w:rPr>
        <w:t xml:space="preserve">dalam hal ini diwakili oleh </w:t>
      </w:r>
      <w:ins w:id="1" w:author="Rachmartika Astarini" w:date="2021-12-20T09:15:00Z">
        <w:r w:rsidRPr="00141E4A">
          <w:rPr>
            <w:rFonts w:ascii="Arial Narrow" w:hAnsi="Arial Narrow" w:cs="Tahoma"/>
            <w:bCs/>
            <w:noProof/>
            <w:sz w:val="24"/>
            <w:szCs w:val="24"/>
            <w:lang w:val="id-ID"/>
          </w:rPr>
          <w:t>Bapak</w:t>
        </w:r>
        <w:r w:rsidRPr="00141E4A">
          <w:rPr>
            <w:rFonts w:ascii="Arial Narrow" w:hAnsi="Arial Narrow" w:cs="Tahoma"/>
            <w:b/>
            <w:noProof/>
            <w:sz w:val="24"/>
            <w:szCs w:val="24"/>
            <w:lang w:val="id-ID"/>
          </w:rPr>
          <w:t xml:space="preserve"> AGUNG BUDI WASKITO</w:t>
        </w:r>
      </w:ins>
      <w:del w:id="2" w:author="Rachmartika Astarini" w:date="2021-12-20T09:15:00Z">
        <w:r w:rsidRPr="00141E4A">
          <w:rPr>
            <w:rFonts w:ascii="Arial Narrow" w:hAnsi="Arial Narrow" w:cs="Tahoma"/>
            <w:noProof/>
            <w:sz w:val="24"/>
            <w:szCs w:val="24"/>
            <w:lang w:val="id-ID"/>
          </w:rPr>
          <w:delText>[●]</w:delText>
        </w:r>
      </w:del>
      <w:r w:rsidRPr="00141E4A">
        <w:rPr>
          <w:rFonts w:ascii="Arial Narrow" w:hAnsi="Arial Narrow" w:cs="Tahoma"/>
          <w:noProof/>
          <w:sz w:val="24"/>
          <w:szCs w:val="24"/>
          <w:lang w:val="id-ID"/>
        </w:rPr>
        <w:t xml:space="preserve"> selaku </w:t>
      </w:r>
      <w:ins w:id="3" w:author="Rachmartika Astarini" w:date="2021-12-20T09:16:00Z">
        <w:r w:rsidRPr="00141E4A">
          <w:rPr>
            <w:rFonts w:ascii="Arial Narrow" w:hAnsi="Arial Narrow" w:cs="Tahoma"/>
            <w:noProof/>
            <w:sz w:val="24"/>
            <w:szCs w:val="24"/>
            <w:lang w:val="id-ID"/>
          </w:rPr>
          <w:t>Direktur Utama</w:t>
        </w:r>
      </w:ins>
      <w:r w:rsidR="00141E4A" w:rsidRPr="00141E4A">
        <w:rPr>
          <w:rFonts w:ascii="Arial Narrow" w:hAnsi="Arial Narrow" w:cs="Tahoma"/>
          <w:noProof/>
          <w:sz w:val="24"/>
          <w:szCs w:val="24"/>
          <w:lang w:val="id-ID"/>
        </w:rPr>
        <w:t>.</w:t>
      </w:r>
    </w:p>
    <w:p w14:paraId="4E8DF6C3" w14:textId="5F8FD75B" w:rsidR="00427120" w:rsidRDefault="004546C7" w:rsidP="00141E4A">
      <w:pPr>
        <w:pStyle w:val="TeksIsi"/>
        <w:autoSpaceDE w:val="0"/>
        <w:autoSpaceDN w:val="0"/>
        <w:adjustRightInd w:val="0"/>
        <w:spacing w:after="240" w:line="276" w:lineRule="auto"/>
        <w:rPr>
          <w:rFonts w:ascii="Arial Narrow" w:hAnsi="Arial Narrow"/>
          <w:noProof/>
          <w:sz w:val="24"/>
          <w:lang w:val="id-ID" w:eastAsia="en-US"/>
        </w:rPr>
      </w:pPr>
      <w:r w:rsidRPr="00141E4A">
        <w:rPr>
          <w:rFonts w:ascii="Arial Narrow" w:hAnsi="Arial Narrow"/>
          <w:sz w:val="24"/>
          <w:lang w:val="en-ID"/>
        </w:rPr>
        <w:br/>
      </w:r>
      <w:r w:rsidRPr="00141E4A">
        <w:rPr>
          <w:rFonts w:ascii="Arial Narrow" w:eastAsia="Times New Roman" w:hAnsi="Arial Narrow" w:cs="Tahoma"/>
          <w:noProof/>
          <w:sz w:val="24"/>
          <w:lang w:val="id-ID"/>
        </w:rPr>
        <w:t xml:space="preserve">PT PELINDO TERMINAL PETIKEMAS, PT HUTAMA KARYA (PERSERO), dan PT WIJAYA KARYA (PERSERO) TBK, secara bersama-sama disebut </w:t>
      </w:r>
      <w:r w:rsidRPr="00141E4A">
        <w:rPr>
          <w:rFonts w:ascii="Arial Narrow" w:eastAsia="Times New Roman" w:hAnsi="Arial Narrow" w:cs="Tahoma"/>
          <w:b/>
          <w:noProof/>
          <w:sz w:val="24"/>
          <w:lang w:val="id-ID"/>
        </w:rPr>
        <w:t>“PARA PEMEGANG SAHAM</w:t>
      </w:r>
      <w:r w:rsidRPr="00141E4A">
        <w:rPr>
          <w:rFonts w:ascii="Arial Narrow" w:hAnsi="Arial Narrow"/>
          <w:sz w:val="24"/>
          <w:lang w:val="id-ID"/>
        </w:rPr>
        <w:t>"</w:t>
      </w:r>
      <w:r w:rsidRPr="00141E4A">
        <w:rPr>
          <w:rFonts w:ascii="Arial Narrow" w:hAnsi="Arial Narrow"/>
          <w:noProof/>
          <w:sz w:val="24"/>
          <w:lang w:val="id-ID" w:eastAsia="en-US"/>
        </w:rPr>
        <w:t>.</w:t>
      </w:r>
    </w:p>
    <w:p w14:paraId="2C45AD2E" w14:textId="77777777" w:rsidR="00141E4A" w:rsidRPr="00141E4A" w:rsidRDefault="00141E4A" w:rsidP="00141E4A">
      <w:pPr>
        <w:pStyle w:val="TeksIsi"/>
        <w:autoSpaceDE w:val="0"/>
        <w:autoSpaceDN w:val="0"/>
        <w:adjustRightInd w:val="0"/>
        <w:spacing w:line="276" w:lineRule="auto"/>
        <w:ind w:left="142"/>
        <w:rPr>
          <w:rFonts w:ascii="Arial Narrow" w:hAnsi="Arial Narrow" w:cs="Tahoma"/>
          <w:noProof/>
          <w:sz w:val="24"/>
          <w:lang w:val="id-ID"/>
        </w:rPr>
      </w:pPr>
    </w:p>
    <w:p w14:paraId="2663F98E" w14:textId="6AC75D7C" w:rsidR="00EF3767" w:rsidRPr="00A26A7A" w:rsidRDefault="00A70DA8" w:rsidP="00E56A4A">
      <w:pPr>
        <w:spacing w:after="453" w:line="265" w:lineRule="auto"/>
        <w:ind w:left="53" w:hanging="10"/>
        <w:rPr>
          <w:rFonts w:ascii="Arial Narrow" w:hAnsi="Arial Narrow"/>
          <w:sz w:val="24"/>
          <w:szCs w:val="24"/>
          <w:lang w:val="id-ID"/>
        </w:rPr>
      </w:pPr>
      <w:r w:rsidRPr="00A26A7A">
        <w:rPr>
          <w:rFonts w:ascii="Arial Narrow" w:hAnsi="Arial Narrow"/>
          <w:sz w:val="24"/>
          <w:szCs w:val="24"/>
          <w:lang w:val="id-ID"/>
        </w:rPr>
        <w:t>Para Pemegang Saham</w:t>
      </w:r>
      <w:r w:rsidR="00EF3767" w:rsidRPr="00A26A7A">
        <w:rPr>
          <w:rFonts w:ascii="Arial Narrow" w:hAnsi="Arial Narrow"/>
          <w:sz w:val="24"/>
          <w:szCs w:val="24"/>
          <w:lang w:val="id-ID"/>
        </w:rPr>
        <w:t>, menyatakan terlebih dahulu hal-hal sebagai berikut:</w:t>
      </w:r>
    </w:p>
    <w:p w14:paraId="75C64F96" w14:textId="0EC557EC" w:rsidR="006578FB" w:rsidRPr="006578FB" w:rsidRDefault="006578FB" w:rsidP="00E56A4A">
      <w:pPr>
        <w:pStyle w:val="DaftarParagraf"/>
        <w:numPr>
          <w:ilvl w:val="0"/>
          <w:numId w:val="4"/>
        </w:numPr>
        <w:tabs>
          <w:tab w:val="center" w:pos="4512"/>
        </w:tabs>
        <w:spacing w:after="0"/>
        <w:ind w:left="360"/>
        <w:jc w:val="both"/>
        <w:rPr>
          <w:rFonts w:ascii="Arial Narrow" w:hAnsi="Arial Narrow"/>
          <w:sz w:val="24"/>
          <w:szCs w:val="24"/>
          <w:lang w:val="id-ID"/>
        </w:rPr>
      </w:pPr>
      <w:r w:rsidRPr="000536E0">
        <w:rPr>
          <w:rFonts w:ascii="Arial Narrow" w:hAnsi="Arial Narrow" w:cs="Tahoma"/>
          <w:sz w:val="24"/>
          <w:szCs w:val="24"/>
          <w:lang w:val="id-ID"/>
        </w:rPr>
        <w:t xml:space="preserve">Bahwa </w:t>
      </w:r>
      <w:r w:rsidRPr="000536E0">
        <w:rPr>
          <w:rFonts w:ascii="Arial Narrow" w:hAnsi="Arial Narrow" w:cs="Tahoma"/>
          <w:b/>
          <w:sz w:val="24"/>
          <w:lang w:val="id-ID"/>
        </w:rPr>
        <w:t>SPTP</w:t>
      </w:r>
      <w:r w:rsidR="00141E4A">
        <w:rPr>
          <w:rFonts w:ascii="Arial Narrow" w:hAnsi="Arial Narrow" w:cs="Tahoma"/>
          <w:sz w:val="24"/>
          <w:szCs w:val="24"/>
          <w:lang w:val="id-ID"/>
        </w:rPr>
        <w:t xml:space="preserve">, </w:t>
      </w:r>
      <w:r w:rsidR="00141E4A" w:rsidRPr="00141E4A">
        <w:rPr>
          <w:rFonts w:ascii="Arial Narrow" w:hAnsi="Arial Narrow" w:cs="Tahoma"/>
          <w:b/>
          <w:bCs/>
          <w:sz w:val="24"/>
          <w:szCs w:val="24"/>
          <w:lang w:val="id-ID"/>
        </w:rPr>
        <w:t>HK</w:t>
      </w:r>
      <w:r w:rsidR="00141E4A">
        <w:rPr>
          <w:rFonts w:ascii="Arial Narrow" w:hAnsi="Arial Narrow" w:cs="Tahoma"/>
          <w:sz w:val="24"/>
          <w:szCs w:val="24"/>
          <w:lang w:val="id-ID"/>
        </w:rPr>
        <w:t xml:space="preserve">, dan </w:t>
      </w:r>
      <w:r w:rsidR="00141E4A" w:rsidRPr="00141E4A">
        <w:rPr>
          <w:rFonts w:ascii="Arial Narrow" w:hAnsi="Arial Narrow" w:cs="Tahoma"/>
          <w:b/>
          <w:bCs/>
          <w:sz w:val="24"/>
          <w:szCs w:val="24"/>
          <w:lang w:val="id-ID"/>
        </w:rPr>
        <w:t>WIKA</w:t>
      </w:r>
      <w:r w:rsidR="00141E4A">
        <w:rPr>
          <w:rFonts w:ascii="Arial Narrow" w:hAnsi="Arial Narrow" w:cs="Tahoma"/>
          <w:sz w:val="24"/>
          <w:szCs w:val="24"/>
          <w:lang w:val="id-ID"/>
        </w:rPr>
        <w:t xml:space="preserve"> </w:t>
      </w:r>
      <w:r w:rsidRPr="000536E0">
        <w:rPr>
          <w:rFonts w:ascii="Arial Narrow" w:hAnsi="Arial Narrow" w:cs="Tahoma"/>
          <w:sz w:val="24"/>
          <w:szCs w:val="24"/>
          <w:lang w:val="id-ID"/>
        </w:rPr>
        <w:t xml:space="preserve">adalah segenap para pemegang saham Perseroan yang mewakili seluruh saham yang telah dikeluarkan dalam Perseroan yaitu sebanyak </w:t>
      </w:r>
      <w:r w:rsidR="00141E4A">
        <w:rPr>
          <w:rFonts w:ascii="Arial Narrow" w:hAnsi="Arial Narrow" w:cs="Tahoma"/>
          <w:b/>
          <w:sz w:val="24"/>
          <w:szCs w:val="24"/>
          <w:lang w:val="id-ID"/>
        </w:rPr>
        <w:t>1.222.464.000</w:t>
      </w:r>
      <w:r w:rsidR="007C294C" w:rsidRPr="007C294C">
        <w:rPr>
          <w:rFonts w:ascii="Arial Narrow" w:hAnsi="Arial Narrow" w:cs="Tahoma"/>
          <w:b/>
          <w:sz w:val="24"/>
          <w:szCs w:val="24"/>
          <w:lang w:val="id-ID"/>
        </w:rPr>
        <w:t xml:space="preserve"> </w:t>
      </w:r>
      <w:r w:rsidR="007C294C" w:rsidRPr="003F2C57">
        <w:rPr>
          <w:rFonts w:ascii="Arial Narrow" w:hAnsi="Arial Narrow" w:cs="Tahoma"/>
          <w:b/>
          <w:sz w:val="24"/>
          <w:szCs w:val="24"/>
          <w:lang w:val="id-ID"/>
        </w:rPr>
        <w:t>(</w:t>
      </w:r>
      <w:r w:rsidR="00D76563">
        <w:rPr>
          <w:rFonts w:ascii="Arial Narrow" w:hAnsi="Arial Narrow" w:cs="Tahoma"/>
          <w:b/>
          <w:sz w:val="24"/>
          <w:szCs w:val="24"/>
          <w:lang w:val="id-ID"/>
        </w:rPr>
        <w:t>satu miliar dua ratus dua puluh dua juta empat ratus enam puluh empat ribu</w:t>
      </w:r>
      <w:r w:rsidR="007C294C" w:rsidRPr="003F2C57">
        <w:rPr>
          <w:rFonts w:ascii="Arial Narrow" w:hAnsi="Arial Narrow" w:cs="Tahoma"/>
          <w:b/>
          <w:sz w:val="24"/>
          <w:szCs w:val="24"/>
          <w:lang w:val="id-ID"/>
        </w:rPr>
        <w:t xml:space="preserve">) </w:t>
      </w:r>
      <w:r w:rsidRPr="003F2C57">
        <w:rPr>
          <w:rFonts w:ascii="Arial Narrow" w:hAnsi="Arial Narrow" w:cs="Tahoma"/>
          <w:sz w:val="24"/>
          <w:szCs w:val="24"/>
          <w:lang w:val="id-ID"/>
        </w:rPr>
        <w:t xml:space="preserve">lembar saham dengan nilai </w:t>
      </w:r>
      <w:r w:rsidR="00C076B3" w:rsidRPr="00C076B3">
        <w:rPr>
          <w:rFonts w:ascii="Arial Narrow" w:hAnsi="Arial Narrow" w:cs="Tahoma"/>
          <w:b/>
          <w:bCs/>
          <w:sz w:val="24"/>
          <w:szCs w:val="24"/>
          <w:lang w:val="id-ID"/>
        </w:rPr>
        <w:t xml:space="preserve">Rp </w:t>
      </w:r>
      <w:r w:rsidR="007C294C" w:rsidRPr="00C076B3">
        <w:rPr>
          <w:rFonts w:ascii="Arial Narrow" w:hAnsi="Arial Narrow" w:cs="Tahoma"/>
          <w:b/>
          <w:bCs/>
          <w:sz w:val="24"/>
          <w:szCs w:val="24"/>
          <w:lang w:val="id-ID"/>
        </w:rPr>
        <w:t>1.</w:t>
      </w:r>
      <w:r w:rsidR="007C294C" w:rsidRPr="003F2C57">
        <w:rPr>
          <w:rFonts w:ascii="Arial Narrow" w:hAnsi="Arial Narrow" w:cs="Tahoma"/>
          <w:b/>
          <w:sz w:val="24"/>
          <w:szCs w:val="24"/>
          <w:lang w:val="id-ID"/>
        </w:rPr>
        <w:t>000,- (s</w:t>
      </w:r>
      <w:r w:rsidR="00D76563">
        <w:rPr>
          <w:rFonts w:ascii="Arial Narrow" w:hAnsi="Arial Narrow" w:cs="Tahoma"/>
          <w:b/>
          <w:sz w:val="24"/>
          <w:szCs w:val="24"/>
          <w:lang w:val="id-ID"/>
        </w:rPr>
        <w:t>eribu</w:t>
      </w:r>
      <w:r w:rsidR="007C294C" w:rsidRPr="003F2C57">
        <w:rPr>
          <w:rFonts w:ascii="Arial Narrow" w:hAnsi="Arial Narrow" w:cs="Tahoma"/>
          <w:b/>
          <w:sz w:val="24"/>
          <w:szCs w:val="24"/>
          <w:lang w:val="id-ID"/>
        </w:rPr>
        <w:t xml:space="preserve"> rupiah) </w:t>
      </w:r>
      <w:r w:rsidRPr="003F2C57">
        <w:rPr>
          <w:rFonts w:ascii="Arial Narrow" w:hAnsi="Arial Narrow" w:cs="Tahoma"/>
          <w:b/>
          <w:sz w:val="24"/>
          <w:szCs w:val="24"/>
          <w:lang w:val="id-ID"/>
        </w:rPr>
        <w:t xml:space="preserve"> </w:t>
      </w:r>
      <w:r w:rsidRPr="00275A15">
        <w:rPr>
          <w:rFonts w:ascii="Arial Narrow" w:hAnsi="Arial Narrow" w:cs="Tahoma"/>
          <w:bCs/>
          <w:sz w:val="24"/>
          <w:szCs w:val="24"/>
          <w:lang w:val="id-ID"/>
        </w:rPr>
        <w:t>per lembar saham</w:t>
      </w:r>
      <w:r>
        <w:rPr>
          <w:rFonts w:ascii="Arial Narrow" w:hAnsi="Arial Narrow" w:cs="Tahoma"/>
          <w:bCs/>
          <w:sz w:val="24"/>
          <w:szCs w:val="24"/>
          <w:lang w:val="id-ID"/>
        </w:rPr>
        <w:t>;</w:t>
      </w:r>
    </w:p>
    <w:p w14:paraId="391D1256" w14:textId="77777777" w:rsidR="006578FB" w:rsidRPr="006578FB" w:rsidRDefault="006578FB" w:rsidP="006578FB">
      <w:pPr>
        <w:pStyle w:val="DaftarParagraf"/>
        <w:tabs>
          <w:tab w:val="center" w:pos="4512"/>
        </w:tabs>
        <w:spacing w:after="0"/>
        <w:ind w:left="360"/>
        <w:jc w:val="both"/>
        <w:rPr>
          <w:rFonts w:ascii="Arial Narrow" w:hAnsi="Arial Narrow"/>
          <w:sz w:val="24"/>
          <w:szCs w:val="24"/>
          <w:lang w:val="id-ID"/>
        </w:rPr>
      </w:pPr>
    </w:p>
    <w:p w14:paraId="646981E5" w14:textId="5B4DF420" w:rsidR="00EF3767" w:rsidRPr="00A26A7A" w:rsidRDefault="00EF3767" w:rsidP="00E56A4A">
      <w:pPr>
        <w:pStyle w:val="DaftarParagraf"/>
        <w:numPr>
          <w:ilvl w:val="0"/>
          <w:numId w:val="4"/>
        </w:numPr>
        <w:tabs>
          <w:tab w:val="center" w:pos="4512"/>
        </w:tabs>
        <w:spacing w:after="0"/>
        <w:ind w:left="360"/>
        <w:jc w:val="both"/>
        <w:rPr>
          <w:rFonts w:ascii="Arial Narrow" w:hAnsi="Arial Narrow"/>
          <w:sz w:val="24"/>
          <w:szCs w:val="24"/>
          <w:lang w:val="id-ID"/>
        </w:rPr>
      </w:pPr>
      <w:r w:rsidRPr="00A26A7A">
        <w:rPr>
          <w:rFonts w:ascii="Arial Narrow" w:hAnsi="Arial Narrow"/>
          <w:sz w:val="24"/>
          <w:szCs w:val="24"/>
          <w:lang w:val="id-ID"/>
        </w:rPr>
        <w:t>Bahwa, sesuai dengan ketentuan Pasal 91 Undang-</w:t>
      </w:r>
      <w:r w:rsidR="00C73D17">
        <w:rPr>
          <w:rFonts w:ascii="Arial Narrow" w:hAnsi="Arial Narrow"/>
          <w:sz w:val="24"/>
          <w:szCs w:val="24"/>
          <w:lang w:val="id-ID"/>
        </w:rPr>
        <w:t>U</w:t>
      </w:r>
      <w:r w:rsidRPr="00A26A7A">
        <w:rPr>
          <w:rFonts w:ascii="Arial Narrow" w:hAnsi="Arial Narrow"/>
          <w:sz w:val="24"/>
          <w:szCs w:val="24"/>
          <w:lang w:val="id-ID"/>
        </w:rPr>
        <w:t>ndang Perseroan Terbatas No.</w:t>
      </w:r>
      <w:r w:rsidR="000B61D2" w:rsidRPr="00A26A7A">
        <w:rPr>
          <w:rFonts w:ascii="Arial Narrow" w:hAnsi="Arial Narrow"/>
          <w:sz w:val="24"/>
          <w:szCs w:val="24"/>
          <w:lang w:val="id-ID"/>
        </w:rPr>
        <w:t xml:space="preserve"> </w:t>
      </w:r>
      <w:r w:rsidRPr="00A26A7A">
        <w:rPr>
          <w:rFonts w:ascii="Arial Narrow" w:hAnsi="Arial Narrow"/>
          <w:sz w:val="24"/>
          <w:szCs w:val="24"/>
          <w:lang w:val="id-ID"/>
        </w:rPr>
        <w:t>40 Tahun 2007 tentang Perseroan Terbatas ("IJU Pe</w:t>
      </w:r>
      <w:r w:rsidR="00C11F5C" w:rsidRPr="00A26A7A">
        <w:rPr>
          <w:rFonts w:ascii="Arial Narrow" w:hAnsi="Arial Narrow"/>
          <w:sz w:val="24"/>
          <w:szCs w:val="24"/>
          <w:lang w:val="id-ID"/>
        </w:rPr>
        <w:t>rseroan Terbatas") dan Pasal 14</w:t>
      </w:r>
      <w:r w:rsidRPr="00A26A7A">
        <w:rPr>
          <w:rFonts w:ascii="Arial Narrow" w:hAnsi="Arial Narrow"/>
          <w:sz w:val="24"/>
          <w:szCs w:val="24"/>
          <w:lang w:val="id-ID"/>
        </w:rPr>
        <w:t xml:space="preserve"> ayat (11) </w:t>
      </w:r>
      <w:r w:rsidR="00C73D17" w:rsidRPr="00A26A7A">
        <w:rPr>
          <w:rFonts w:ascii="Arial Narrow" w:hAnsi="Arial Narrow"/>
          <w:sz w:val="24"/>
          <w:szCs w:val="24"/>
          <w:lang w:val="id-ID"/>
        </w:rPr>
        <w:t>Anggaran Dasar Perseroan, Para Pemegang Saham</w:t>
      </w:r>
      <w:r w:rsidRPr="00A26A7A">
        <w:rPr>
          <w:rFonts w:ascii="Arial Narrow" w:hAnsi="Arial Narrow"/>
          <w:sz w:val="24"/>
          <w:szCs w:val="24"/>
          <w:lang w:val="id-ID"/>
        </w:rPr>
        <w:t xml:space="preserve"> dapat mengambil keputusan yang sah tanpa mengadakan Rapat Umum Pemegang Saham, dengan ketentuan semua Pemegang Saham telah diberitahu secara tertulis dan semua Pemegang Saham memberikan persetujuan mengenai usul yang diajukan secara tertulis dengan cara menandatangani persetujuan tersebut</w:t>
      </w:r>
      <w:r w:rsidR="006578FB">
        <w:rPr>
          <w:rFonts w:ascii="Arial Narrow" w:hAnsi="Arial Narrow"/>
          <w:sz w:val="24"/>
          <w:szCs w:val="24"/>
          <w:lang w:val="id-ID"/>
        </w:rPr>
        <w:t>;</w:t>
      </w:r>
    </w:p>
    <w:p w14:paraId="3EA908B5" w14:textId="77777777" w:rsidR="000B61D2" w:rsidRPr="00A26A7A" w:rsidRDefault="000B61D2" w:rsidP="000B61D2">
      <w:pPr>
        <w:pStyle w:val="DaftarParagraf"/>
        <w:tabs>
          <w:tab w:val="center" w:pos="4512"/>
        </w:tabs>
        <w:ind w:left="360"/>
        <w:jc w:val="both"/>
        <w:rPr>
          <w:rFonts w:ascii="Arial Narrow" w:hAnsi="Arial Narrow"/>
          <w:sz w:val="24"/>
          <w:szCs w:val="24"/>
          <w:lang w:val="id-ID"/>
        </w:rPr>
      </w:pPr>
    </w:p>
    <w:p w14:paraId="75BFCB69" w14:textId="1DEE1CDF" w:rsidR="00EF3767" w:rsidRPr="00A26A7A" w:rsidRDefault="006578FB" w:rsidP="000B61D2">
      <w:pPr>
        <w:pStyle w:val="DaftarParagraf"/>
        <w:numPr>
          <w:ilvl w:val="0"/>
          <w:numId w:val="4"/>
        </w:numPr>
        <w:spacing w:after="518" w:line="248" w:lineRule="auto"/>
        <w:ind w:left="360" w:right="69"/>
        <w:jc w:val="both"/>
        <w:rPr>
          <w:rFonts w:ascii="Arial Narrow" w:hAnsi="Arial Narrow"/>
          <w:sz w:val="24"/>
          <w:szCs w:val="24"/>
          <w:lang w:val="id-ID"/>
        </w:rPr>
      </w:pPr>
      <w:r w:rsidRPr="00835038">
        <w:rPr>
          <w:rFonts w:ascii="Arial Narrow" w:hAnsi="Arial Narrow" w:cs="Tahoma"/>
          <w:sz w:val="24"/>
          <w:szCs w:val="24"/>
          <w:lang w:val="id-ID"/>
        </w:rPr>
        <w:t>Keputusan yang diambil dengan cara tersebut mempunyai kekuatan hukum yang sama dengan keputusan yang diambil dengan sah dalam Rapat Umum Pemegang Saham</w:t>
      </w:r>
      <w:r w:rsidR="00AD4332">
        <w:rPr>
          <w:rFonts w:ascii="Arial Narrow" w:hAnsi="Arial Narrow"/>
          <w:sz w:val="24"/>
          <w:szCs w:val="24"/>
          <w:lang w:val="id-ID"/>
        </w:rPr>
        <w:t>.</w:t>
      </w:r>
    </w:p>
    <w:p w14:paraId="59EB7C2B" w14:textId="77777777" w:rsidR="000B61D2" w:rsidRPr="00A26A7A" w:rsidRDefault="000B61D2" w:rsidP="000B61D2">
      <w:pPr>
        <w:pStyle w:val="DaftarParagraf"/>
        <w:rPr>
          <w:rFonts w:ascii="Arial Narrow" w:hAnsi="Arial Narrow"/>
          <w:sz w:val="24"/>
          <w:szCs w:val="24"/>
          <w:lang w:val="id-ID"/>
        </w:rPr>
      </w:pPr>
    </w:p>
    <w:p w14:paraId="3A0775BB" w14:textId="77777777" w:rsidR="00EF3767" w:rsidRPr="00A26A7A" w:rsidRDefault="00EF3767" w:rsidP="00DE3E19">
      <w:pPr>
        <w:pStyle w:val="DaftarParagraf"/>
        <w:numPr>
          <w:ilvl w:val="0"/>
          <w:numId w:val="4"/>
        </w:numPr>
        <w:spacing w:after="0" w:line="248" w:lineRule="auto"/>
        <w:ind w:left="360" w:right="69"/>
        <w:jc w:val="both"/>
        <w:rPr>
          <w:rFonts w:ascii="Arial Narrow" w:hAnsi="Arial Narrow"/>
          <w:sz w:val="24"/>
          <w:szCs w:val="24"/>
          <w:lang w:val="id-ID"/>
        </w:rPr>
      </w:pPr>
      <w:r w:rsidRPr="00A26A7A">
        <w:rPr>
          <w:rFonts w:ascii="Arial Narrow" w:hAnsi="Arial Narrow"/>
          <w:sz w:val="24"/>
          <w:szCs w:val="24"/>
          <w:lang w:val="id-ID"/>
        </w:rPr>
        <w:t>Dengan merujuk kepada</w:t>
      </w:r>
      <w:r w:rsidR="007245A4" w:rsidRPr="00A26A7A">
        <w:rPr>
          <w:rFonts w:ascii="Arial Narrow" w:hAnsi="Arial Narrow"/>
          <w:noProof/>
          <w:sz w:val="24"/>
          <w:szCs w:val="24"/>
          <w:lang w:val="id-ID"/>
        </w:rPr>
        <w:t>:</w:t>
      </w:r>
    </w:p>
    <w:p w14:paraId="073DDBB0" w14:textId="17BEB04E" w:rsidR="00065FA7" w:rsidRPr="00065FA7" w:rsidRDefault="00065FA7" w:rsidP="00C30B14">
      <w:pPr>
        <w:numPr>
          <w:ilvl w:val="1"/>
          <w:numId w:val="1"/>
        </w:numPr>
        <w:spacing w:after="0" w:line="248" w:lineRule="auto"/>
        <w:ind w:left="720" w:right="9" w:hanging="360"/>
        <w:jc w:val="both"/>
        <w:rPr>
          <w:rFonts w:ascii="Arial Narrow" w:hAnsi="Arial Narrow"/>
          <w:sz w:val="24"/>
          <w:szCs w:val="24"/>
          <w:lang w:val="id-ID"/>
        </w:rPr>
      </w:pPr>
      <w:r w:rsidRPr="00C16CA8">
        <w:rPr>
          <w:rFonts w:ascii="Arial Narrow" w:hAnsi="Arial Narrow"/>
          <w:sz w:val="24"/>
          <w:szCs w:val="24"/>
          <w:lang w:val="id-ID"/>
        </w:rPr>
        <w:t xml:space="preserve">Akta Pendirian Perseroan Terbatas PT Prima Terminal Petikemas No. 162 tanggal 30 Juli 2013, yang dibuat di hadapan Notaris Rahmad Nauli Siregar, S.H., MKn., Notaris di Medan yang telah diterima pemberitahuan perubahan data Perseroannya dari Kementerian Hukum dan Hak Asasi Manusia Republik Indonesia, sebagaimana tercantum dalam Penerimaan Pemberitahuan Perubahan Data Perseroan PT Prima Terminal Petikemas No. AHU-46327.AH.01.01.TAHUN 2013 tanggal 3 September 2013, </w:t>
      </w:r>
      <w:r w:rsidRPr="00C16CA8">
        <w:rPr>
          <w:rFonts w:ascii="Arial Narrow" w:hAnsi="Arial Narrow" w:cs="Gisha"/>
          <w:sz w:val="24"/>
          <w:szCs w:val="24"/>
          <w:lang w:val="id-ID"/>
        </w:rPr>
        <w:t>sebagaimana</w:t>
      </w:r>
      <w:r w:rsidRPr="00C16CA8">
        <w:rPr>
          <w:rFonts w:ascii="Arial Narrow" w:hAnsi="Arial Narrow" w:cs="Gisha"/>
          <w:sz w:val="24"/>
          <w:szCs w:val="24"/>
          <w:lang w:val="es-ES_tradnl"/>
        </w:rPr>
        <w:t xml:space="preserve"> telah diubah beberapa kali dan terakhir diubah dengan Akta </w:t>
      </w:r>
      <w:r w:rsidRPr="00C16CA8">
        <w:rPr>
          <w:rFonts w:ascii="Arial Narrow" w:hAnsi="Arial Narrow"/>
          <w:sz w:val="24"/>
          <w:szCs w:val="24"/>
          <w:lang w:val="id-ID"/>
        </w:rPr>
        <w:t xml:space="preserve">No. 10 tanggal 3 Januari 2022, yang dibuat di hadapan Notaris Nanda Fauz Iwan, S.H., MKn., Notaris di Jakarta Selatan yang telah diterima pemberitahuan perubahan data Perseroannya dari Kementerian Hukum dan Hak Asasi Manusia Republik Indonesia, sebagaimana tercantum dalam Penerimaan Pemberitahuan Perubahan Data Perseroan PT </w:t>
      </w:r>
      <w:r w:rsidRPr="00065FA7">
        <w:rPr>
          <w:rFonts w:ascii="Arial Narrow" w:hAnsi="Arial Narrow"/>
          <w:sz w:val="24"/>
          <w:szCs w:val="24"/>
          <w:lang w:val="id-ID"/>
        </w:rPr>
        <w:t>Prima Terminal Petikemas No. AHU-AH.01.03-0002291 tanggal 3 Januari 2022;</w:t>
      </w:r>
    </w:p>
    <w:p w14:paraId="097E5983" w14:textId="5CA93E7F" w:rsidR="00065FA7" w:rsidRPr="00065FA7" w:rsidRDefault="00065FA7" w:rsidP="00C30B14">
      <w:pPr>
        <w:numPr>
          <w:ilvl w:val="1"/>
          <w:numId w:val="1"/>
        </w:numPr>
        <w:spacing w:after="0" w:line="248" w:lineRule="auto"/>
        <w:ind w:left="720" w:right="9" w:hanging="360"/>
        <w:jc w:val="both"/>
        <w:rPr>
          <w:rFonts w:ascii="Arial Narrow" w:hAnsi="Arial Narrow"/>
          <w:sz w:val="24"/>
          <w:szCs w:val="24"/>
          <w:lang w:val="id-ID"/>
        </w:rPr>
      </w:pPr>
      <w:r w:rsidRPr="00065FA7">
        <w:rPr>
          <w:rFonts w:ascii="Arial Narrow" w:hAnsi="Arial Narrow"/>
          <w:sz w:val="24"/>
          <w:szCs w:val="24"/>
        </w:rPr>
        <w:t>Keputusan Sirkuler Para Pemegang Saham di Luar Rapat Umum Pemegang Saham PT Prima Terminal Petikemas No. KP.03/22/11/1/RKTK/UTMA/PLND-21 tanggal 22 November 2021 tentang Pemberhentian Komisaris Utama PT Prima Terminal Petikemas</w:t>
      </w:r>
      <w:r w:rsidRPr="00065FA7">
        <w:rPr>
          <w:rFonts w:ascii="Arial Narrow" w:hAnsi="Arial Narrow"/>
          <w:sz w:val="24"/>
          <w:szCs w:val="24"/>
          <w:lang w:val="id-ID"/>
        </w:rPr>
        <w:t>;</w:t>
      </w:r>
    </w:p>
    <w:p w14:paraId="0756B2D4" w14:textId="47E5C17E" w:rsidR="00A02D4D" w:rsidRPr="00065FA7" w:rsidRDefault="007245A4" w:rsidP="00065FA7">
      <w:pPr>
        <w:numPr>
          <w:ilvl w:val="1"/>
          <w:numId w:val="1"/>
        </w:numPr>
        <w:spacing w:after="0" w:line="248" w:lineRule="auto"/>
        <w:ind w:left="720" w:right="9" w:hanging="360"/>
        <w:jc w:val="both"/>
        <w:rPr>
          <w:rFonts w:ascii="Arial Narrow" w:hAnsi="Arial Narrow"/>
          <w:sz w:val="24"/>
          <w:szCs w:val="24"/>
          <w:lang w:val="id-ID"/>
        </w:rPr>
      </w:pPr>
      <w:r w:rsidRPr="00065FA7">
        <w:rPr>
          <w:rFonts w:ascii="Arial Narrow" w:hAnsi="Arial Narrow"/>
          <w:sz w:val="24"/>
          <w:szCs w:val="24"/>
          <w:lang w:val="id-ID"/>
        </w:rPr>
        <w:t xml:space="preserve">Surat </w:t>
      </w:r>
      <w:r w:rsidR="00A26A7A" w:rsidRPr="00065FA7">
        <w:rPr>
          <w:rFonts w:ascii="Arial Narrow" w:hAnsi="Arial Narrow"/>
          <w:sz w:val="24"/>
          <w:szCs w:val="24"/>
          <w:lang w:val="id-ID"/>
        </w:rPr>
        <w:t xml:space="preserve">Direktur SDM dan Umum </w:t>
      </w:r>
      <w:r w:rsidRPr="00065FA7">
        <w:rPr>
          <w:rFonts w:ascii="Arial Narrow" w:hAnsi="Arial Narrow"/>
          <w:sz w:val="24"/>
          <w:szCs w:val="24"/>
          <w:lang w:val="id-ID"/>
        </w:rPr>
        <w:t xml:space="preserve">PT Pelabuhan Indonesia (Persero) No. </w:t>
      </w:r>
      <w:r w:rsidR="008A1382" w:rsidRPr="00065FA7">
        <w:rPr>
          <w:rFonts w:ascii="Arial Narrow" w:hAnsi="Arial Narrow" w:cs="Helvetica"/>
          <w:color w:val="000000"/>
          <w:sz w:val="24"/>
          <w:szCs w:val="24"/>
        </w:rPr>
        <w:t>KP.03/15/4/4/RKTK/SDMA/PLND-22</w:t>
      </w:r>
      <w:r w:rsidRPr="00065FA7">
        <w:rPr>
          <w:rFonts w:ascii="Arial Narrow" w:hAnsi="Arial Narrow"/>
          <w:sz w:val="24"/>
          <w:szCs w:val="24"/>
          <w:lang w:val="id-ID"/>
        </w:rPr>
        <w:t xml:space="preserve"> tertanggal 1</w:t>
      </w:r>
      <w:r w:rsidR="008A1382" w:rsidRPr="00065FA7">
        <w:rPr>
          <w:rFonts w:ascii="Arial Narrow" w:hAnsi="Arial Narrow"/>
          <w:sz w:val="24"/>
          <w:szCs w:val="24"/>
          <w:lang w:val="id-ID"/>
        </w:rPr>
        <w:t>5</w:t>
      </w:r>
      <w:r w:rsidRPr="00065FA7">
        <w:rPr>
          <w:rFonts w:ascii="Arial Narrow" w:hAnsi="Arial Narrow"/>
          <w:sz w:val="24"/>
          <w:szCs w:val="24"/>
          <w:lang w:val="id-ID"/>
        </w:rPr>
        <w:t xml:space="preserve"> </w:t>
      </w:r>
      <w:r w:rsidR="008A1382" w:rsidRPr="00065FA7">
        <w:rPr>
          <w:rFonts w:ascii="Arial Narrow" w:hAnsi="Arial Narrow"/>
          <w:sz w:val="24"/>
          <w:szCs w:val="24"/>
          <w:lang w:val="id-ID"/>
        </w:rPr>
        <w:t>April</w:t>
      </w:r>
      <w:r w:rsidRPr="00065FA7">
        <w:rPr>
          <w:rFonts w:ascii="Arial Narrow" w:hAnsi="Arial Narrow"/>
          <w:sz w:val="24"/>
          <w:szCs w:val="24"/>
          <w:lang w:val="id-ID"/>
        </w:rPr>
        <w:t xml:space="preserve"> 2022 perihal</w:t>
      </w:r>
      <w:r w:rsidRPr="008A1382">
        <w:rPr>
          <w:rFonts w:ascii="Arial Narrow" w:hAnsi="Arial Narrow"/>
          <w:sz w:val="24"/>
          <w:szCs w:val="24"/>
          <w:lang w:val="id-ID"/>
        </w:rPr>
        <w:t xml:space="preserve"> </w:t>
      </w:r>
      <w:r w:rsidR="008A1382" w:rsidRPr="008A1382">
        <w:rPr>
          <w:rFonts w:ascii="Arial Narrow" w:hAnsi="Arial Narrow" w:cs="Helvetica"/>
          <w:color w:val="000000"/>
          <w:sz w:val="24"/>
          <w:szCs w:val="24"/>
        </w:rPr>
        <w:t>Pemberhentian dan Pengangkatan Dewan Komisaris Anak Perusahaan PT Pelindo Terminal</w:t>
      </w:r>
      <w:r w:rsidR="008A1382" w:rsidRPr="008A1382">
        <w:rPr>
          <w:rFonts w:ascii="Arial Narrow" w:hAnsi="Arial Narrow" w:cs="Helvetica"/>
          <w:color w:val="000000"/>
          <w:sz w:val="24"/>
          <w:szCs w:val="24"/>
        </w:rPr>
        <w:br/>
        <w:t>Petikemas Group</w:t>
      </w:r>
      <w:r w:rsidR="00065FA7">
        <w:rPr>
          <w:rFonts w:ascii="Arial Narrow" w:hAnsi="Arial Narrow"/>
          <w:sz w:val="24"/>
          <w:szCs w:val="24"/>
          <w:lang w:val="id-ID"/>
        </w:rPr>
        <w:t>.</w:t>
      </w:r>
    </w:p>
    <w:p w14:paraId="2417111C" w14:textId="77777777" w:rsidR="000B61D2" w:rsidRPr="00A26A7A" w:rsidRDefault="000B61D2" w:rsidP="000B61D2">
      <w:pPr>
        <w:spacing w:after="12" w:line="248" w:lineRule="auto"/>
        <w:ind w:right="9"/>
        <w:jc w:val="both"/>
        <w:rPr>
          <w:rFonts w:ascii="Arial Narrow" w:hAnsi="Arial Narrow"/>
          <w:sz w:val="24"/>
          <w:szCs w:val="24"/>
          <w:lang w:val="id-ID"/>
        </w:rPr>
      </w:pPr>
    </w:p>
    <w:p w14:paraId="357BA9C1" w14:textId="2B48A3B6" w:rsidR="00FB1FA3" w:rsidRPr="00C80A7C" w:rsidRDefault="008A1382" w:rsidP="00C80A7C">
      <w:pPr>
        <w:spacing w:after="121"/>
        <w:ind w:right="9"/>
        <w:jc w:val="both"/>
        <w:rPr>
          <w:rFonts w:ascii="Arial Narrow" w:hAnsi="Arial Narrow"/>
          <w:sz w:val="24"/>
          <w:szCs w:val="24"/>
          <w:lang w:val="id-ID"/>
        </w:rPr>
      </w:pPr>
      <w:r w:rsidRPr="00A26A7A">
        <w:rPr>
          <w:rFonts w:ascii="Arial Narrow" w:hAnsi="Arial Narrow"/>
          <w:sz w:val="24"/>
          <w:szCs w:val="24"/>
          <w:lang w:val="id-ID"/>
        </w:rPr>
        <w:lastRenderedPageBreak/>
        <w:t xml:space="preserve">Para Pemegang Saham </w:t>
      </w:r>
      <w:r w:rsidR="00EF3767" w:rsidRPr="00A26A7A">
        <w:rPr>
          <w:rFonts w:ascii="Arial Narrow" w:hAnsi="Arial Narrow"/>
          <w:sz w:val="24"/>
          <w:szCs w:val="24"/>
          <w:lang w:val="id-ID"/>
        </w:rPr>
        <w:t>dengan ini setuju dan sepakat memutuskan dan menyatakan sebagai berikut:</w:t>
      </w:r>
    </w:p>
    <w:p w14:paraId="0D7004B4" w14:textId="77777777" w:rsidR="00FB1FA3" w:rsidRDefault="00FB1FA3" w:rsidP="00FB1FA3">
      <w:pPr>
        <w:pStyle w:val="DaftarParagraf"/>
        <w:spacing w:after="121"/>
        <w:ind w:left="284" w:right="9"/>
        <w:jc w:val="both"/>
        <w:rPr>
          <w:rFonts w:ascii="Arial Narrow" w:hAnsi="Arial Narrow"/>
          <w:sz w:val="24"/>
          <w:szCs w:val="24"/>
          <w:lang w:val="id-ID"/>
        </w:rPr>
      </w:pPr>
    </w:p>
    <w:p w14:paraId="79C40315" w14:textId="23A0FC1B" w:rsidR="00AD4332" w:rsidRDefault="00FB1FA3" w:rsidP="00C80A7C">
      <w:pPr>
        <w:pStyle w:val="DaftarParagraf"/>
        <w:numPr>
          <w:ilvl w:val="0"/>
          <w:numId w:val="5"/>
        </w:numPr>
        <w:spacing w:after="121"/>
        <w:ind w:left="284" w:right="9" w:hanging="284"/>
        <w:jc w:val="both"/>
        <w:rPr>
          <w:rFonts w:ascii="Arial Narrow" w:hAnsi="Arial Narrow"/>
          <w:sz w:val="24"/>
          <w:szCs w:val="24"/>
          <w:lang w:val="id-ID"/>
        </w:rPr>
      </w:pPr>
      <w:r>
        <w:rPr>
          <w:rFonts w:ascii="Arial Narrow" w:hAnsi="Arial Narrow"/>
          <w:sz w:val="24"/>
          <w:szCs w:val="24"/>
          <w:lang w:val="id-ID"/>
        </w:rPr>
        <w:t>Menunjuk dan</w:t>
      </w:r>
      <w:r w:rsidR="00480931" w:rsidRPr="00205B28">
        <w:rPr>
          <w:rFonts w:ascii="Arial Narrow" w:hAnsi="Arial Narrow"/>
          <w:sz w:val="24"/>
          <w:szCs w:val="24"/>
          <w:lang w:val="id-ID"/>
        </w:rPr>
        <w:t xml:space="preserve"> mengangkat</w:t>
      </w:r>
      <w:r w:rsidR="00445E8D" w:rsidRPr="00205B28">
        <w:rPr>
          <w:rFonts w:ascii="Arial Narrow" w:hAnsi="Arial Narrow"/>
          <w:sz w:val="24"/>
          <w:szCs w:val="24"/>
          <w:lang w:val="id-ID"/>
        </w:rPr>
        <w:t xml:space="preserve"> </w:t>
      </w:r>
      <w:r w:rsidR="00480931" w:rsidRPr="00205B28">
        <w:rPr>
          <w:rFonts w:ascii="Arial Narrow" w:hAnsi="Arial Narrow"/>
          <w:sz w:val="24"/>
          <w:szCs w:val="24"/>
          <w:lang w:val="id-ID"/>
        </w:rPr>
        <w:t>Sdr.</w:t>
      </w:r>
      <w:r w:rsidR="00A04E0D" w:rsidRPr="00205B28">
        <w:rPr>
          <w:rFonts w:ascii="Arial Narrow" w:hAnsi="Arial Narrow"/>
          <w:sz w:val="24"/>
          <w:szCs w:val="24"/>
          <w:lang w:val="id-ID"/>
        </w:rPr>
        <w:t xml:space="preserve"> </w:t>
      </w:r>
      <w:r w:rsidR="00C80A7C" w:rsidRPr="00C80A7C">
        <w:rPr>
          <w:rFonts w:ascii="Arial Narrow" w:hAnsi="Arial Narrow"/>
          <w:sz w:val="24"/>
          <w:szCs w:val="24"/>
          <w:lang w:val="id-ID"/>
        </w:rPr>
        <w:t>Rizki Kurniawan</w:t>
      </w:r>
      <w:r w:rsidR="00C80A7C">
        <w:rPr>
          <w:rFonts w:ascii="Arial Narrow" w:hAnsi="Arial Narrow"/>
          <w:sz w:val="24"/>
          <w:szCs w:val="24"/>
          <w:lang w:val="id-ID"/>
        </w:rPr>
        <w:t xml:space="preserve"> </w:t>
      </w:r>
      <w:r>
        <w:rPr>
          <w:rFonts w:ascii="Arial Narrow" w:hAnsi="Arial Narrow"/>
          <w:sz w:val="24"/>
          <w:szCs w:val="24"/>
          <w:lang w:val="id-ID"/>
        </w:rPr>
        <w:t>untuk bertindak sebagai</w:t>
      </w:r>
      <w:r w:rsidR="00480931">
        <w:rPr>
          <w:rFonts w:ascii="Arial Narrow" w:hAnsi="Arial Narrow"/>
          <w:sz w:val="24"/>
          <w:szCs w:val="24"/>
          <w:lang w:val="id-ID"/>
        </w:rPr>
        <w:t xml:space="preserve"> Komisaris</w:t>
      </w:r>
      <w:r w:rsidR="008A1382">
        <w:rPr>
          <w:rFonts w:ascii="Arial Narrow" w:hAnsi="Arial Narrow"/>
          <w:sz w:val="24"/>
          <w:szCs w:val="24"/>
          <w:lang w:val="id-ID"/>
        </w:rPr>
        <w:t xml:space="preserve"> </w:t>
      </w:r>
      <w:r w:rsidR="00C80A7C">
        <w:rPr>
          <w:rFonts w:ascii="Arial Narrow" w:hAnsi="Arial Narrow"/>
          <w:sz w:val="24"/>
          <w:szCs w:val="24"/>
          <w:lang w:val="id-ID"/>
        </w:rPr>
        <w:t xml:space="preserve">Utama </w:t>
      </w:r>
      <w:r w:rsidR="00205B28">
        <w:rPr>
          <w:rFonts w:ascii="Arial Narrow" w:hAnsi="Arial Narrow"/>
          <w:sz w:val="24"/>
          <w:szCs w:val="24"/>
          <w:lang w:val="id-ID"/>
        </w:rPr>
        <w:t>Perseroan</w:t>
      </w:r>
      <w:r w:rsidR="00921439">
        <w:rPr>
          <w:rFonts w:ascii="Arial Narrow" w:hAnsi="Arial Narrow"/>
          <w:sz w:val="24"/>
          <w:szCs w:val="24"/>
          <w:lang w:val="id-ID"/>
        </w:rPr>
        <w:t xml:space="preserve"> terhitung sejak </w:t>
      </w:r>
      <w:r w:rsidR="00053C49" w:rsidRPr="00921439">
        <w:rPr>
          <w:rFonts w:ascii="Arial Narrow" w:hAnsi="Arial Narrow"/>
          <w:sz w:val="24"/>
          <w:szCs w:val="24"/>
          <w:lang w:val="id-ID"/>
        </w:rPr>
        <w:t xml:space="preserve">tanggal </w:t>
      </w:r>
      <w:r w:rsidR="008A1382">
        <w:rPr>
          <w:rFonts w:ascii="Arial Narrow" w:hAnsi="Arial Narrow"/>
          <w:sz w:val="24"/>
          <w:szCs w:val="24"/>
          <w:lang w:val="id-ID"/>
        </w:rPr>
        <w:t>1 Mei 2022;</w:t>
      </w:r>
    </w:p>
    <w:p w14:paraId="71F4589E" w14:textId="77777777" w:rsidR="00C80A7C" w:rsidRPr="00C80A7C" w:rsidRDefault="00C80A7C" w:rsidP="00C80A7C">
      <w:pPr>
        <w:pStyle w:val="DaftarParagraf"/>
        <w:spacing w:after="121"/>
        <w:ind w:left="284" w:right="9"/>
        <w:jc w:val="both"/>
        <w:rPr>
          <w:rFonts w:ascii="Arial Narrow" w:hAnsi="Arial Narrow"/>
          <w:sz w:val="24"/>
          <w:szCs w:val="24"/>
          <w:lang w:val="id-ID"/>
        </w:rPr>
      </w:pPr>
    </w:p>
    <w:p w14:paraId="5B51EAD5" w14:textId="7485E420" w:rsidR="006D6AE0" w:rsidRDefault="00EF3767" w:rsidP="006D6AE0">
      <w:pPr>
        <w:pStyle w:val="DaftarParagraf"/>
        <w:numPr>
          <w:ilvl w:val="0"/>
          <w:numId w:val="5"/>
        </w:numPr>
        <w:spacing w:after="197" w:line="248" w:lineRule="auto"/>
        <w:ind w:left="284" w:right="9" w:hanging="284"/>
        <w:jc w:val="both"/>
        <w:rPr>
          <w:rFonts w:ascii="Arial Narrow" w:hAnsi="Arial Narrow"/>
          <w:sz w:val="24"/>
          <w:szCs w:val="24"/>
          <w:lang w:val="id-ID"/>
        </w:rPr>
      </w:pPr>
      <w:r w:rsidRPr="00A26A7A">
        <w:rPr>
          <w:rFonts w:ascii="Arial Narrow" w:hAnsi="Arial Narrow"/>
          <w:sz w:val="24"/>
          <w:szCs w:val="24"/>
          <w:lang w:val="id-ID"/>
        </w:rPr>
        <w:t xml:space="preserve">Dengan demikian, susunan Direksi dan Komisaris </w:t>
      </w:r>
      <w:r w:rsidR="00EB794E">
        <w:rPr>
          <w:rFonts w:ascii="Arial Narrow" w:hAnsi="Arial Narrow"/>
          <w:sz w:val="24"/>
          <w:szCs w:val="24"/>
          <w:lang w:val="id-ID"/>
        </w:rPr>
        <w:t xml:space="preserve">PT </w:t>
      </w:r>
      <w:r w:rsidR="00C80A7C">
        <w:rPr>
          <w:rFonts w:ascii="Arial Narrow" w:hAnsi="Arial Narrow"/>
          <w:sz w:val="24"/>
          <w:szCs w:val="24"/>
          <w:lang w:val="id-ID"/>
        </w:rPr>
        <w:t>Prima Terminal Petikemas</w:t>
      </w:r>
      <w:r w:rsidR="00C80A7C" w:rsidRPr="00A26A7A">
        <w:rPr>
          <w:rFonts w:ascii="Arial Narrow" w:hAnsi="Arial Narrow"/>
          <w:sz w:val="24"/>
          <w:szCs w:val="24"/>
          <w:lang w:val="id-ID"/>
        </w:rPr>
        <w:t xml:space="preserve"> </w:t>
      </w:r>
      <w:r w:rsidRPr="00A26A7A">
        <w:rPr>
          <w:rFonts w:ascii="Arial Narrow" w:hAnsi="Arial Narrow"/>
          <w:sz w:val="24"/>
          <w:szCs w:val="24"/>
          <w:lang w:val="id-ID"/>
        </w:rPr>
        <w:t>selengkapnya menjadi sebagai berikut:</w:t>
      </w:r>
    </w:p>
    <w:p w14:paraId="70AAC292" w14:textId="77777777" w:rsidR="006D6AE0" w:rsidRPr="006D6AE0" w:rsidRDefault="006D6AE0" w:rsidP="006D6AE0">
      <w:pPr>
        <w:pStyle w:val="DaftarParagraf"/>
        <w:rPr>
          <w:rFonts w:ascii="Arial Narrow" w:hAnsi="Arial Narrow"/>
          <w:sz w:val="24"/>
          <w:szCs w:val="24"/>
          <w:lang w:val="id-ID"/>
        </w:rPr>
      </w:pPr>
    </w:p>
    <w:p w14:paraId="5B50AEB3" w14:textId="5FB5C4F6" w:rsidR="00B371DE" w:rsidRPr="003F0847" w:rsidRDefault="00B371DE" w:rsidP="006D6AE0">
      <w:pPr>
        <w:pStyle w:val="DaftarParagraf"/>
        <w:spacing w:after="197" w:line="248" w:lineRule="auto"/>
        <w:ind w:left="284" w:right="9"/>
        <w:jc w:val="both"/>
        <w:rPr>
          <w:rFonts w:ascii="Arial Narrow" w:hAnsi="Arial Narrow"/>
          <w:b/>
          <w:bCs/>
          <w:sz w:val="24"/>
          <w:szCs w:val="24"/>
          <w:lang w:val="id-ID"/>
        </w:rPr>
      </w:pPr>
      <w:r w:rsidRPr="003F0847">
        <w:rPr>
          <w:rFonts w:ascii="Arial Narrow" w:hAnsi="Arial Narrow"/>
          <w:b/>
          <w:bCs/>
          <w:sz w:val="24"/>
          <w:szCs w:val="24"/>
          <w:lang w:val="id-ID"/>
        </w:rPr>
        <w:t>Direksi</w:t>
      </w:r>
    </w:p>
    <w:p w14:paraId="7001F479" w14:textId="11A64C54" w:rsidR="00B371DE" w:rsidRPr="003F0847" w:rsidRDefault="006D6AE0" w:rsidP="00B371DE">
      <w:pPr>
        <w:pStyle w:val="DaftarParagraf"/>
        <w:spacing w:after="197" w:line="248" w:lineRule="auto"/>
        <w:ind w:left="284" w:right="9"/>
        <w:jc w:val="both"/>
        <w:rPr>
          <w:rFonts w:ascii="Arial Narrow" w:hAnsi="Arial Narrow"/>
          <w:sz w:val="24"/>
          <w:szCs w:val="24"/>
          <w:lang w:val="id-ID"/>
        </w:rPr>
      </w:pPr>
      <w:r w:rsidRPr="003F0847">
        <w:rPr>
          <w:rFonts w:ascii="Arial Narrow" w:hAnsi="Arial Narrow"/>
          <w:sz w:val="24"/>
          <w:szCs w:val="24"/>
          <w:lang w:val="id-ID"/>
        </w:rPr>
        <w:t>Direktur Utama</w:t>
      </w:r>
      <w:r w:rsidR="00F01B9A">
        <w:rPr>
          <w:rFonts w:ascii="Arial Narrow" w:hAnsi="Arial Narrow"/>
          <w:sz w:val="24"/>
          <w:szCs w:val="24"/>
          <w:lang w:val="id-ID"/>
        </w:rPr>
        <w:tab/>
      </w:r>
      <w:r w:rsidR="00B371DE" w:rsidRPr="003F0847">
        <w:rPr>
          <w:rFonts w:ascii="Arial Narrow" w:hAnsi="Arial Narrow"/>
          <w:sz w:val="24"/>
          <w:szCs w:val="24"/>
          <w:lang w:val="id-ID"/>
        </w:rPr>
        <w:tab/>
      </w:r>
      <w:r w:rsidRPr="003F0847">
        <w:rPr>
          <w:rFonts w:ascii="Arial Narrow" w:hAnsi="Arial Narrow"/>
          <w:sz w:val="24"/>
          <w:szCs w:val="24"/>
          <w:lang w:val="id-ID"/>
        </w:rPr>
        <w:tab/>
      </w:r>
      <w:r w:rsidRPr="003F0847">
        <w:rPr>
          <w:rFonts w:ascii="Arial Narrow" w:hAnsi="Arial Narrow"/>
          <w:sz w:val="24"/>
          <w:szCs w:val="24"/>
          <w:lang w:val="id-ID"/>
        </w:rPr>
        <w:tab/>
      </w:r>
      <w:r w:rsidR="00B371DE" w:rsidRPr="003F0847">
        <w:rPr>
          <w:rFonts w:ascii="Arial Narrow" w:hAnsi="Arial Narrow"/>
          <w:sz w:val="24"/>
          <w:szCs w:val="24"/>
          <w:lang w:val="id-ID"/>
        </w:rPr>
        <w:t>:</w:t>
      </w:r>
      <w:r w:rsidRPr="003F0847">
        <w:rPr>
          <w:rFonts w:ascii="Arial Narrow" w:hAnsi="Arial Narrow"/>
          <w:sz w:val="24"/>
          <w:szCs w:val="24"/>
          <w:lang w:val="id-ID"/>
        </w:rPr>
        <w:t xml:space="preserve"> </w:t>
      </w:r>
      <w:r w:rsidR="00C80A7C" w:rsidRPr="00C80A7C">
        <w:rPr>
          <w:rFonts w:ascii="Arial Narrow" w:hAnsi="Arial Narrow"/>
          <w:sz w:val="24"/>
          <w:szCs w:val="24"/>
          <w:lang w:val="id-ID"/>
        </w:rPr>
        <w:t>Sandhy Wijaya</w:t>
      </w:r>
    </w:p>
    <w:p w14:paraId="40F378B2" w14:textId="39CD8316" w:rsidR="00C05108" w:rsidRPr="003F0847" w:rsidRDefault="00C05108" w:rsidP="00C05108">
      <w:pPr>
        <w:pStyle w:val="DaftarParagraf"/>
        <w:spacing w:after="197" w:line="248" w:lineRule="auto"/>
        <w:ind w:left="284" w:right="9"/>
        <w:jc w:val="both"/>
        <w:rPr>
          <w:rFonts w:ascii="Arial Narrow" w:hAnsi="Arial Narrow"/>
          <w:sz w:val="24"/>
          <w:szCs w:val="24"/>
          <w:lang w:val="id-ID"/>
        </w:rPr>
      </w:pPr>
      <w:r w:rsidRPr="003F0847">
        <w:rPr>
          <w:rFonts w:ascii="Arial Narrow" w:hAnsi="Arial Narrow"/>
          <w:sz w:val="24"/>
          <w:szCs w:val="24"/>
          <w:lang w:val="id-ID"/>
        </w:rPr>
        <w:t xml:space="preserve">Direktur </w:t>
      </w:r>
      <w:r w:rsidR="00921425">
        <w:rPr>
          <w:rFonts w:ascii="Arial Narrow" w:hAnsi="Arial Narrow"/>
          <w:sz w:val="24"/>
          <w:szCs w:val="24"/>
          <w:lang w:val="id-ID"/>
        </w:rPr>
        <w:t>Keuangan</w:t>
      </w:r>
      <w:r w:rsidR="00C80A7C">
        <w:rPr>
          <w:rFonts w:ascii="Arial Narrow" w:hAnsi="Arial Narrow"/>
          <w:sz w:val="24"/>
          <w:szCs w:val="24"/>
          <w:lang w:val="id-ID"/>
        </w:rPr>
        <w:t xml:space="preserve"> </w:t>
      </w:r>
      <w:r w:rsidR="00921425">
        <w:rPr>
          <w:rFonts w:ascii="Arial Narrow" w:hAnsi="Arial Narrow"/>
          <w:sz w:val="24"/>
          <w:szCs w:val="24"/>
          <w:lang w:val="id-ID"/>
        </w:rPr>
        <w:t>dan Umum</w:t>
      </w:r>
      <w:r w:rsidRPr="003F0847">
        <w:rPr>
          <w:rFonts w:ascii="Arial Narrow" w:hAnsi="Arial Narrow"/>
          <w:sz w:val="24"/>
          <w:szCs w:val="24"/>
          <w:lang w:val="id-ID"/>
        </w:rPr>
        <w:tab/>
      </w:r>
      <w:r w:rsidRPr="003F0847">
        <w:rPr>
          <w:rFonts w:ascii="Arial Narrow" w:hAnsi="Arial Narrow"/>
          <w:sz w:val="24"/>
          <w:szCs w:val="24"/>
          <w:lang w:val="id-ID"/>
        </w:rPr>
        <w:tab/>
        <w:t>:</w:t>
      </w:r>
      <w:r w:rsidR="00921425">
        <w:rPr>
          <w:rFonts w:ascii="Arial Narrow" w:hAnsi="Arial Narrow"/>
          <w:sz w:val="24"/>
          <w:szCs w:val="24"/>
          <w:lang w:val="id-ID"/>
        </w:rPr>
        <w:t xml:space="preserve"> </w:t>
      </w:r>
      <w:r w:rsidR="00C80A7C" w:rsidRPr="00C80A7C">
        <w:rPr>
          <w:rFonts w:ascii="Arial Narrow" w:hAnsi="Arial Narrow"/>
          <w:sz w:val="24"/>
          <w:szCs w:val="24"/>
          <w:lang w:val="id-ID"/>
        </w:rPr>
        <w:t>Rafdinal</w:t>
      </w:r>
    </w:p>
    <w:p w14:paraId="48F02CCC" w14:textId="4DDA01B0" w:rsidR="00C05108" w:rsidRPr="003F0847" w:rsidRDefault="00C05108" w:rsidP="00C05108">
      <w:pPr>
        <w:pStyle w:val="DaftarParagraf"/>
        <w:spacing w:after="197" w:line="248" w:lineRule="auto"/>
        <w:ind w:left="284" w:right="9"/>
        <w:jc w:val="both"/>
        <w:rPr>
          <w:rFonts w:ascii="Arial Narrow" w:hAnsi="Arial Narrow"/>
          <w:sz w:val="24"/>
          <w:szCs w:val="24"/>
          <w:lang w:val="id-ID"/>
        </w:rPr>
      </w:pPr>
      <w:r w:rsidRPr="003F0847">
        <w:rPr>
          <w:rFonts w:ascii="Arial Narrow" w:hAnsi="Arial Narrow"/>
          <w:sz w:val="24"/>
          <w:szCs w:val="24"/>
          <w:lang w:val="id-ID"/>
        </w:rPr>
        <w:t>Direktur</w:t>
      </w:r>
      <w:r w:rsidR="00921425">
        <w:rPr>
          <w:rFonts w:ascii="Arial Narrow" w:hAnsi="Arial Narrow"/>
          <w:sz w:val="24"/>
          <w:szCs w:val="24"/>
          <w:lang w:val="id-ID"/>
        </w:rPr>
        <w:t xml:space="preserve"> Operasi dan</w:t>
      </w:r>
      <w:r w:rsidRPr="003F0847">
        <w:rPr>
          <w:rFonts w:ascii="Arial Narrow" w:hAnsi="Arial Narrow"/>
          <w:sz w:val="24"/>
          <w:szCs w:val="24"/>
          <w:lang w:val="id-ID"/>
        </w:rPr>
        <w:t xml:space="preserve"> Teknik</w:t>
      </w:r>
      <w:r w:rsidRPr="003F0847">
        <w:rPr>
          <w:rFonts w:ascii="Arial Narrow" w:hAnsi="Arial Narrow"/>
          <w:sz w:val="24"/>
          <w:szCs w:val="24"/>
          <w:lang w:val="id-ID"/>
        </w:rPr>
        <w:tab/>
      </w:r>
      <w:r w:rsidRPr="003F0847">
        <w:rPr>
          <w:rFonts w:ascii="Arial Narrow" w:hAnsi="Arial Narrow"/>
          <w:sz w:val="24"/>
          <w:szCs w:val="24"/>
          <w:lang w:val="id-ID"/>
        </w:rPr>
        <w:tab/>
      </w:r>
      <w:r w:rsidRPr="003F0847">
        <w:rPr>
          <w:rFonts w:ascii="Arial Narrow" w:hAnsi="Arial Narrow"/>
          <w:sz w:val="24"/>
          <w:szCs w:val="24"/>
          <w:lang w:val="id-ID"/>
        </w:rPr>
        <w:tab/>
        <w:t xml:space="preserve">: </w:t>
      </w:r>
      <w:r w:rsidR="00C80A7C" w:rsidRPr="00C80A7C">
        <w:rPr>
          <w:rFonts w:ascii="Arial Narrow" w:hAnsi="Arial Narrow"/>
          <w:sz w:val="24"/>
          <w:szCs w:val="24"/>
          <w:lang w:val="id-ID"/>
        </w:rPr>
        <w:t>Agus Wilarso</w:t>
      </w:r>
    </w:p>
    <w:p w14:paraId="27E8FE2F" w14:textId="306C2AD7" w:rsidR="00B371DE" w:rsidRPr="003F0847" w:rsidRDefault="00B371DE" w:rsidP="00B371DE">
      <w:pPr>
        <w:pStyle w:val="DaftarParagraf"/>
        <w:spacing w:after="197" w:line="248" w:lineRule="auto"/>
        <w:ind w:left="284" w:right="9"/>
        <w:jc w:val="both"/>
        <w:rPr>
          <w:rFonts w:ascii="Arial Narrow" w:hAnsi="Arial Narrow"/>
          <w:sz w:val="24"/>
          <w:szCs w:val="24"/>
          <w:lang w:val="id-ID"/>
        </w:rPr>
      </w:pPr>
    </w:p>
    <w:p w14:paraId="40B444CF" w14:textId="04E6AF11" w:rsidR="00B371DE" w:rsidRPr="006D6AE0" w:rsidRDefault="00B371DE" w:rsidP="00B371DE">
      <w:pPr>
        <w:pStyle w:val="DaftarParagraf"/>
        <w:spacing w:after="197" w:line="248" w:lineRule="auto"/>
        <w:ind w:left="284" w:right="9"/>
        <w:jc w:val="both"/>
        <w:rPr>
          <w:rFonts w:ascii="Arial Narrow" w:hAnsi="Arial Narrow"/>
          <w:b/>
          <w:bCs/>
          <w:sz w:val="24"/>
          <w:szCs w:val="24"/>
          <w:lang w:val="id-ID"/>
        </w:rPr>
      </w:pPr>
      <w:r w:rsidRPr="003F0847">
        <w:rPr>
          <w:rFonts w:ascii="Arial Narrow" w:hAnsi="Arial Narrow"/>
          <w:b/>
          <w:bCs/>
          <w:sz w:val="24"/>
          <w:szCs w:val="24"/>
          <w:lang w:val="id-ID"/>
        </w:rPr>
        <w:t>Komisaris</w:t>
      </w:r>
    </w:p>
    <w:p w14:paraId="3CBDFDD6" w14:textId="2FD8D8A3" w:rsidR="00B371DE" w:rsidRDefault="006D6AE0" w:rsidP="00B371DE">
      <w:pPr>
        <w:pStyle w:val="DaftarParagraf"/>
        <w:spacing w:after="197" w:line="248" w:lineRule="auto"/>
        <w:ind w:left="284" w:right="9"/>
        <w:jc w:val="both"/>
        <w:rPr>
          <w:rFonts w:ascii="Arial Narrow" w:hAnsi="Arial Narrow"/>
          <w:sz w:val="24"/>
          <w:szCs w:val="24"/>
          <w:lang w:val="id-ID"/>
        </w:rPr>
      </w:pPr>
      <w:r>
        <w:rPr>
          <w:rFonts w:ascii="Arial Narrow" w:hAnsi="Arial Narrow"/>
          <w:sz w:val="24"/>
          <w:szCs w:val="24"/>
          <w:lang w:val="id-ID"/>
        </w:rPr>
        <w:t>Komisaris Utama</w:t>
      </w:r>
      <w:r>
        <w:rPr>
          <w:rFonts w:ascii="Arial Narrow" w:hAnsi="Arial Narrow"/>
          <w:sz w:val="24"/>
          <w:szCs w:val="24"/>
          <w:lang w:val="id-ID"/>
        </w:rPr>
        <w:tab/>
      </w:r>
      <w:r w:rsidR="00B371DE">
        <w:rPr>
          <w:rFonts w:ascii="Arial Narrow" w:hAnsi="Arial Narrow"/>
          <w:sz w:val="24"/>
          <w:szCs w:val="24"/>
          <w:lang w:val="id-ID"/>
        </w:rPr>
        <w:tab/>
      </w:r>
      <w:r w:rsidR="00B371DE">
        <w:rPr>
          <w:rFonts w:ascii="Arial Narrow" w:hAnsi="Arial Narrow"/>
          <w:sz w:val="24"/>
          <w:szCs w:val="24"/>
          <w:lang w:val="id-ID"/>
        </w:rPr>
        <w:tab/>
      </w:r>
      <w:r w:rsidR="00B371DE">
        <w:rPr>
          <w:rFonts w:ascii="Arial Narrow" w:hAnsi="Arial Narrow"/>
          <w:sz w:val="24"/>
          <w:szCs w:val="24"/>
          <w:lang w:val="id-ID"/>
        </w:rPr>
        <w:tab/>
        <w:t>:</w:t>
      </w:r>
      <w:r>
        <w:rPr>
          <w:rFonts w:ascii="Arial Narrow" w:hAnsi="Arial Narrow"/>
          <w:sz w:val="24"/>
          <w:szCs w:val="24"/>
          <w:lang w:val="id-ID"/>
        </w:rPr>
        <w:t xml:space="preserve"> </w:t>
      </w:r>
      <w:r w:rsidR="002606F4" w:rsidRPr="00C80A7C">
        <w:rPr>
          <w:rFonts w:ascii="Arial Narrow" w:hAnsi="Arial Narrow"/>
          <w:sz w:val="24"/>
          <w:szCs w:val="24"/>
          <w:lang w:val="id-ID"/>
        </w:rPr>
        <w:t>Rizki Kurniawan</w:t>
      </w:r>
    </w:p>
    <w:p w14:paraId="0DB7DBDB" w14:textId="39536BBE" w:rsidR="00F75704" w:rsidRDefault="00F75704" w:rsidP="006D6AE0">
      <w:pPr>
        <w:pStyle w:val="DaftarParagraf"/>
        <w:spacing w:after="197" w:line="248" w:lineRule="auto"/>
        <w:ind w:left="284" w:right="9"/>
        <w:jc w:val="both"/>
        <w:rPr>
          <w:rFonts w:ascii="Arial Narrow" w:hAnsi="Arial Narrow"/>
          <w:sz w:val="24"/>
          <w:szCs w:val="24"/>
          <w:lang w:val="id-ID"/>
        </w:rPr>
      </w:pPr>
      <w:r>
        <w:rPr>
          <w:rFonts w:ascii="Arial Narrow" w:hAnsi="Arial Narrow"/>
          <w:sz w:val="24"/>
          <w:szCs w:val="24"/>
          <w:lang w:val="id-ID"/>
        </w:rPr>
        <w:t>Komisaris</w:t>
      </w:r>
      <w:r>
        <w:rPr>
          <w:rFonts w:ascii="Arial Narrow" w:hAnsi="Arial Narrow"/>
          <w:sz w:val="24"/>
          <w:szCs w:val="24"/>
          <w:lang w:val="id-ID"/>
        </w:rPr>
        <w:tab/>
      </w:r>
      <w:r>
        <w:rPr>
          <w:rFonts w:ascii="Arial Narrow" w:hAnsi="Arial Narrow"/>
          <w:sz w:val="24"/>
          <w:szCs w:val="24"/>
          <w:lang w:val="id-ID"/>
        </w:rPr>
        <w:tab/>
      </w:r>
      <w:r w:rsidR="00B371DE">
        <w:rPr>
          <w:rFonts w:ascii="Arial Narrow" w:hAnsi="Arial Narrow"/>
          <w:sz w:val="24"/>
          <w:szCs w:val="24"/>
          <w:lang w:val="id-ID"/>
        </w:rPr>
        <w:tab/>
      </w:r>
      <w:r w:rsidR="00B371DE">
        <w:rPr>
          <w:rFonts w:ascii="Arial Narrow" w:hAnsi="Arial Narrow"/>
          <w:sz w:val="24"/>
          <w:szCs w:val="24"/>
          <w:lang w:val="id-ID"/>
        </w:rPr>
        <w:tab/>
      </w:r>
      <w:r w:rsidR="00B371DE">
        <w:rPr>
          <w:rFonts w:ascii="Arial Narrow" w:hAnsi="Arial Narrow"/>
          <w:sz w:val="24"/>
          <w:szCs w:val="24"/>
          <w:lang w:val="id-ID"/>
        </w:rPr>
        <w:tab/>
        <w:t>:</w:t>
      </w:r>
      <w:r w:rsidR="00480931">
        <w:rPr>
          <w:rFonts w:ascii="Arial Narrow" w:hAnsi="Arial Narrow"/>
          <w:sz w:val="24"/>
          <w:szCs w:val="24"/>
          <w:lang w:val="id-ID"/>
        </w:rPr>
        <w:t xml:space="preserve"> </w:t>
      </w:r>
      <w:r w:rsidR="002606F4" w:rsidRPr="002606F4">
        <w:rPr>
          <w:rFonts w:ascii="Arial Narrow" w:hAnsi="Arial Narrow"/>
          <w:sz w:val="24"/>
          <w:szCs w:val="24"/>
          <w:lang w:val="id-ID"/>
        </w:rPr>
        <w:t>Yuliandi</w:t>
      </w:r>
    </w:p>
    <w:p w14:paraId="6097245E" w14:textId="6AC3EF65" w:rsidR="00F75704" w:rsidRDefault="00F75704" w:rsidP="006D6AE0">
      <w:pPr>
        <w:pStyle w:val="DaftarParagraf"/>
        <w:spacing w:after="197" w:line="248" w:lineRule="auto"/>
        <w:ind w:left="284" w:right="9"/>
        <w:jc w:val="both"/>
        <w:rPr>
          <w:rFonts w:ascii="Arial Narrow" w:hAnsi="Arial Narrow"/>
          <w:sz w:val="24"/>
          <w:szCs w:val="24"/>
          <w:lang w:val="id-ID"/>
        </w:rPr>
      </w:pPr>
      <w:r>
        <w:rPr>
          <w:rFonts w:ascii="Arial Narrow" w:hAnsi="Arial Narrow"/>
          <w:sz w:val="24"/>
          <w:szCs w:val="24"/>
          <w:lang w:val="id-ID"/>
        </w:rPr>
        <w:t>Komisaris</w:t>
      </w:r>
      <w:r>
        <w:rPr>
          <w:rFonts w:ascii="Arial Narrow" w:hAnsi="Arial Narrow"/>
          <w:sz w:val="24"/>
          <w:szCs w:val="24"/>
          <w:lang w:val="id-ID"/>
        </w:rPr>
        <w:tab/>
      </w:r>
      <w:r>
        <w:rPr>
          <w:rFonts w:ascii="Arial Narrow" w:hAnsi="Arial Narrow"/>
          <w:sz w:val="24"/>
          <w:szCs w:val="24"/>
          <w:lang w:val="id-ID"/>
        </w:rPr>
        <w:tab/>
      </w:r>
      <w:r>
        <w:rPr>
          <w:rFonts w:ascii="Arial Narrow" w:hAnsi="Arial Narrow"/>
          <w:sz w:val="24"/>
          <w:szCs w:val="24"/>
          <w:lang w:val="id-ID"/>
        </w:rPr>
        <w:tab/>
      </w:r>
      <w:r>
        <w:rPr>
          <w:rFonts w:ascii="Arial Narrow" w:hAnsi="Arial Narrow"/>
          <w:sz w:val="24"/>
          <w:szCs w:val="24"/>
          <w:lang w:val="id-ID"/>
        </w:rPr>
        <w:tab/>
      </w:r>
      <w:r>
        <w:rPr>
          <w:rFonts w:ascii="Arial Narrow" w:hAnsi="Arial Narrow"/>
          <w:sz w:val="24"/>
          <w:szCs w:val="24"/>
          <w:lang w:val="id-ID"/>
        </w:rPr>
        <w:tab/>
        <w:t xml:space="preserve">: </w:t>
      </w:r>
      <w:r w:rsidR="002606F4" w:rsidRPr="002606F4">
        <w:rPr>
          <w:rFonts w:ascii="Arial Narrow" w:hAnsi="Arial Narrow"/>
          <w:sz w:val="24"/>
          <w:szCs w:val="24"/>
          <w:lang w:val="id-ID"/>
        </w:rPr>
        <w:t>Adhyasa Yutono</w:t>
      </w:r>
    </w:p>
    <w:p w14:paraId="2FC90E13" w14:textId="77777777" w:rsidR="006D6AE0" w:rsidRPr="00A26A7A" w:rsidRDefault="006D6AE0" w:rsidP="006D6AE0">
      <w:pPr>
        <w:pStyle w:val="DaftarParagraf"/>
        <w:spacing w:after="197" w:line="248" w:lineRule="auto"/>
        <w:ind w:left="284" w:right="9"/>
        <w:jc w:val="both"/>
        <w:rPr>
          <w:rFonts w:ascii="Arial Narrow" w:hAnsi="Arial Narrow"/>
          <w:sz w:val="24"/>
          <w:szCs w:val="24"/>
          <w:lang w:val="id-ID"/>
        </w:rPr>
      </w:pPr>
    </w:p>
    <w:p w14:paraId="1B6391C9" w14:textId="15FAFFDF" w:rsidR="00EF3767" w:rsidRPr="00A26A7A" w:rsidRDefault="00EF3767" w:rsidP="00A26A7A">
      <w:pPr>
        <w:pStyle w:val="DaftarParagraf"/>
        <w:numPr>
          <w:ilvl w:val="0"/>
          <w:numId w:val="5"/>
        </w:numPr>
        <w:spacing w:after="463" w:line="248" w:lineRule="auto"/>
        <w:ind w:left="284" w:right="9" w:hanging="284"/>
        <w:jc w:val="both"/>
        <w:rPr>
          <w:rFonts w:ascii="Arial Narrow" w:hAnsi="Arial Narrow"/>
          <w:sz w:val="24"/>
          <w:szCs w:val="24"/>
          <w:lang w:val="id-ID"/>
        </w:rPr>
      </w:pPr>
      <w:r w:rsidRPr="00A26A7A">
        <w:rPr>
          <w:rFonts w:ascii="Arial Narrow" w:hAnsi="Arial Narrow"/>
          <w:sz w:val="24"/>
          <w:szCs w:val="24"/>
          <w:lang w:val="id-ID"/>
        </w:rPr>
        <w:t xml:space="preserve">Memberikan Kuasa kepada Direksi </w:t>
      </w:r>
      <w:r w:rsidR="00EB794E">
        <w:rPr>
          <w:rFonts w:ascii="Arial Narrow" w:hAnsi="Arial Narrow"/>
          <w:sz w:val="24"/>
          <w:szCs w:val="24"/>
          <w:lang w:val="id-ID"/>
        </w:rPr>
        <w:t xml:space="preserve">PT </w:t>
      </w:r>
      <w:r w:rsidR="00C80A7C">
        <w:rPr>
          <w:rFonts w:ascii="Arial Narrow" w:hAnsi="Arial Narrow"/>
          <w:sz w:val="24"/>
          <w:szCs w:val="24"/>
          <w:lang w:val="id-ID"/>
        </w:rPr>
        <w:t>Prima Terminal Petikemas</w:t>
      </w:r>
      <w:r w:rsidR="00C80A7C" w:rsidRPr="00A26A7A">
        <w:rPr>
          <w:rFonts w:ascii="Arial Narrow" w:hAnsi="Arial Narrow"/>
          <w:sz w:val="24"/>
          <w:szCs w:val="24"/>
          <w:lang w:val="id-ID"/>
        </w:rPr>
        <w:t xml:space="preserve"> </w:t>
      </w:r>
      <w:r w:rsidRPr="00A26A7A">
        <w:rPr>
          <w:rFonts w:ascii="Arial Narrow" w:hAnsi="Arial Narrow"/>
          <w:sz w:val="24"/>
          <w:szCs w:val="24"/>
          <w:lang w:val="id-ID"/>
        </w:rPr>
        <w:t>dengan hak substitusi, untuk menyatakan Keputusan RUPS Sirkuler ini di hadapan Notaris, memperoleh pengesahan dan/atau melaporkan Keputusan RUPS ini kepada Kement</w:t>
      </w:r>
      <w:r w:rsidR="00C73D17">
        <w:rPr>
          <w:rFonts w:ascii="Arial Narrow" w:hAnsi="Arial Narrow"/>
          <w:sz w:val="24"/>
          <w:szCs w:val="24"/>
          <w:lang w:val="id-ID"/>
        </w:rPr>
        <w:t>e</w:t>
      </w:r>
      <w:r w:rsidRPr="00A26A7A">
        <w:rPr>
          <w:rFonts w:ascii="Arial Narrow" w:hAnsi="Arial Narrow"/>
          <w:sz w:val="24"/>
          <w:szCs w:val="24"/>
          <w:lang w:val="id-ID"/>
        </w:rPr>
        <w:t>rian Hukum dan Hak Asasi Manusia Republik Indonesia serta pada pokoknya melakukan segala tindakan hukum yang diperlukan sehingga isi RUPS Sirkuler ini memiliki kekuatan hukum untuk berlaku, sesuai dengan ketentuan hukum dan peraturan perundangan yang berlaku.</w:t>
      </w:r>
    </w:p>
    <w:p w14:paraId="3BC54ADA" w14:textId="7BFA242F" w:rsidR="00CE5326" w:rsidRDefault="00A04E0D" w:rsidP="00CE5326">
      <w:pPr>
        <w:ind w:left="221" w:right="9"/>
        <w:jc w:val="both"/>
        <w:rPr>
          <w:rFonts w:ascii="Arial Narrow" w:hAnsi="Arial Narrow"/>
          <w:sz w:val="24"/>
          <w:szCs w:val="24"/>
          <w:lang w:val="id-ID"/>
        </w:rPr>
      </w:pPr>
      <w:r>
        <w:rPr>
          <w:rFonts w:ascii="Arial Narrow" w:hAnsi="Arial Narrow"/>
          <w:sz w:val="24"/>
          <w:szCs w:val="24"/>
          <w:lang w:val="id-ID"/>
        </w:rPr>
        <w:t>Demikian</w:t>
      </w:r>
      <w:r w:rsidR="00EF3767" w:rsidRPr="00A26A7A">
        <w:rPr>
          <w:rFonts w:ascii="Arial Narrow" w:hAnsi="Arial Narrow"/>
          <w:sz w:val="24"/>
          <w:szCs w:val="24"/>
          <w:lang w:val="id-ID"/>
        </w:rPr>
        <w:t xml:space="preserve">, RUPS Sirkuler ini dibuat di Surabaya dan berlaku sejak tanggal ditandatanganinya oleh </w:t>
      </w:r>
      <w:r w:rsidR="00DF5F90" w:rsidRPr="00A26A7A">
        <w:rPr>
          <w:rFonts w:ascii="Arial Narrow" w:hAnsi="Arial Narrow"/>
          <w:sz w:val="24"/>
          <w:szCs w:val="24"/>
          <w:lang w:val="id-ID"/>
        </w:rPr>
        <w:t xml:space="preserve">Para Pemegang Saham </w:t>
      </w:r>
      <w:r w:rsidR="00EF3767" w:rsidRPr="00A26A7A">
        <w:rPr>
          <w:rFonts w:ascii="Arial Narrow" w:hAnsi="Arial Narrow"/>
          <w:sz w:val="24"/>
          <w:szCs w:val="24"/>
          <w:lang w:val="id-ID"/>
        </w:rPr>
        <w:t>terakhir kali.</w:t>
      </w:r>
    </w:p>
    <w:p w14:paraId="464B0FEB" w14:textId="124C91CB" w:rsidR="00CE5326" w:rsidRDefault="00CE5326" w:rsidP="00CE5326">
      <w:pPr>
        <w:ind w:left="221" w:right="9"/>
        <w:jc w:val="both"/>
        <w:rPr>
          <w:rFonts w:ascii="Arial Narrow" w:hAnsi="Arial Narrow"/>
          <w:sz w:val="24"/>
          <w:szCs w:val="24"/>
          <w:lang w:val="id-ID"/>
        </w:rPr>
      </w:pPr>
    </w:p>
    <w:p w14:paraId="1E81DA89" w14:textId="77777777" w:rsidR="00CE5326" w:rsidRDefault="00CE5326" w:rsidP="00CE5326">
      <w:pPr>
        <w:ind w:left="221" w:right="9"/>
        <w:jc w:val="both"/>
        <w:rPr>
          <w:rFonts w:ascii="Arial Narrow" w:hAnsi="Arial Narrow"/>
          <w:sz w:val="24"/>
          <w:szCs w:val="24"/>
          <w:lang w:val="id-ID"/>
        </w:rPr>
      </w:pPr>
    </w:p>
    <w:p w14:paraId="079A72C7" w14:textId="4C812A9C" w:rsidR="00CE5326" w:rsidRPr="00A26A7A" w:rsidRDefault="00CE5326" w:rsidP="00CE5326">
      <w:pPr>
        <w:ind w:left="-142" w:right="-187"/>
        <w:jc w:val="both"/>
        <w:rPr>
          <w:rFonts w:ascii="Arial Narrow" w:hAnsi="Arial Narrow"/>
          <w:sz w:val="24"/>
          <w:szCs w:val="24"/>
          <w:lang w:val="id-ID"/>
        </w:rPr>
      </w:pPr>
      <w:r>
        <w:rPr>
          <w:rFonts w:ascii="Arial Narrow" w:hAnsi="Arial Narrow"/>
          <w:sz w:val="24"/>
          <w:szCs w:val="24"/>
          <w:lang w:val="id-ID"/>
        </w:rPr>
        <w:t>----------------- Halaman selanjutnya merupakan lembar tanda tangan para Pemegang Saham ------------------</w:t>
      </w:r>
    </w:p>
    <w:p w14:paraId="0F63618D" w14:textId="77777777" w:rsidR="003F0847" w:rsidRDefault="003F0847">
      <w:pPr>
        <w:rPr>
          <w:rFonts w:ascii="Arial Narrow" w:hAnsi="Arial Narrow"/>
          <w:b/>
          <w:sz w:val="24"/>
          <w:szCs w:val="24"/>
          <w:lang w:val="id-ID"/>
        </w:rPr>
      </w:pPr>
      <w:r>
        <w:rPr>
          <w:rFonts w:ascii="Arial Narrow" w:hAnsi="Arial Narrow"/>
          <w:b/>
          <w:sz w:val="24"/>
          <w:szCs w:val="24"/>
          <w:lang w:val="id-ID"/>
        </w:rPr>
        <w:br w:type="page"/>
      </w:r>
    </w:p>
    <w:p w14:paraId="698BB204" w14:textId="6136D3AC" w:rsidR="00974DA2" w:rsidRPr="00A26A7A" w:rsidRDefault="00974DA2" w:rsidP="003F0847">
      <w:pPr>
        <w:jc w:val="center"/>
        <w:rPr>
          <w:rFonts w:ascii="Arial Narrow" w:hAnsi="Arial Narrow"/>
          <w:b/>
          <w:sz w:val="24"/>
          <w:szCs w:val="24"/>
          <w:lang w:val="id-ID"/>
        </w:rPr>
      </w:pPr>
      <w:r w:rsidRPr="00A26A7A">
        <w:rPr>
          <w:rFonts w:ascii="Arial Narrow" w:hAnsi="Arial Narrow"/>
          <w:b/>
          <w:sz w:val="24"/>
          <w:szCs w:val="24"/>
          <w:lang w:val="id-ID"/>
        </w:rPr>
        <w:lastRenderedPageBreak/>
        <w:t>Para Pemegang Saham</w:t>
      </w:r>
    </w:p>
    <w:p w14:paraId="2F39406F" w14:textId="77777777" w:rsidR="00974DA2" w:rsidRPr="00A26A7A" w:rsidRDefault="00974DA2" w:rsidP="003F0847">
      <w:pPr>
        <w:spacing w:after="99"/>
        <w:jc w:val="center"/>
        <w:rPr>
          <w:rFonts w:ascii="Arial Narrow" w:hAnsi="Arial Narrow"/>
          <w:b/>
          <w:sz w:val="24"/>
          <w:szCs w:val="24"/>
          <w:lang w:val="id-ID"/>
        </w:rPr>
      </w:pPr>
      <w:r w:rsidRPr="00A26A7A">
        <w:rPr>
          <w:rFonts w:ascii="Arial Narrow" w:hAnsi="Arial Narrow"/>
          <w:b/>
          <w:sz w:val="24"/>
          <w:szCs w:val="24"/>
          <w:lang w:val="id-ID"/>
        </w:rPr>
        <w:t>PT PELINDO TERMINAL PETIKEMAS</w:t>
      </w:r>
    </w:p>
    <w:p w14:paraId="4269BB44" w14:textId="77777777" w:rsidR="00974DA2" w:rsidRPr="00A26A7A" w:rsidRDefault="00974DA2" w:rsidP="00EE53FC">
      <w:pPr>
        <w:spacing w:after="24" w:line="234" w:lineRule="auto"/>
        <w:ind w:left="1776" w:right="898" w:hanging="284"/>
        <w:rPr>
          <w:rFonts w:ascii="Arial Narrow" w:hAnsi="Arial Narrow"/>
          <w:sz w:val="24"/>
          <w:szCs w:val="24"/>
          <w:lang w:val="id-ID"/>
        </w:rPr>
      </w:pPr>
    </w:p>
    <w:p w14:paraId="6D41EA7B" w14:textId="77777777" w:rsidR="00974DA2" w:rsidRPr="00A26A7A" w:rsidRDefault="00974DA2" w:rsidP="00EE53FC">
      <w:pPr>
        <w:spacing w:after="24" w:line="234" w:lineRule="auto"/>
        <w:ind w:left="1776" w:right="898" w:hanging="284"/>
        <w:rPr>
          <w:rFonts w:ascii="Arial Narrow" w:hAnsi="Arial Narrow"/>
          <w:sz w:val="24"/>
          <w:szCs w:val="24"/>
          <w:lang w:val="id-ID"/>
        </w:rPr>
      </w:pPr>
    </w:p>
    <w:p w14:paraId="14CD552A" w14:textId="77777777" w:rsidR="00974DA2" w:rsidRPr="00A26A7A" w:rsidRDefault="00974DA2" w:rsidP="00EE53FC">
      <w:pPr>
        <w:spacing w:after="24" w:line="234" w:lineRule="auto"/>
        <w:ind w:left="1776" w:right="898" w:hanging="284"/>
        <w:rPr>
          <w:rFonts w:ascii="Arial Narrow" w:hAnsi="Arial Narrow"/>
          <w:sz w:val="24"/>
          <w:szCs w:val="24"/>
          <w:lang w:val="id-ID"/>
        </w:rPr>
      </w:pPr>
    </w:p>
    <w:p w14:paraId="2448F610" w14:textId="618955C4" w:rsidR="00974DA2" w:rsidRDefault="00974DA2" w:rsidP="00EE53FC">
      <w:pPr>
        <w:spacing w:after="24" w:line="234" w:lineRule="auto"/>
        <w:ind w:left="1776" w:right="898" w:hanging="284"/>
        <w:rPr>
          <w:rFonts w:ascii="Arial Narrow" w:hAnsi="Arial Narrow"/>
          <w:sz w:val="24"/>
          <w:szCs w:val="24"/>
          <w:lang w:val="id-ID"/>
        </w:rPr>
      </w:pPr>
    </w:p>
    <w:p w14:paraId="6CAC1FF6" w14:textId="77777777" w:rsidR="00EE53FC" w:rsidRPr="00A26A7A" w:rsidRDefault="00EE53FC" w:rsidP="00EE53FC">
      <w:pPr>
        <w:spacing w:after="24" w:line="234" w:lineRule="auto"/>
        <w:ind w:left="1776" w:right="898" w:hanging="284"/>
        <w:rPr>
          <w:rFonts w:ascii="Arial Narrow" w:hAnsi="Arial Narrow"/>
          <w:sz w:val="24"/>
          <w:szCs w:val="24"/>
          <w:lang w:val="id-ID"/>
        </w:rPr>
      </w:pPr>
    </w:p>
    <w:p w14:paraId="1E149A6F" w14:textId="66D6983C" w:rsidR="00974DA2" w:rsidRPr="00A26A7A" w:rsidRDefault="00EE53FC" w:rsidP="00EE53FC">
      <w:pPr>
        <w:spacing w:after="24" w:line="234" w:lineRule="auto"/>
        <w:ind w:left="1776" w:right="898" w:hanging="284"/>
        <w:rPr>
          <w:rFonts w:ascii="Arial Narrow" w:hAnsi="Arial Narrow"/>
          <w:sz w:val="24"/>
          <w:szCs w:val="24"/>
          <w:lang w:val="id-ID"/>
        </w:rPr>
      </w:pPr>
      <w:r>
        <w:rPr>
          <w:rFonts w:ascii="Arial Narrow" w:hAnsi="Arial Narrow"/>
          <w:noProof/>
          <w:sz w:val="24"/>
          <w:szCs w:val="24"/>
        </w:rPr>
        <mc:AlternateContent>
          <mc:Choice Requires="wps">
            <w:drawing>
              <wp:anchor distT="0" distB="0" distL="114300" distR="114300" simplePos="0" relativeHeight="251664384" behindDoc="0" locked="0" layoutInCell="1" allowOverlap="1" wp14:anchorId="519B1ED8" wp14:editId="4E9404D3">
                <wp:simplePos x="0" y="0"/>
                <wp:positionH relativeFrom="column">
                  <wp:posOffset>944880</wp:posOffset>
                </wp:positionH>
                <wp:positionV relativeFrom="paragraph">
                  <wp:posOffset>104775</wp:posOffset>
                </wp:positionV>
                <wp:extent cx="3444240" cy="7620"/>
                <wp:effectExtent l="0" t="0" r="22860" b="30480"/>
                <wp:wrapNone/>
                <wp:docPr id="2" name="Konektor Lurus 2"/>
                <wp:cNvGraphicFramePr/>
                <a:graphic xmlns:a="http://schemas.openxmlformats.org/drawingml/2006/main">
                  <a:graphicData uri="http://schemas.microsoft.com/office/word/2010/wordprocessingShape">
                    <wps:wsp>
                      <wps:cNvCnPr/>
                      <wps:spPr>
                        <a:xfrm>
                          <a:off x="0" y="0"/>
                          <a:ext cx="3444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E28DD3" id="Konektor Lurus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4.4pt,8.25pt" to="34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" strokecolor="black [3200]" strokeweight="1pt">
                <v:stroke joinstyle="miter"/>
              </v:line>
            </w:pict>
          </mc:Fallback>
        </mc:AlternateContent>
      </w:r>
    </w:p>
    <w:p w14:paraId="092DD6B3" w14:textId="0D62155F" w:rsidR="00974DA2" w:rsidRPr="00A26A7A" w:rsidRDefault="00974DA2" w:rsidP="00EE53FC">
      <w:pPr>
        <w:spacing w:after="24" w:line="234" w:lineRule="auto"/>
        <w:ind w:left="772" w:right="898" w:firstLine="720"/>
        <w:rPr>
          <w:rFonts w:ascii="Arial Narrow" w:hAnsi="Arial Narrow"/>
          <w:sz w:val="24"/>
          <w:szCs w:val="24"/>
          <w:lang w:val="id-ID"/>
        </w:rPr>
      </w:pPr>
      <w:r w:rsidRPr="00A26A7A">
        <w:rPr>
          <w:rFonts w:ascii="Arial Narrow" w:hAnsi="Arial Narrow"/>
          <w:sz w:val="24"/>
          <w:szCs w:val="24"/>
          <w:lang w:val="id-ID"/>
        </w:rPr>
        <w:t>Nama</w:t>
      </w:r>
      <w:r w:rsidRPr="00A26A7A">
        <w:rPr>
          <w:rFonts w:ascii="Arial Narrow" w:hAnsi="Arial Narrow"/>
          <w:sz w:val="24"/>
          <w:szCs w:val="24"/>
          <w:lang w:val="id-ID"/>
        </w:rPr>
        <w:tab/>
      </w:r>
      <w:r w:rsidR="00EE53FC">
        <w:rPr>
          <w:rFonts w:ascii="Arial Narrow" w:hAnsi="Arial Narrow"/>
          <w:sz w:val="24"/>
          <w:szCs w:val="24"/>
          <w:lang w:val="id-ID"/>
        </w:rPr>
        <w:tab/>
      </w:r>
      <w:r w:rsidRPr="00A26A7A">
        <w:rPr>
          <w:rFonts w:ascii="Arial Narrow" w:hAnsi="Arial Narrow"/>
          <w:sz w:val="24"/>
          <w:szCs w:val="24"/>
          <w:lang w:val="id-ID"/>
        </w:rPr>
        <w:t xml:space="preserve">: </w:t>
      </w:r>
      <w:r w:rsidRPr="00A26A7A">
        <w:rPr>
          <w:rFonts w:ascii="Arial Narrow" w:hAnsi="Arial Narrow"/>
          <w:b/>
          <w:sz w:val="24"/>
          <w:szCs w:val="24"/>
          <w:lang w:val="id-ID"/>
        </w:rPr>
        <w:t>M. Adji</w:t>
      </w:r>
    </w:p>
    <w:p w14:paraId="3E924F25" w14:textId="77777777" w:rsidR="00974DA2" w:rsidRPr="00A26A7A" w:rsidRDefault="00974DA2" w:rsidP="00EE53FC">
      <w:pPr>
        <w:spacing w:after="24" w:line="234" w:lineRule="auto"/>
        <w:ind w:left="1776" w:right="898" w:hanging="284"/>
        <w:rPr>
          <w:rFonts w:ascii="Arial Narrow" w:hAnsi="Arial Narrow"/>
          <w:sz w:val="24"/>
          <w:szCs w:val="24"/>
          <w:lang w:val="id-ID"/>
        </w:rPr>
      </w:pPr>
      <w:r w:rsidRPr="00A26A7A">
        <w:rPr>
          <w:rFonts w:ascii="Arial Narrow" w:hAnsi="Arial Narrow"/>
          <w:sz w:val="24"/>
          <w:szCs w:val="24"/>
          <w:lang w:val="id-ID"/>
        </w:rPr>
        <w:t>Jabatan</w:t>
      </w:r>
      <w:r w:rsidRPr="00A26A7A">
        <w:rPr>
          <w:rFonts w:ascii="Arial Narrow" w:hAnsi="Arial Narrow"/>
          <w:sz w:val="24"/>
          <w:szCs w:val="24"/>
          <w:lang w:val="id-ID"/>
        </w:rPr>
        <w:tab/>
        <w:t>: Direktur Utama</w:t>
      </w:r>
    </w:p>
    <w:p w14:paraId="0DF3082D" w14:textId="5BC76746" w:rsidR="00974DA2" w:rsidRPr="00A26A7A" w:rsidRDefault="00974DA2" w:rsidP="00EE53FC">
      <w:pPr>
        <w:spacing w:after="24" w:line="234" w:lineRule="auto"/>
        <w:ind w:left="1776" w:right="898" w:hanging="284"/>
        <w:rPr>
          <w:rFonts w:ascii="Arial Narrow" w:hAnsi="Arial Narrow"/>
          <w:sz w:val="24"/>
          <w:szCs w:val="24"/>
        </w:rPr>
      </w:pPr>
      <w:r w:rsidRPr="00A26A7A">
        <w:rPr>
          <w:rFonts w:ascii="Arial Narrow" w:hAnsi="Arial Narrow"/>
          <w:sz w:val="24"/>
          <w:szCs w:val="24"/>
          <w:lang w:val="id-ID"/>
        </w:rPr>
        <w:t>Tanggal</w:t>
      </w:r>
      <w:r w:rsidRPr="00A26A7A">
        <w:rPr>
          <w:rFonts w:ascii="Arial Narrow" w:hAnsi="Arial Narrow"/>
          <w:sz w:val="24"/>
          <w:szCs w:val="24"/>
          <w:lang w:val="id-ID"/>
        </w:rPr>
        <w:tab/>
        <w:t xml:space="preserve">: </w:t>
      </w:r>
      <w:r w:rsidR="008C0B8D">
        <w:rPr>
          <w:rFonts w:ascii="Arial Narrow" w:hAnsi="Arial Narrow"/>
          <w:sz w:val="24"/>
          <w:szCs w:val="24"/>
          <w:lang w:val="id-ID"/>
        </w:rPr>
        <w:t xml:space="preserve">20 April </w:t>
      </w:r>
      <w:r w:rsidR="003F0847">
        <w:rPr>
          <w:rFonts w:ascii="Arial Narrow" w:hAnsi="Arial Narrow"/>
          <w:sz w:val="24"/>
          <w:szCs w:val="24"/>
          <w:lang w:val="id-ID"/>
        </w:rPr>
        <w:t>2022</w:t>
      </w:r>
    </w:p>
    <w:p w14:paraId="3F8D4FA2" w14:textId="77777777" w:rsidR="00974DA2" w:rsidRPr="00A26A7A" w:rsidRDefault="00974DA2">
      <w:pPr>
        <w:spacing w:after="24" w:line="234" w:lineRule="auto"/>
        <w:ind w:left="1776" w:right="898"/>
        <w:rPr>
          <w:rFonts w:ascii="Arial Narrow" w:hAnsi="Arial Narrow"/>
          <w:sz w:val="24"/>
          <w:szCs w:val="24"/>
          <w:lang w:val="id-ID"/>
        </w:rPr>
      </w:pPr>
    </w:p>
    <w:p w14:paraId="2B34D6EA" w14:textId="77777777" w:rsidR="00974DA2" w:rsidRPr="00A26A7A" w:rsidRDefault="00974DA2">
      <w:pPr>
        <w:spacing w:after="24" w:line="234" w:lineRule="auto"/>
        <w:ind w:left="1776" w:right="898"/>
        <w:rPr>
          <w:rFonts w:ascii="Arial Narrow" w:hAnsi="Arial Narrow"/>
          <w:sz w:val="24"/>
          <w:szCs w:val="24"/>
          <w:lang w:val="id-ID"/>
        </w:rPr>
      </w:pPr>
    </w:p>
    <w:p w14:paraId="2525996A" w14:textId="77777777" w:rsidR="00974DA2" w:rsidRPr="00A26A7A" w:rsidRDefault="00974DA2">
      <w:pPr>
        <w:spacing w:after="24" w:line="234" w:lineRule="auto"/>
        <w:ind w:left="1776" w:right="898"/>
        <w:rPr>
          <w:rFonts w:ascii="Arial Narrow" w:hAnsi="Arial Narrow"/>
          <w:sz w:val="24"/>
          <w:szCs w:val="24"/>
          <w:lang w:val="id-ID"/>
        </w:rPr>
      </w:pPr>
    </w:p>
    <w:p w14:paraId="2E7B3925" w14:textId="77777777" w:rsidR="00974DA2" w:rsidRPr="00A26A7A" w:rsidRDefault="00974DA2">
      <w:pPr>
        <w:spacing w:after="24" w:line="234" w:lineRule="auto"/>
        <w:ind w:left="1776" w:right="898"/>
        <w:rPr>
          <w:rFonts w:ascii="Arial Narrow" w:hAnsi="Arial Narrow"/>
          <w:sz w:val="24"/>
          <w:szCs w:val="24"/>
          <w:lang w:val="id-ID"/>
        </w:rPr>
      </w:pPr>
    </w:p>
    <w:p w14:paraId="484C1EC7" w14:textId="77777777" w:rsidR="00974DA2" w:rsidRPr="00A26A7A" w:rsidRDefault="00974DA2">
      <w:pPr>
        <w:spacing w:after="24" w:line="234" w:lineRule="auto"/>
        <w:ind w:left="1776" w:right="898"/>
        <w:rPr>
          <w:rFonts w:ascii="Arial Narrow" w:hAnsi="Arial Narrow"/>
          <w:sz w:val="24"/>
          <w:szCs w:val="24"/>
          <w:lang w:val="id-ID"/>
        </w:rPr>
      </w:pPr>
    </w:p>
    <w:p w14:paraId="2B458612" w14:textId="77777777" w:rsidR="00974DA2" w:rsidRPr="00A26A7A" w:rsidRDefault="00974DA2">
      <w:pPr>
        <w:spacing w:after="24" w:line="234" w:lineRule="auto"/>
        <w:ind w:left="1776" w:right="898"/>
        <w:rPr>
          <w:rFonts w:ascii="Arial Narrow" w:hAnsi="Arial Narrow"/>
          <w:sz w:val="24"/>
          <w:szCs w:val="24"/>
          <w:lang w:val="id-ID"/>
        </w:rPr>
      </w:pPr>
    </w:p>
    <w:p w14:paraId="253528D9" w14:textId="77777777" w:rsidR="00974DA2" w:rsidRPr="00A26A7A" w:rsidRDefault="00974DA2">
      <w:pPr>
        <w:spacing w:after="24" w:line="234" w:lineRule="auto"/>
        <w:ind w:left="1776" w:right="898"/>
        <w:rPr>
          <w:rFonts w:ascii="Arial Narrow" w:hAnsi="Arial Narrow"/>
          <w:sz w:val="24"/>
          <w:szCs w:val="24"/>
          <w:lang w:val="id-ID"/>
        </w:rPr>
      </w:pPr>
    </w:p>
    <w:p w14:paraId="036CCB2D" w14:textId="77777777" w:rsidR="00974DA2" w:rsidRPr="00A26A7A" w:rsidRDefault="00974DA2">
      <w:pPr>
        <w:spacing w:after="24" w:line="234" w:lineRule="auto"/>
        <w:ind w:left="1776" w:right="898"/>
        <w:rPr>
          <w:rFonts w:ascii="Arial Narrow" w:hAnsi="Arial Narrow"/>
          <w:sz w:val="24"/>
          <w:szCs w:val="24"/>
          <w:lang w:val="id-ID"/>
        </w:rPr>
      </w:pPr>
    </w:p>
    <w:p w14:paraId="7FBB359E" w14:textId="77777777" w:rsidR="00974DA2" w:rsidRPr="00A26A7A" w:rsidRDefault="00974DA2">
      <w:pPr>
        <w:spacing w:after="24" w:line="234" w:lineRule="auto"/>
        <w:ind w:left="1776" w:right="898"/>
        <w:rPr>
          <w:rFonts w:ascii="Arial Narrow" w:hAnsi="Arial Narrow"/>
          <w:sz w:val="24"/>
          <w:szCs w:val="24"/>
          <w:lang w:val="id-ID"/>
        </w:rPr>
      </w:pPr>
    </w:p>
    <w:p w14:paraId="4C04D80C" w14:textId="77777777" w:rsidR="00974DA2" w:rsidRPr="00A26A7A" w:rsidRDefault="00974DA2">
      <w:pPr>
        <w:spacing w:after="24" w:line="234" w:lineRule="auto"/>
        <w:ind w:left="1776" w:right="898"/>
        <w:rPr>
          <w:rFonts w:ascii="Arial Narrow" w:hAnsi="Arial Narrow"/>
          <w:sz w:val="24"/>
          <w:szCs w:val="24"/>
          <w:lang w:val="id-ID"/>
        </w:rPr>
      </w:pPr>
    </w:p>
    <w:p w14:paraId="70E122B1" w14:textId="77777777" w:rsidR="00974DA2" w:rsidRPr="00A26A7A" w:rsidRDefault="00974DA2">
      <w:pPr>
        <w:spacing w:after="24" w:line="234" w:lineRule="auto"/>
        <w:ind w:left="1776" w:right="898"/>
        <w:rPr>
          <w:rFonts w:ascii="Arial Narrow" w:hAnsi="Arial Narrow"/>
          <w:sz w:val="24"/>
          <w:szCs w:val="24"/>
          <w:lang w:val="id-ID"/>
        </w:rPr>
      </w:pPr>
    </w:p>
    <w:p w14:paraId="07FCD472" w14:textId="77777777" w:rsidR="00974DA2" w:rsidRPr="00A26A7A" w:rsidRDefault="00974DA2">
      <w:pPr>
        <w:spacing w:after="24" w:line="234" w:lineRule="auto"/>
        <w:ind w:left="1776" w:right="898"/>
        <w:rPr>
          <w:rFonts w:ascii="Arial Narrow" w:hAnsi="Arial Narrow"/>
          <w:sz w:val="24"/>
          <w:szCs w:val="24"/>
          <w:lang w:val="id-ID"/>
        </w:rPr>
      </w:pPr>
    </w:p>
    <w:p w14:paraId="096EBB83" w14:textId="77777777" w:rsidR="00974DA2" w:rsidRPr="00A26A7A" w:rsidRDefault="00974DA2">
      <w:pPr>
        <w:spacing w:after="24" w:line="234" w:lineRule="auto"/>
        <w:ind w:left="1776" w:right="898"/>
        <w:rPr>
          <w:rFonts w:ascii="Arial Narrow" w:hAnsi="Arial Narrow"/>
          <w:sz w:val="24"/>
          <w:szCs w:val="24"/>
          <w:lang w:val="id-ID"/>
        </w:rPr>
      </w:pPr>
    </w:p>
    <w:p w14:paraId="781C3680" w14:textId="77777777" w:rsidR="00974DA2" w:rsidRPr="00A26A7A" w:rsidRDefault="00974DA2">
      <w:pPr>
        <w:spacing w:after="24" w:line="234" w:lineRule="auto"/>
        <w:ind w:left="1776" w:right="898"/>
        <w:rPr>
          <w:rFonts w:ascii="Arial Narrow" w:hAnsi="Arial Narrow"/>
          <w:sz w:val="24"/>
          <w:szCs w:val="24"/>
          <w:lang w:val="id-ID"/>
        </w:rPr>
      </w:pPr>
    </w:p>
    <w:p w14:paraId="6D63C941" w14:textId="77777777" w:rsidR="00974DA2" w:rsidRPr="00A26A7A" w:rsidRDefault="00974DA2">
      <w:pPr>
        <w:spacing w:after="24" w:line="234" w:lineRule="auto"/>
        <w:ind w:left="1776" w:right="898"/>
        <w:rPr>
          <w:rFonts w:ascii="Arial Narrow" w:hAnsi="Arial Narrow"/>
          <w:sz w:val="24"/>
          <w:szCs w:val="24"/>
          <w:lang w:val="id-ID"/>
        </w:rPr>
      </w:pPr>
    </w:p>
    <w:p w14:paraId="282CAD17" w14:textId="77777777" w:rsidR="00974DA2" w:rsidRPr="00A26A7A" w:rsidRDefault="00974DA2">
      <w:pPr>
        <w:spacing w:after="24" w:line="234" w:lineRule="auto"/>
        <w:ind w:left="1776" w:right="898"/>
        <w:rPr>
          <w:rFonts w:ascii="Arial Narrow" w:hAnsi="Arial Narrow"/>
          <w:sz w:val="24"/>
          <w:szCs w:val="24"/>
          <w:lang w:val="id-ID"/>
        </w:rPr>
      </w:pPr>
    </w:p>
    <w:p w14:paraId="54F9032D" w14:textId="77777777" w:rsidR="00974DA2" w:rsidRPr="00A26A7A" w:rsidRDefault="00974DA2">
      <w:pPr>
        <w:spacing w:after="24" w:line="234" w:lineRule="auto"/>
        <w:ind w:left="1776" w:right="898"/>
        <w:rPr>
          <w:rFonts w:ascii="Arial Narrow" w:hAnsi="Arial Narrow"/>
          <w:sz w:val="24"/>
          <w:szCs w:val="24"/>
          <w:lang w:val="id-ID"/>
        </w:rPr>
      </w:pPr>
    </w:p>
    <w:p w14:paraId="6FFBBB8C" w14:textId="77777777" w:rsidR="00974DA2" w:rsidRPr="00A26A7A" w:rsidRDefault="00974DA2">
      <w:pPr>
        <w:spacing w:after="24" w:line="234" w:lineRule="auto"/>
        <w:ind w:left="1776" w:right="898"/>
        <w:rPr>
          <w:rFonts w:ascii="Arial Narrow" w:hAnsi="Arial Narrow"/>
          <w:sz w:val="24"/>
          <w:szCs w:val="24"/>
          <w:lang w:val="id-ID"/>
        </w:rPr>
      </w:pPr>
    </w:p>
    <w:p w14:paraId="2756E0C6" w14:textId="77777777" w:rsidR="00974DA2" w:rsidRPr="00A26A7A" w:rsidRDefault="00974DA2">
      <w:pPr>
        <w:spacing w:after="24" w:line="234" w:lineRule="auto"/>
        <w:ind w:left="1776" w:right="898"/>
        <w:rPr>
          <w:rFonts w:ascii="Arial Narrow" w:hAnsi="Arial Narrow"/>
          <w:sz w:val="24"/>
          <w:szCs w:val="24"/>
          <w:lang w:val="id-ID"/>
        </w:rPr>
      </w:pPr>
    </w:p>
    <w:p w14:paraId="4AF9C998" w14:textId="77777777" w:rsidR="00974DA2" w:rsidRPr="00A26A7A" w:rsidRDefault="00974DA2">
      <w:pPr>
        <w:spacing w:after="24" w:line="234" w:lineRule="auto"/>
        <w:ind w:left="1776" w:right="898"/>
        <w:rPr>
          <w:rFonts w:ascii="Arial Narrow" w:hAnsi="Arial Narrow"/>
          <w:sz w:val="24"/>
          <w:szCs w:val="24"/>
          <w:lang w:val="id-ID"/>
        </w:rPr>
      </w:pPr>
    </w:p>
    <w:p w14:paraId="6BB7B8DD" w14:textId="77777777" w:rsidR="00974DA2" w:rsidRPr="00A26A7A" w:rsidRDefault="00974DA2">
      <w:pPr>
        <w:spacing w:after="24" w:line="234" w:lineRule="auto"/>
        <w:ind w:left="1776" w:right="898"/>
        <w:rPr>
          <w:rFonts w:ascii="Arial Narrow" w:hAnsi="Arial Narrow"/>
          <w:sz w:val="24"/>
          <w:szCs w:val="24"/>
          <w:lang w:val="id-ID"/>
        </w:rPr>
      </w:pPr>
    </w:p>
    <w:p w14:paraId="023BDEAA" w14:textId="77777777" w:rsidR="00974DA2" w:rsidRPr="00A26A7A" w:rsidRDefault="00974DA2">
      <w:pPr>
        <w:spacing w:after="24" w:line="234" w:lineRule="auto"/>
        <w:ind w:left="1776" w:right="898"/>
        <w:rPr>
          <w:rFonts w:ascii="Arial Narrow" w:hAnsi="Arial Narrow"/>
          <w:sz w:val="24"/>
          <w:szCs w:val="24"/>
          <w:lang w:val="id-ID"/>
        </w:rPr>
      </w:pPr>
    </w:p>
    <w:p w14:paraId="4DD9D448" w14:textId="77777777" w:rsidR="00974DA2" w:rsidRPr="00A26A7A" w:rsidRDefault="00974DA2">
      <w:pPr>
        <w:spacing w:after="24" w:line="234" w:lineRule="auto"/>
        <w:ind w:left="1776" w:right="898"/>
        <w:rPr>
          <w:rFonts w:ascii="Arial Narrow" w:hAnsi="Arial Narrow"/>
          <w:sz w:val="24"/>
          <w:szCs w:val="24"/>
          <w:lang w:val="id-ID"/>
        </w:rPr>
      </w:pPr>
    </w:p>
    <w:p w14:paraId="38B1B4A9" w14:textId="77777777" w:rsidR="00974DA2" w:rsidRPr="00A26A7A" w:rsidRDefault="00974DA2">
      <w:pPr>
        <w:spacing w:after="24" w:line="234" w:lineRule="auto"/>
        <w:ind w:left="1776" w:right="898"/>
        <w:rPr>
          <w:rFonts w:ascii="Arial Narrow" w:hAnsi="Arial Narrow"/>
          <w:sz w:val="24"/>
          <w:szCs w:val="24"/>
          <w:lang w:val="id-ID"/>
        </w:rPr>
      </w:pPr>
    </w:p>
    <w:p w14:paraId="146C9475" w14:textId="77777777" w:rsidR="00974DA2" w:rsidRPr="00A26A7A" w:rsidRDefault="00974DA2">
      <w:pPr>
        <w:spacing w:after="24" w:line="234" w:lineRule="auto"/>
        <w:ind w:left="1776" w:right="898"/>
        <w:rPr>
          <w:rFonts w:ascii="Arial Narrow" w:hAnsi="Arial Narrow"/>
          <w:sz w:val="24"/>
          <w:szCs w:val="24"/>
          <w:lang w:val="id-ID"/>
        </w:rPr>
      </w:pPr>
    </w:p>
    <w:p w14:paraId="248816E9" w14:textId="77777777" w:rsidR="00974DA2" w:rsidRPr="00A26A7A" w:rsidRDefault="00974DA2">
      <w:pPr>
        <w:spacing w:after="24" w:line="234" w:lineRule="auto"/>
        <w:ind w:left="1776" w:right="898"/>
        <w:rPr>
          <w:rFonts w:ascii="Arial Narrow" w:hAnsi="Arial Narrow"/>
          <w:sz w:val="24"/>
          <w:szCs w:val="24"/>
          <w:lang w:val="id-ID"/>
        </w:rPr>
      </w:pPr>
    </w:p>
    <w:p w14:paraId="13E3AA49" w14:textId="77777777" w:rsidR="00974DA2" w:rsidRPr="00A26A7A" w:rsidRDefault="00974DA2">
      <w:pPr>
        <w:spacing w:after="24" w:line="234" w:lineRule="auto"/>
        <w:ind w:left="1776" w:right="898"/>
        <w:rPr>
          <w:rFonts w:ascii="Arial Narrow" w:hAnsi="Arial Narrow"/>
          <w:sz w:val="24"/>
          <w:szCs w:val="24"/>
          <w:lang w:val="id-ID"/>
        </w:rPr>
      </w:pPr>
    </w:p>
    <w:p w14:paraId="20086A7E" w14:textId="77777777" w:rsidR="00974DA2" w:rsidRPr="00A26A7A" w:rsidRDefault="00974DA2">
      <w:pPr>
        <w:spacing w:after="24" w:line="234" w:lineRule="auto"/>
        <w:ind w:left="1776" w:right="898"/>
        <w:rPr>
          <w:rFonts w:ascii="Arial Narrow" w:hAnsi="Arial Narrow"/>
          <w:sz w:val="24"/>
          <w:szCs w:val="24"/>
          <w:lang w:val="id-ID"/>
        </w:rPr>
      </w:pPr>
    </w:p>
    <w:p w14:paraId="7DEA318C" w14:textId="77777777" w:rsidR="00DF0916" w:rsidRPr="00A26A7A" w:rsidRDefault="00DF0916" w:rsidP="00A02D4D">
      <w:pPr>
        <w:spacing w:after="24" w:line="234" w:lineRule="auto"/>
        <w:ind w:right="898"/>
        <w:rPr>
          <w:rFonts w:ascii="Arial Narrow" w:hAnsi="Arial Narrow"/>
          <w:sz w:val="24"/>
          <w:szCs w:val="24"/>
          <w:lang w:val="id-ID"/>
        </w:rPr>
      </w:pPr>
    </w:p>
    <w:p w14:paraId="1C7BB688" w14:textId="77777777" w:rsidR="00B169A7" w:rsidRPr="00A26A7A" w:rsidRDefault="00B169A7" w:rsidP="00A02D4D">
      <w:pPr>
        <w:spacing w:after="24" w:line="234" w:lineRule="auto"/>
        <w:ind w:right="898"/>
        <w:rPr>
          <w:rFonts w:ascii="Arial Narrow" w:hAnsi="Arial Narrow"/>
          <w:sz w:val="24"/>
          <w:szCs w:val="24"/>
          <w:lang w:val="id-ID"/>
        </w:rPr>
      </w:pPr>
    </w:p>
    <w:p w14:paraId="51163DD2" w14:textId="77777777" w:rsidR="00B169A7" w:rsidRPr="00A26A7A" w:rsidRDefault="00B169A7" w:rsidP="00A02D4D">
      <w:pPr>
        <w:spacing w:after="24" w:line="234" w:lineRule="auto"/>
        <w:ind w:right="898"/>
        <w:rPr>
          <w:rFonts w:ascii="Arial Narrow" w:hAnsi="Arial Narrow"/>
          <w:sz w:val="24"/>
          <w:szCs w:val="24"/>
          <w:lang w:val="id-ID"/>
        </w:rPr>
      </w:pPr>
    </w:p>
    <w:p w14:paraId="5D4E86E4" w14:textId="77777777" w:rsidR="00EF2A9E" w:rsidRPr="00A26A7A" w:rsidRDefault="00EF2A9E" w:rsidP="00A02D4D">
      <w:pPr>
        <w:spacing w:after="24" w:line="234" w:lineRule="auto"/>
        <w:ind w:right="898"/>
        <w:rPr>
          <w:rFonts w:ascii="Arial Narrow" w:hAnsi="Arial Narrow"/>
          <w:sz w:val="24"/>
          <w:szCs w:val="24"/>
          <w:lang w:val="id-ID"/>
        </w:rPr>
      </w:pPr>
    </w:p>
    <w:p w14:paraId="14B6C3CB" w14:textId="6D4D1E53" w:rsidR="00013CDC" w:rsidRDefault="00EF3767" w:rsidP="003F0847">
      <w:pPr>
        <w:spacing w:after="0"/>
        <w:jc w:val="center"/>
        <w:rPr>
          <w:rFonts w:ascii="Arial Narrow" w:hAnsi="Arial Narrow"/>
          <w:sz w:val="24"/>
          <w:szCs w:val="24"/>
          <w:lang w:val="id-ID"/>
        </w:rPr>
      </w:pPr>
      <w:r w:rsidRPr="00A26A7A">
        <w:rPr>
          <w:rFonts w:ascii="Arial Narrow" w:hAnsi="Arial Narrow"/>
          <w:sz w:val="24"/>
          <w:szCs w:val="24"/>
          <w:lang w:val="id-ID"/>
        </w:rPr>
        <w:t>Lembar Tanda</w:t>
      </w:r>
      <w:r w:rsidR="003F0847">
        <w:rPr>
          <w:rFonts w:ascii="Arial Narrow" w:hAnsi="Arial Narrow"/>
          <w:sz w:val="24"/>
          <w:szCs w:val="24"/>
          <w:lang w:val="id-ID"/>
        </w:rPr>
        <w:t xml:space="preserve"> T</w:t>
      </w:r>
      <w:r w:rsidRPr="00A26A7A">
        <w:rPr>
          <w:rFonts w:ascii="Arial Narrow" w:hAnsi="Arial Narrow"/>
          <w:sz w:val="24"/>
          <w:szCs w:val="24"/>
          <w:lang w:val="id-ID"/>
        </w:rPr>
        <w:t>angan Keputusan Para Pemegang Saham di</w:t>
      </w:r>
      <w:r w:rsidR="001F2131">
        <w:rPr>
          <w:rFonts w:ascii="Arial Narrow" w:hAnsi="Arial Narrow"/>
          <w:sz w:val="24"/>
          <w:szCs w:val="24"/>
          <w:lang w:val="id-ID"/>
        </w:rPr>
        <w:t xml:space="preserve"> </w:t>
      </w:r>
      <w:r w:rsidR="003F0847">
        <w:rPr>
          <w:rFonts w:ascii="Arial Narrow" w:hAnsi="Arial Narrow"/>
          <w:sz w:val="24"/>
          <w:szCs w:val="24"/>
          <w:lang w:val="id-ID"/>
        </w:rPr>
        <w:t>L</w:t>
      </w:r>
      <w:r w:rsidRPr="00A26A7A">
        <w:rPr>
          <w:rFonts w:ascii="Arial Narrow" w:hAnsi="Arial Narrow"/>
          <w:sz w:val="24"/>
          <w:szCs w:val="24"/>
          <w:lang w:val="id-ID"/>
        </w:rPr>
        <w:t>uar</w:t>
      </w:r>
      <w:r w:rsidR="00974DA2" w:rsidRPr="00A26A7A">
        <w:rPr>
          <w:rFonts w:ascii="Arial Narrow" w:hAnsi="Arial Narrow"/>
          <w:sz w:val="24"/>
          <w:szCs w:val="24"/>
          <w:lang w:val="id-ID"/>
        </w:rPr>
        <w:t xml:space="preserve"> </w:t>
      </w:r>
      <w:r w:rsidRPr="00A26A7A">
        <w:rPr>
          <w:rFonts w:ascii="Arial Narrow" w:hAnsi="Arial Narrow"/>
          <w:sz w:val="24"/>
          <w:szCs w:val="24"/>
          <w:lang w:val="id-ID"/>
        </w:rPr>
        <w:t>Rapat</w:t>
      </w:r>
    </w:p>
    <w:p w14:paraId="2054EA42" w14:textId="74CD20C0" w:rsidR="00DC2B6B" w:rsidRDefault="003F0847" w:rsidP="003F0847">
      <w:pPr>
        <w:spacing w:after="0"/>
        <w:jc w:val="center"/>
        <w:rPr>
          <w:rFonts w:ascii="Arial Narrow" w:hAnsi="Arial Narrow"/>
          <w:sz w:val="24"/>
          <w:szCs w:val="24"/>
          <w:lang w:val="id-ID"/>
        </w:rPr>
      </w:pPr>
      <w:r>
        <w:rPr>
          <w:rFonts w:ascii="Arial Narrow" w:hAnsi="Arial Narrow"/>
          <w:sz w:val="24"/>
          <w:szCs w:val="24"/>
          <w:lang w:val="id-ID"/>
        </w:rPr>
        <w:t>t</w:t>
      </w:r>
      <w:r w:rsidR="00DC2B6B">
        <w:rPr>
          <w:rFonts w:ascii="Arial Narrow" w:hAnsi="Arial Narrow"/>
          <w:sz w:val="24"/>
          <w:szCs w:val="24"/>
          <w:lang w:val="id-ID"/>
        </w:rPr>
        <w:t>entang Pengangkatan Dewan Komisaris</w:t>
      </w:r>
    </w:p>
    <w:p w14:paraId="656D7C5C" w14:textId="72DE9389" w:rsidR="003F0847" w:rsidRDefault="00EB794E" w:rsidP="003F0847">
      <w:pPr>
        <w:jc w:val="center"/>
        <w:rPr>
          <w:rFonts w:ascii="Arial Narrow" w:hAnsi="Arial Narrow"/>
          <w:sz w:val="24"/>
          <w:szCs w:val="24"/>
          <w:lang w:val="id-ID"/>
        </w:rPr>
      </w:pPr>
      <w:r>
        <w:rPr>
          <w:rFonts w:ascii="Arial Narrow" w:hAnsi="Arial Narrow"/>
          <w:sz w:val="24"/>
          <w:szCs w:val="24"/>
          <w:lang w:val="id-ID"/>
        </w:rPr>
        <w:t>PT</w:t>
      </w:r>
      <w:r w:rsidR="002D336C">
        <w:rPr>
          <w:rFonts w:ascii="Arial Narrow" w:hAnsi="Arial Narrow"/>
          <w:sz w:val="24"/>
          <w:szCs w:val="24"/>
          <w:lang w:val="id-ID"/>
        </w:rPr>
        <w:t xml:space="preserve"> Prima Terminal Petikemas</w:t>
      </w:r>
    </w:p>
    <w:p w14:paraId="2646A34D" w14:textId="028F20A1" w:rsidR="002C0FA8" w:rsidRPr="003F0847" w:rsidRDefault="003F0847" w:rsidP="003F0847">
      <w:pPr>
        <w:jc w:val="center"/>
        <w:rPr>
          <w:rFonts w:ascii="Arial Narrow" w:hAnsi="Arial Narrow"/>
          <w:sz w:val="24"/>
          <w:szCs w:val="24"/>
          <w:lang w:val="id-ID"/>
        </w:rPr>
      </w:pPr>
      <w:r>
        <w:rPr>
          <w:rFonts w:ascii="Arial Narrow" w:hAnsi="Arial Narrow"/>
          <w:sz w:val="24"/>
          <w:szCs w:val="24"/>
          <w:lang w:val="id-ID"/>
        </w:rPr>
        <w:br w:type="page"/>
      </w:r>
      <w:r w:rsidR="002C0FA8" w:rsidRPr="00A26A7A">
        <w:rPr>
          <w:rFonts w:ascii="Arial Narrow" w:hAnsi="Arial Narrow"/>
          <w:b/>
          <w:sz w:val="24"/>
          <w:szCs w:val="24"/>
          <w:lang w:val="id-ID"/>
        </w:rPr>
        <w:lastRenderedPageBreak/>
        <w:t>Para Pemegang Saham</w:t>
      </w:r>
    </w:p>
    <w:p w14:paraId="53CFC2A1" w14:textId="2B5A9B7F" w:rsidR="00974DA2" w:rsidRPr="00C75E9B" w:rsidRDefault="00C75E9B" w:rsidP="00C75E9B">
      <w:pPr>
        <w:pStyle w:val="Char"/>
        <w:spacing w:after="0" w:line="276" w:lineRule="auto"/>
        <w:jc w:val="center"/>
        <w:rPr>
          <w:rFonts w:ascii="Arial Narrow" w:hAnsi="Arial Narrow" w:cs="Tahoma"/>
          <w:b/>
          <w:bCs/>
          <w:color w:val="auto"/>
          <w:sz w:val="24"/>
          <w:szCs w:val="24"/>
        </w:rPr>
      </w:pPr>
      <w:bookmarkStart w:id="4" w:name="_Hlk100046123"/>
      <w:r w:rsidRPr="00CC5DC5">
        <w:rPr>
          <w:rFonts w:ascii="Arial Narrow" w:hAnsi="Arial Narrow" w:cs="Tahoma"/>
          <w:b/>
          <w:bCs/>
          <w:color w:val="auto"/>
          <w:sz w:val="24"/>
          <w:szCs w:val="24"/>
          <w:lang w:val="id-ID"/>
        </w:rPr>
        <w:t xml:space="preserve">PT </w:t>
      </w:r>
      <w:r w:rsidRPr="00CC5DC5">
        <w:rPr>
          <w:rFonts w:ascii="Arial Narrow" w:hAnsi="Arial Narrow" w:cs="Tahoma"/>
          <w:b/>
          <w:bCs/>
          <w:color w:val="auto"/>
          <w:sz w:val="24"/>
          <w:szCs w:val="24"/>
        </w:rPr>
        <w:t>HUTAMA KARYA (PERSERO)</w:t>
      </w:r>
      <w:bookmarkEnd w:id="4"/>
    </w:p>
    <w:p w14:paraId="646A8BB4" w14:textId="77777777" w:rsidR="00974DA2" w:rsidRPr="00A26A7A" w:rsidRDefault="00974DA2" w:rsidP="00974DA2">
      <w:pPr>
        <w:spacing w:after="24" w:line="234" w:lineRule="auto"/>
        <w:ind w:left="1776" w:right="898"/>
        <w:rPr>
          <w:rFonts w:ascii="Arial Narrow" w:hAnsi="Arial Narrow"/>
          <w:sz w:val="24"/>
          <w:szCs w:val="24"/>
          <w:lang w:val="id-ID"/>
        </w:rPr>
      </w:pPr>
    </w:p>
    <w:p w14:paraId="667E6F4D" w14:textId="77777777" w:rsidR="00974DA2" w:rsidRPr="00A26A7A" w:rsidRDefault="00974DA2" w:rsidP="00974DA2">
      <w:pPr>
        <w:spacing w:after="24" w:line="234" w:lineRule="auto"/>
        <w:ind w:left="1776" w:right="898"/>
        <w:rPr>
          <w:rFonts w:ascii="Arial Narrow" w:hAnsi="Arial Narrow"/>
          <w:sz w:val="24"/>
          <w:szCs w:val="24"/>
          <w:lang w:val="id-ID"/>
        </w:rPr>
      </w:pPr>
    </w:p>
    <w:p w14:paraId="1B80C0EE" w14:textId="77777777" w:rsidR="00974DA2" w:rsidRPr="00A26A7A" w:rsidRDefault="00974DA2" w:rsidP="00974DA2">
      <w:pPr>
        <w:spacing w:after="24" w:line="234" w:lineRule="auto"/>
        <w:ind w:left="1776" w:right="898"/>
        <w:rPr>
          <w:rFonts w:ascii="Arial Narrow" w:hAnsi="Arial Narrow"/>
          <w:sz w:val="24"/>
          <w:szCs w:val="24"/>
          <w:lang w:val="id-ID"/>
        </w:rPr>
      </w:pPr>
    </w:p>
    <w:p w14:paraId="357629C7" w14:textId="77777777" w:rsidR="00974DA2" w:rsidRPr="00A26A7A" w:rsidRDefault="00974DA2" w:rsidP="00974DA2">
      <w:pPr>
        <w:spacing w:after="24" w:line="234" w:lineRule="auto"/>
        <w:ind w:left="1776" w:right="898"/>
        <w:rPr>
          <w:rFonts w:ascii="Arial Narrow" w:hAnsi="Arial Narrow"/>
          <w:sz w:val="24"/>
          <w:szCs w:val="24"/>
          <w:lang w:val="id-ID"/>
        </w:rPr>
      </w:pPr>
    </w:p>
    <w:p w14:paraId="112D7D6E" w14:textId="1DFD7292" w:rsidR="00974DA2" w:rsidRPr="00A26A7A" w:rsidRDefault="00974DA2" w:rsidP="00974DA2">
      <w:pPr>
        <w:spacing w:after="24" w:line="234" w:lineRule="auto"/>
        <w:ind w:left="1776" w:right="898"/>
        <w:rPr>
          <w:rFonts w:ascii="Arial Narrow" w:hAnsi="Arial Narrow"/>
          <w:sz w:val="24"/>
          <w:szCs w:val="24"/>
          <w:lang w:val="id-ID"/>
        </w:rPr>
      </w:pPr>
    </w:p>
    <w:p w14:paraId="3E5FDB79" w14:textId="1F211A17" w:rsidR="00EE53FC" w:rsidRDefault="000A61FF" w:rsidP="00EE53FC">
      <w:pPr>
        <w:spacing w:after="24" w:line="234" w:lineRule="auto"/>
        <w:ind w:right="898"/>
        <w:rPr>
          <w:rFonts w:ascii="Arial Narrow" w:hAnsi="Arial Narrow"/>
          <w:sz w:val="24"/>
          <w:szCs w:val="24"/>
          <w:lang w:val="id-ID"/>
        </w:rPr>
      </w:pPr>
      <w:r>
        <w:rPr>
          <w:rFonts w:ascii="Arial Narrow" w:hAnsi="Arial Narrow"/>
          <w:noProof/>
          <w:sz w:val="24"/>
          <w:szCs w:val="24"/>
        </w:rPr>
        <mc:AlternateContent>
          <mc:Choice Requires="wps">
            <w:drawing>
              <wp:anchor distT="0" distB="0" distL="114300" distR="114300" simplePos="0" relativeHeight="251666432" behindDoc="0" locked="0" layoutInCell="1" allowOverlap="1" wp14:anchorId="295511B7" wp14:editId="0863D9EB">
                <wp:simplePos x="0" y="0"/>
                <wp:positionH relativeFrom="column">
                  <wp:posOffset>1104900</wp:posOffset>
                </wp:positionH>
                <wp:positionV relativeFrom="paragraph">
                  <wp:posOffset>124460</wp:posOffset>
                </wp:positionV>
                <wp:extent cx="3284220" cy="0"/>
                <wp:effectExtent l="0" t="0" r="0" b="0"/>
                <wp:wrapNone/>
                <wp:docPr id="1" name="Konektor Lurus 1"/>
                <wp:cNvGraphicFramePr/>
                <a:graphic xmlns:a="http://schemas.openxmlformats.org/drawingml/2006/main">
                  <a:graphicData uri="http://schemas.microsoft.com/office/word/2010/wordprocessingShape">
                    <wps:wsp>
                      <wps:cNvCnPr/>
                      <wps:spPr>
                        <a:xfrm>
                          <a:off x="0" y="0"/>
                          <a:ext cx="32842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F815E" id="Konektor Lurus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9.8pt" to="345.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" strokecolor="black [3200]" strokeweight="1pt">
                <v:stroke joinstyle="miter"/>
              </v:line>
            </w:pict>
          </mc:Fallback>
        </mc:AlternateContent>
      </w:r>
    </w:p>
    <w:p w14:paraId="1EC8D154" w14:textId="58EE0E69" w:rsidR="00974DA2" w:rsidRPr="00013CDC" w:rsidRDefault="00974DA2" w:rsidP="00EE53FC">
      <w:pPr>
        <w:spacing w:after="24" w:line="234" w:lineRule="auto"/>
        <w:ind w:left="1056" w:right="898" w:firstLine="720"/>
        <w:rPr>
          <w:rFonts w:ascii="Arial Narrow" w:hAnsi="Arial Narrow"/>
          <w:sz w:val="24"/>
          <w:szCs w:val="24"/>
          <w:lang w:val="id-ID"/>
        </w:rPr>
      </w:pPr>
      <w:r w:rsidRPr="00A26A7A">
        <w:rPr>
          <w:rFonts w:ascii="Arial Narrow" w:hAnsi="Arial Narrow"/>
          <w:sz w:val="24"/>
          <w:szCs w:val="24"/>
          <w:lang w:val="id-ID"/>
        </w:rPr>
        <w:t>Nama</w:t>
      </w:r>
      <w:r w:rsidRPr="00013CDC">
        <w:rPr>
          <w:rFonts w:ascii="Arial Narrow" w:hAnsi="Arial Narrow"/>
          <w:sz w:val="24"/>
          <w:szCs w:val="24"/>
          <w:lang w:val="id-ID"/>
        </w:rPr>
        <w:tab/>
        <w:t xml:space="preserve">: </w:t>
      </w:r>
      <w:r w:rsidR="00CB563C">
        <w:rPr>
          <w:rFonts w:ascii="Arial Narrow" w:hAnsi="Arial Narrow"/>
          <w:b/>
          <w:sz w:val="24"/>
          <w:szCs w:val="24"/>
          <w:lang w:val="id-ID"/>
        </w:rPr>
        <w:t>Muhammad Fauzan</w:t>
      </w:r>
    </w:p>
    <w:p w14:paraId="19133BF0" w14:textId="5DA27A86" w:rsidR="00974DA2" w:rsidRPr="00013CDC" w:rsidRDefault="00974DA2" w:rsidP="00974DA2">
      <w:pPr>
        <w:spacing w:after="24" w:line="234" w:lineRule="auto"/>
        <w:ind w:left="1776" w:right="898"/>
        <w:rPr>
          <w:rFonts w:ascii="Arial Narrow" w:hAnsi="Arial Narrow"/>
          <w:sz w:val="24"/>
          <w:szCs w:val="24"/>
          <w:lang w:val="id-ID"/>
        </w:rPr>
      </w:pPr>
      <w:r w:rsidRPr="00013CDC">
        <w:rPr>
          <w:rFonts w:ascii="Arial Narrow" w:hAnsi="Arial Narrow"/>
          <w:sz w:val="24"/>
          <w:szCs w:val="24"/>
          <w:lang w:val="id-ID"/>
        </w:rPr>
        <w:t>Jabatan</w:t>
      </w:r>
      <w:r w:rsidRPr="00013CDC">
        <w:rPr>
          <w:rFonts w:ascii="Arial Narrow" w:hAnsi="Arial Narrow"/>
          <w:sz w:val="24"/>
          <w:szCs w:val="24"/>
          <w:lang w:val="id-ID"/>
        </w:rPr>
        <w:tab/>
        <w:t xml:space="preserve">: </w:t>
      </w:r>
      <w:r w:rsidR="00CB563C" w:rsidRPr="0093280E">
        <w:rPr>
          <w:rFonts w:ascii="Arial Narrow" w:hAnsi="Arial Narrow"/>
          <w:color w:val="000000"/>
          <w:sz w:val="24"/>
          <w:szCs w:val="24"/>
          <w:lang w:val="id-ID"/>
        </w:rPr>
        <w:t xml:space="preserve">Direktur </w:t>
      </w:r>
      <w:r w:rsidR="00CB563C">
        <w:rPr>
          <w:rFonts w:ascii="Arial Narrow" w:hAnsi="Arial Narrow"/>
          <w:color w:val="000000"/>
          <w:sz w:val="24"/>
          <w:szCs w:val="24"/>
          <w:lang w:val="id-ID"/>
        </w:rPr>
        <w:t>Human Capital dan Lega</w:t>
      </w:r>
      <w:r w:rsidR="00CB563C">
        <w:rPr>
          <w:rFonts w:ascii="Arial Narrow" w:hAnsi="Arial Narrow"/>
          <w:color w:val="000000"/>
          <w:sz w:val="24"/>
          <w:szCs w:val="24"/>
          <w:lang w:val="id-ID"/>
        </w:rPr>
        <w:t>l</w:t>
      </w:r>
    </w:p>
    <w:p w14:paraId="1DC41353" w14:textId="5D3D91F0" w:rsidR="00974DA2" w:rsidRPr="00A26A7A" w:rsidRDefault="00974DA2" w:rsidP="00013CDC">
      <w:pPr>
        <w:spacing w:after="24" w:line="234" w:lineRule="auto"/>
        <w:ind w:left="1776" w:right="898"/>
        <w:rPr>
          <w:rFonts w:ascii="Arial Narrow" w:hAnsi="Arial Narrow"/>
          <w:sz w:val="24"/>
          <w:szCs w:val="24"/>
          <w:lang w:val="id-ID"/>
        </w:rPr>
      </w:pPr>
      <w:r w:rsidRPr="00A26A7A">
        <w:rPr>
          <w:rFonts w:ascii="Arial Narrow" w:hAnsi="Arial Narrow"/>
          <w:sz w:val="24"/>
          <w:szCs w:val="24"/>
          <w:lang w:val="id-ID"/>
        </w:rPr>
        <w:t>Tanggal</w:t>
      </w:r>
      <w:r w:rsidRPr="00A26A7A">
        <w:rPr>
          <w:rFonts w:ascii="Arial Narrow" w:hAnsi="Arial Narrow"/>
          <w:sz w:val="24"/>
          <w:szCs w:val="24"/>
          <w:lang w:val="id-ID"/>
        </w:rPr>
        <w:tab/>
        <w:t xml:space="preserve">: </w:t>
      </w:r>
      <w:r w:rsidR="008C0B8D">
        <w:rPr>
          <w:rFonts w:ascii="Arial Narrow" w:hAnsi="Arial Narrow"/>
          <w:sz w:val="24"/>
          <w:szCs w:val="24"/>
          <w:lang w:val="id-ID"/>
        </w:rPr>
        <w:t xml:space="preserve">20 April </w:t>
      </w:r>
      <w:r w:rsidR="003F0847">
        <w:rPr>
          <w:rFonts w:ascii="Arial Narrow" w:hAnsi="Arial Narrow"/>
          <w:sz w:val="24"/>
          <w:szCs w:val="24"/>
          <w:lang w:val="id-ID"/>
        </w:rPr>
        <w:t>2022</w:t>
      </w:r>
    </w:p>
    <w:p w14:paraId="52D9889D" w14:textId="76822BD2" w:rsidR="00B169A7" w:rsidRDefault="00B169A7" w:rsidP="00C30B14">
      <w:pPr>
        <w:spacing w:after="24" w:line="234" w:lineRule="auto"/>
        <w:ind w:right="4"/>
        <w:jc w:val="center"/>
        <w:rPr>
          <w:rFonts w:ascii="Arial Narrow" w:hAnsi="Arial Narrow"/>
          <w:sz w:val="24"/>
          <w:szCs w:val="24"/>
          <w:lang w:val="id-ID"/>
        </w:rPr>
      </w:pPr>
    </w:p>
    <w:p w14:paraId="7AD81491" w14:textId="4E99F37D" w:rsidR="00BC34BD" w:rsidRPr="00BC34BD" w:rsidRDefault="00BC34BD" w:rsidP="00BC34BD">
      <w:pPr>
        <w:rPr>
          <w:rFonts w:ascii="Arial Narrow" w:hAnsi="Arial Narrow"/>
          <w:sz w:val="24"/>
          <w:szCs w:val="24"/>
          <w:lang w:val="id-ID"/>
        </w:rPr>
      </w:pPr>
    </w:p>
    <w:p w14:paraId="031EE326" w14:textId="52FCC906" w:rsidR="00BC34BD" w:rsidRPr="00BC34BD" w:rsidRDefault="00BC34BD" w:rsidP="00BC34BD">
      <w:pPr>
        <w:rPr>
          <w:rFonts w:ascii="Arial Narrow" w:hAnsi="Arial Narrow"/>
          <w:sz w:val="24"/>
          <w:szCs w:val="24"/>
          <w:lang w:val="id-ID"/>
        </w:rPr>
      </w:pPr>
    </w:p>
    <w:p w14:paraId="46B8C911" w14:textId="3A067282" w:rsidR="00BC34BD" w:rsidRPr="00BC34BD" w:rsidRDefault="00BC34BD" w:rsidP="00BC34BD">
      <w:pPr>
        <w:rPr>
          <w:rFonts w:ascii="Arial Narrow" w:hAnsi="Arial Narrow"/>
          <w:sz w:val="24"/>
          <w:szCs w:val="24"/>
          <w:lang w:val="id-ID"/>
        </w:rPr>
      </w:pPr>
    </w:p>
    <w:p w14:paraId="2463BD32" w14:textId="215DE415" w:rsidR="00BC34BD" w:rsidRPr="00BC34BD" w:rsidRDefault="00BC34BD" w:rsidP="00BC34BD">
      <w:pPr>
        <w:rPr>
          <w:rFonts w:ascii="Arial Narrow" w:hAnsi="Arial Narrow"/>
          <w:sz w:val="24"/>
          <w:szCs w:val="24"/>
          <w:lang w:val="id-ID"/>
        </w:rPr>
      </w:pPr>
    </w:p>
    <w:p w14:paraId="2A03C6F5" w14:textId="6DF469DC" w:rsidR="00BC34BD" w:rsidRPr="00BC34BD" w:rsidRDefault="00BC34BD" w:rsidP="00BC34BD">
      <w:pPr>
        <w:rPr>
          <w:rFonts w:ascii="Arial Narrow" w:hAnsi="Arial Narrow"/>
          <w:sz w:val="24"/>
          <w:szCs w:val="24"/>
          <w:lang w:val="id-ID"/>
        </w:rPr>
      </w:pPr>
    </w:p>
    <w:p w14:paraId="548E1A5A" w14:textId="6A95CB3B" w:rsidR="00BC34BD" w:rsidRPr="00BC34BD" w:rsidRDefault="00BC34BD" w:rsidP="00BC34BD">
      <w:pPr>
        <w:rPr>
          <w:rFonts w:ascii="Arial Narrow" w:hAnsi="Arial Narrow"/>
          <w:sz w:val="24"/>
          <w:szCs w:val="24"/>
          <w:lang w:val="id-ID"/>
        </w:rPr>
      </w:pPr>
    </w:p>
    <w:p w14:paraId="0FA27CCA" w14:textId="679A0981" w:rsidR="00BC34BD" w:rsidRPr="00BC34BD" w:rsidRDefault="00BC34BD" w:rsidP="00BC34BD">
      <w:pPr>
        <w:rPr>
          <w:rFonts w:ascii="Arial Narrow" w:hAnsi="Arial Narrow"/>
          <w:sz w:val="24"/>
          <w:szCs w:val="24"/>
          <w:lang w:val="id-ID"/>
        </w:rPr>
      </w:pPr>
    </w:p>
    <w:p w14:paraId="1B6B7594" w14:textId="048A6ED5" w:rsidR="00BC34BD" w:rsidRPr="00BC34BD" w:rsidRDefault="00BC34BD" w:rsidP="00BC34BD">
      <w:pPr>
        <w:rPr>
          <w:rFonts w:ascii="Arial Narrow" w:hAnsi="Arial Narrow"/>
          <w:sz w:val="24"/>
          <w:szCs w:val="24"/>
          <w:lang w:val="id-ID"/>
        </w:rPr>
      </w:pPr>
    </w:p>
    <w:p w14:paraId="4DCAA078" w14:textId="717AF32F" w:rsidR="00BC34BD" w:rsidRPr="00BC34BD" w:rsidRDefault="00BC34BD" w:rsidP="00BC34BD">
      <w:pPr>
        <w:rPr>
          <w:rFonts w:ascii="Arial Narrow" w:hAnsi="Arial Narrow"/>
          <w:sz w:val="24"/>
          <w:szCs w:val="24"/>
          <w:lang w:val="id-ID"/>
        </w:rPr>
      </w:pPr>
    </w:p>
    <w:p w14:paraId="14D038E1" w14:textId="1322CB4F" w:rsidR="00BC34BD" w:rsidRPr="00BC34BD" w:rsidRDefault="00BC34BD" w:rsidP="00BC34BD">
      <w:pPr>
        <w:rPr>
          <w:rFonts w:ascii="Arial Narrow" w:hAnsi="Arial Narrow"/>
          <w:sz w:val="24"/>
          <w:szCs w:val="24"/>
          <w:lang w:val="id-ID"/>
        </w:rPr>
      </w:pPr>
    </w:p>
    <w:p w14:paraId="38DE58B0" w14:textId="44FD1A40" w:rsidR="00BC34BD" w:rsidRPr="00BC34BD" w:rsidRDefault="00BC34BD" w:rsidP="00BC34BD">
      <w:pPr>
        <w:rPr>
          <w:rFonts w:ascii="Arial Narrow" w:hAnsi="Arial Narrow"/>
          <w:sz w:val="24"/>
          <w:szCs w:val="24"/>
          <w:lang w:val="id-ID"/>
        </w:rPr>
      </w:pPr>
    </w:p>
    <w:p w14:paraId="3CE4D993" w14:textId="327BAB74" w:rsidR="00BC34BD" w:rsidRDefault="00BC34BD" w:rsidP="00BC34BD">
      <w:pPr>
        <w:rPr>
          <w:rFonts w:ascii="Arial Narrow" w:hAnsi="Arial Narrow"/>
          <w:sz w:val="24"/>
          <w:szCs w:val="24"/>
          <w:lang w:val="id-ID"/>
        </w:rPr>
      </w:pPr>
    </w:p>
    <w:p w14:paraId="4D6D4CD1" w14:textId="0C7B49A4" w:rsidR="00BC34BD" w:rsidRDefault="00BC34BD" w:rsidP="00BC34BD">
      <w:pPr>
        <w:tabs>
          <w:tab w:val="left" w:pos="3348"/>
        </w:tabs>
        <w:rPr>
          <w:rFonts w:ascii="Arial Narrow" w:hAnsi="Arial Narrow"/>
          <w:sz w:val="24"/>
          <w:szCs w:val="24"/>
          <w:lang w:val="id-ID"/>
        </w:rPr>
      </w:pPr>
      <w:r>
        <w:rPr>
          <w:rFonts w:ascii="Arial Narrow" w:hAnsi="Arial Narrow"/>
          <w:sz w:val="24"/>
          <w:szCs w:val="24"/>
          <w:lang w:val="id-ID"/>
        </w:rPr>
        <w:tab/>
      </w:r>
    </w:p>
    <w:p w14:paraId="70C4C65B" w14:textId="47FA9096" w:rsidR="00BC34BD" w:rsidRPr="00BC34BD" w:rsidRDefault="00BC34BD" w:rsidP="00BC34BD">
      <w:pPr>
        <w:rPr>
          <w:rFonts w:ascii="Arial Narrow" w:hAnsi="Arial Narrow"/>
          <w:sz w:val="24"/>
          <w:szCs w:val="24"/>
          <w:lang w:val="id-ID"/>
        </w:rPr>
      </w:pPr>
    </w:p>
    <w:p w14:paraId="7289AA53" w14:textId="26581835" w:rsidR="00BC34BD" w:rsidRPr="00BC34BD" w:rsidRDefault="00BC34BD" w:rsidP="00BC34BD">
      <w:pPr>
        <w:rPr>
          <w:rFonts w:ascii="Arial Narrow" w:hAnsi="Arial Narrow"/>
          <w:sz w:val="24"/>
          <w:szCs w:val="24"/>
          <w:lang w:val="id-ID"/>
        </w:rPr>
      </w:pPr>
    </w:p>
    <w:p w14:paraId="1CA56C04" w14:textId="112DA93A" w:rsidR="00BC34BD" w:rsidRPr="00BC34BD" w:rsidRDefault="00BC34BD" w:rsidP="00BC34BD">
      <w:pPr>
        <w:rPr>
          <w:rFonts w:ascii="Arial Narrow" w:hAnsi="Arial Narrow"/>
          <w:sz w:val="24"/>
          <w:szCs w:val="24"/>
          <w:lang w:val="id-ID"/>
        </w:rPr>
      </w:pPr>
    </w:p>
    <w:p w14:paraId="1FC1CC65" w14:textId="68CB0C9D" w:rsidR="00BC34BD" w:rsidRPr="00BC34BD" w:rsidRDefault="00BC34BD" w:rsidP="00BC34BD">
      <w:pPr>
        <w:rPr>
          <w:rFonts w:ascii="Arial Narrow" w:hAnsi="Arial Narrow"/>
          <w:sz w:val="24"/>
          <w:szCs w:val="24"/>
          <w:lang w:val="id-ID"/>
        </w:rPr>
      </w:pPr>
    </w:p>
    <w:p w14:paraId="50AFDFA4" w14:textId="0623730B" w:rsidR="00BC34BD" w:rsidRPr="00BC34BD" w:rsidRDefault="00BC34BD" w:rsidP="00BC34BD">
      <w:pPr>
        <w:rPr>
          <w:rFonts w:ascii="Arial Narrow" w:hAnsi="Arial Narrow"/>
          <w:sz w:val="24"/>
          <w:szCs w:val="24"/>
          <w:lang w:val="id-ID"/>
        </w:rPr>
      </w:pPr>
    </w:p>
    <w:p w14:paraId="19012605" w14:textId="5C1C4A0F" w:rsidR="00BC34BD" w:rsidRPr="00BC34BD" w:rsidRDefault="00BC34BD" w:rsidP="00BC34BD">
      <w:pPr>
        <w:rPr>
          <w:rFonts w:ascii="Arial Narrow" w:hAnsi="Arial Narrow"/>
          <w:sz w:val="24"/>
          <w:szCs w:val="24"/>
          <w:lang w:val="id-ID"/>
        </w:rPr>
      </w:pPr>
    </w:p>
    <w:p w14:paraId="4451FCC9" w14:textId="185B94F9" w:rsidR="00BC34BD" w:rsidRPr="00BC34BD" w:rsidRDefault="00BC34BD" w:rsidP="00BC34BD">
      <w:pPr>
        <w:rPr>
          <w:rFonts w:ascii="Arial Narrow" w:hAnsi="Arial Narrow"/>
          <w:sz w:val="24"/>
          <w:szCs w:val="24"/>
          <w:lang w:val="id-ID"/>
        </w:rPr>
      </w:pPr>
    </w:p>
    <w:p w14:paraId="00CFB496" w14:textId="77777777" w:rsidR="003F0847" w:rsidRDefault="003F0847" w:rsidP="003F0847">
      <w:pPr>
        <w:spacing w:after="0"/>
        <w:jc w:val="center"/>
        <w:rPr>
          <w:rFonts w:ascii="Arial Narrow" w:hAnsi="Arial Narrow"/>
          <w:sz w:val="24"/>
          <w:szCs w:val="24"/>
          <w:lang w:val="id-ID"/>
        </w:rPr>
      </w:pPr>
      <w:r w:rsidRPr="00A26A7A">
        <w:rPr>
          <w:rFonts w:ascii="Arial Narrow" w:hAnsi="Arial Narrow"/>
          <w:sz w:val="24"/>
          <w:szCs w:val="24"/>
          <w:lang w:val="id-ID"/>
        </w:rPr>
        <w:t>Lembar Tanda</w:t>
      </w:r>
      <w:r>
        <w:rPr>
          <w:rFonts w:ascii="Arial Narrow" w:hAnsi="Arial Narrow"/>
          <w:sz w:val="24"/>
          <w:szCs w:val="24"/>
          <w:lang w:val="id-ID"/>
        </w:rPr>
        <w:t xml:space="preserve"> T</w:t>
      </w:r>
      <w:r w:rsidRPr="00A26A7A">
        <w:rPr>
          <w:rFonts w:ascii="Arial Narrow" w:hAnsi="Arial Narrow"/>
          <w:sz w:val="24"/>
          <w:szCs w:val="24"/>
          <w:lang w:val="id-ID"/>
        </w:rPr>
        <w:t>angan Keputusan Para Pemegang Saham di</w:t>
      </w:r>
      <w:r>
        <w:rPr>
          <w:rFonts w:ascii="Arial Narrow" w:hAnsi="Arial Narrow"/>
          <w:sz w:val="24"/>
          <w:szCs w:val="24"/>
          <w:lang w:val="id-ID"/>
        </w:rPr>
        <w:t xml:space="preserve"> L</w:t>
      </w:r>
      <w:r w:rsidRPr="00A26A7A">
        <w:rPr>
          <w:rFonts w:ascii="Arial Narrow" w:hAnsi="Arial Narrow"/>
          <w:sz w:val="24"/>
          <w:szCs w:val="24"/>
          <w:lang w:val="id-ID"/>
        </w:rPr>
        <w:t>uar Rapat</w:t>
      </w:r>
    </w:p>
    <w:p w14:paraId="3B4F90EC" w14:textId="14494536" w:rsidR="003F0847" w:rsidRDefault="003F0847" w:rsidP="003F0847">
      <w:pPr>
        <w:spacing w:after="0"/>
        <w:jc w:val="center"/>
        <w:rPr>
          <w:rFonts w:ascii="Arial Narrow" w:hAnsi="Arial Narrow"/>
          <w:sz w:val="24"/>
          <w:szCs w:val="24"/>
          <w:lang w:val="id-ID"/>
        </w:rPr>
      </w:pPr>
      <w:r>
        <w:rPr>
          <w:rFonts w:ascii="Arial Narrow" w:hAnsi="Arial Narrow"/>
          <w:sz w:val="24"/>
          <w:szCs w:val="24"/>
          <w:lang w:val="id-ID"/>
        </w:rPr>
        <w:t>tentang Pengangkatan Dewan Komisaris</w:t>
      </w:r>
    </w:p>
    <w:p w14:paraId="1711B590" w14:textId="43F81609" w:rsidR="007C44E5" w:rsidRDefault="00EB794E" w:rsidP="003F0847">
      <w:pPr>
        <w:spacing w:after="0"/>
        <w:jc w:val="center"/>
        <w:rPr>
          <w:rFonts w:ascii="Arial Narrow" w:hAnsi="Arial Narrow"/>
          <w:sz w:val="24"/>
          <w:szCs w:val="24"/>
          <w:lang w:val="id-ID"/>
        </w:rPr>
      </w:pPr>
      <w:r>
        <w:rPr>
          <w:rFonts w:ascii="Arial Narrow" w:hAnsi="Arial Narrow"/>
          <w:sz w:val="24"/>
          <w:szCs w:val="24"/>
          <w:lang w:val="id-ID"/>
        </w:rPr>
        <w:t xml:space="preserve">PT </w:t>
      </w:r>
      <w:r w:rsidR="002D336C">
        <w:rPr>
          <w:rFonts w:ascii="Arial Narrow" w:hAnsi="Arial Narrow"/>
          <w:sz w:val="24"/>
          <w:szCs w:val="24"/>
          <w:lang w:val="id-ID"/>
        </w:rPr>
        <w:t>Prima Terminal Petikemas</w:t>
      </w:r>
    </w:p>
    <w:p w14:paraId="7BEC842B" w14:textId="77777777" w:rsidR="007C44E5" w:rsidRPr="003F0847" w:rsidRDefault="007C44E5" w:rsidP="007C44E5">
      <w:pPr>
        <w:jc w:val="center"/>
        <w:rPr>
          <w:rFonts w:ascii="Arial Narrow" w:hAnsi="Arial Narrow"/>
          <w:sz w:val="24"/>
          <w:szCs w:val="24"/>
          <w:lang w:val="id-ID"/>
        </w:rPr>
      </w:pPr>
      <w:r w:rsidRPr="00A26A7A">
        <w:rPr>
          <w:rFonts w:ascii="Arial Narrow" w:hAnsi="Arial Narrow"/>
          <w:b/>
          <w:sz w:val="24"/>
          <w:szCs w:val="24"/>
          <w:lang w:val="id-ID"/>
        </w:rPr>
        <w:lastRenderedPageBreak/>
        <w:t>Para Pemegang Saham</w:t>
      </w:r>
    </w:p>
    <w:p w14:paraId="3B975125" w14:textId="12E69107" w:rsidR="007C44E5" w:rsidRPr="00C75E9B" w:rsidRDefault="007C44E5" w:rsidP="007C44E5">
      <w:pPr>
        <w:pStyle w:val="Char"/>
        <w:spacing w:after="0" w:line="276" w:lineRule="auto"/>
        <w:jc w:val="center"/>
        <w:rPr>
          <w:rFonts w:ascii="Arial Narrow" w:hAnsi="Arial Narrow" w:cs="Tahoma"/>
          <w:b/>
          <w:bCs/>
          <w:color w:val="auto"/>
          <w:sz w:val="24"/>
          <w:szCs w:val="24"/>
        </w:rPr>
      </w:pPr>
      <w:r>
        <w:rPr>
          <w:rFonts w:ascii="Arial Narrow" w:hAnsi="Arial Narrow" w:cs="Tahoma"/>
          <w:b/>
          <w:bCs/>
          <w:color w:val="auto"/>
          <w:sz w:val="24"/>
          <w:szCs w:val="24"/>
          <w:lang w:val="id-ID"/>
        </w:rPr>
        <w:t xml:space="preserve">PT WIJAYA KARYA </w:t>
      </w:r>
      <w:r w:rsidRPr="00CC5DC5">
        <w:rPr>
          <w:rFonts w:ascii="Arial Narrow" w:hAnsi="Arial Narrow" w:cs="Tahoma"/>
          <w:b/>
          <w:bCs/>
          <w:color w:val="auto"/>
          <w:sz w:val="24"/>
          <w:szCs w:val="24"/>
        </w:rPr>
        <w:t>(PERSERO)</w:t>
      </w:r>
    </w:p>
    <w:p w14:paraId="3710C518" w14:textId="77777777" w:rsidR="007C44E5" w:rsidRPr="00A26A7A" w:rsidRDefault="007C44E5" w:rsidP="007C44E5">
      <w:pPr>
        <w:spacing w:after="24" w:line="234" w:lineRule="auto"/>
        <w:ind w:left="1776" w:right="898"/>
        <w:rPr>
          <w:rFonts w:ascii="Arial Narrow" w:hAnsi="Arial Narrow"/>
          <w:sz w:val="24"/>
          <w:szCs w:val="24"/>
          <w:lang w:val="id-ID"/>
        </w:rPr>
      </w:pPr>
    </w:p>
    <w:p w14:paraId="1965FC98" w14:textId="77777777" w:rsidR="007C44E5" w:rsidRPr="00A26A7A" w:rsidRDefault="007C44E5" w:rsidP="007C44E5">
      <w:pPr>
        <w:spacing w:after="24" w:line="234" w:lineRule="auto"/>
        <w:ind w:left="1776" w:right="898"/>
        <w:rPr>
          <w:rFonts w:ascii="Arial Narrow" w:hAnsi="Arial Narrow"/>
          <w:sz w:val="24"/>
          <w:szCs w:val="24"/>
          <w:lang w:val="id-ID"/>
        </w:rPr>
      </w:pPr>
    </w:p>
    <w:p w14:paraId="789802A5" w14:textId="77777777" w:rsidR="007C44E5" w:rsidRPr="00A26A7A" w:rsidRDefault="007C44E5" w:rsidP="007C44E5">
      <w:pPr>
        <w:spacing w:after="24" w:line="234" w:lineRule="auto"/>
        <w:ind w:left="1776" w:right="898"/>
        <w:rPr>
          <w:rFonts w:ascii="Arial Narrow" w:hAnsi="Arial Narrow"/>
          <w:sz w:val="24"/>
          <w:szCs w:val="24"/>
          <w:lang w:val="id-ID"/>
        </w:rPr>
      </w:pPr>
    </w:p>
    <w:p w14:paraId="7AAA7351" w14:textId="77777777" w:rsidR="007C44E5" w:rsidRPr="00A26A7A" w:rsidRDefault="007C44E5" w:rsidP="007C44E5">
      <w:pPr>
        <w:spacing w:after="24" w:line="234" w:lineRule="auto"/>
        <w:ind w:left="1776" w:right="898"/>
        <w:rPr>
          <w:rFonts w:ascii="Arial Narrow" w:hAnsi="Arial Narrow"/>
          <w:sz w:val="24"/>
          <w:szCs w:val="24"/>
          <w:lang w:val="id-ID"/>
        </w:rPr>
      </w:pPr>
    </w:p>
    <w:p w14:paraId="7816E288" w14:textId="77777777" w:rsidR="007C44E5" w:rsidRPr="00A26A7A" w:rsidRDefault="007C44E5" w:rsidP="007C44E5">
      <w:pPr>
        <w:spacing w:after="24" w:line="234" w:lineRule="auto"/>
        <w:ind w:left="1776" w:right="898"/>
        <w:rPr>
          <w:rFonts w:ascii="Arial Narrow" w:hAnsi="Arial Narrow"/>
          <w:sz w:val="24"/>
          <w:szCs w:val="24"/>
          <w:lang w:val="id-ID"/>
        </w:rPr>
      </w:pPr>
    </w:p>
    <w:p w14:paraId="20FD8234" w14:textId="77777777" w:rsidR="007C44E5" w:rsidRDefault="007C44E5" w:rsidP="007C44E5">
      <w:pPr>
        <w:spacing w:after="24" w:line="234" w:lineRule="auto"/>
        <w:ind w:right="898"/>
        <w:rPr>
          <w:rFonts w:ascii="Arial Narrow" w:hAnsi="Arial Narrow"/>
          <w:sz w:val="24"/>
          <w:szCs w:val="24"/>
          <w:lang w:val="id-ID"/>
        </w:rPr>
      </w:pPr>
      <w:r>
        <w:rPr>
          <w:rFonts w:ascii="Arial Narrow" w:hAnsi="Arial Narrow"/>
          <w:noProof/>
          <w:sz w:val="24"/>
          <w:szCs w:val="24"/>
        </w:rPr>
        <mc:AlternateContent>
          <mc:Choice Requires="wps">
            <w:drawing>
              <wp:anchor distT="0" distB="0" distL="114300" distR="114300" simplePos="0" relativeHeight="251670528" behindDoc="0" locked="0" layoutInCell="1" allowOverlap="1" wp14:anchorId="25F279C6" wp14:editId="623678D2">
                <wp:simplePos x="0" y="0"/>
                <wp:positionH relativeFrom="column">
                  <wp:posOffset>1104900</wp:posOffset>
                </wp:positionH>
                <wp:positionV relativeFrom="paragraph">
                  <wp:posOffset>124460</wp:posOffset>
                </wp:positionV>
                <wp:extent cx="3284220" cy="0"/>
                <wp:effectExtent l="0" t="0" r="0" b="0"/>
                <wp:wrapNone/>
                <wp:docPr id="8" name="Konektor Lurus 8"/>
                <wp:cNvGraphicFramePr/>
                <a:graphic xmlns:a="http://schemas.openxmlformats.org/drawingml/2006/main">
                  <a:graphicData uri="http://schemas.microsoft.com/office/word/2010/wordprocessingShape">
                    <wps:wsp>
                      <wps:cNvCnPr/>
                      <wps:spPr>
                        <a:xfrm>
                          <a:off x="0" y="0"/>
                          <a:ext cx="32842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AFEF2" id="Konektor Lurus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9.8pt" to="345.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" strokecolor="black [3200]" strokeweight="1pt">
                <v:stroke joinstyle="miter"/>
              </v:line>
            </w:pict>
          </mc:Fallback>
        </mc:AlternateContent>
      </w:r>
    </w:p>
    <w:p w14:paraId="3878D60A" w14:textId="0A7AAFFD" w:rsidR="007C44E5" w:rsidRPr="00013CDC" w:rsidRDefault="007C44E5" w:rsidP="007C44E5">
      <w:pPr>
        <w:spacing w:after="24" w:line="234" w:lineRule="auto"/>
        <w:ind w:left="1056" w:right="898" w:firstLine="720"/>
        <w:rPr>
          <w:rFonts w:ascii="Arial Narrow" w:hAnsi="Arial Narrow"/>
          <w:sz w:val="24"/>
          <w:szCs w:val="24"/>
          <w:lang w:val="id-ID"/>
        </w:rPr>
      </w:pPr>
      <w:r w:rsidRPr="00A26A7A">
        <w:rPr>
          <w:rFonts w:ascii="Arial Narrow" w:hAnsi="Arial Narrow"/>
          <w:sz w:val="24"/>
          <w:szCs w:val="24"/>
          <w:lang w:val="id-ID"/>
        </w:rPr>
        <w:t>Nama</w:t>
      </w:r>
      <w:r w:rsidRPr="00013CDC">
        <w:rPr>
          <w:rFonts w:ascii="Arial Narrow" w:hAnsi="Arial Narrow"/>
          <w:sz w:val="24"/>
          <w:szCs w:val="24"/>
          <w:lang w:val="id-ID"/>
        </w:rPr>
        <w:tab/>
        <w:t xml:space="preserve">: </w:t>
      </w:r>
      <w:r w:rsidRPr="00CC5DC5">
        <w:rPr>
          <w:rFonts w:ascii="Arial Narrow" w:hAnsi="Arial Narrow"/>
          <w:b/>
          <w:sz w:val="24"/>
          <w:szCs w:val="24"/>
          <w:lang w:val="id-ID"/>
        </w:rPr>
        <w:t>Agung Budi Waskito</w:t>
      </w:r>
    </w:p>
    <w:p w14:paraId="0EB80C9C" w14:textId="77777777" w:rsidR="007C44E5" w:rsidRPr="00013CDC" w:rsidRDefault="007C44E5" w:rsidP="007C44E5">
      <w:pPr>
        <w:spacing w:after="24" w:line="234" w:lineRule="auto"/>
        <w:ind w:left="1776" w:right="898"/>
        <w:rPr>
          <w:rFonts w:ascii="Arial Narrow" w:hAnsi="Arial Narrow"/>
          <w:sz w:val="24"/>
          <w:szCs w:val="24"/>
          <w:lang w:val="id-ID"/>
        </w:rPr>
      </w:pPr>
      <w:r w:rsidRPr="00013CDC">
        <w:rPr>
          <w:rFonts w:ascii="Arial Narrow" w:hAnsi="Arial Narrow"/>
          <w:sz w:val="24"/>
          <w:szCs w:val="24"/>
          <w:lang w:val="id-ID"/>
        </w:rPr>
        <w:t>Jabatan</w:t>
      </w:r>
      <w:r w:rsidRPr="00013CDC">
        <w:rPr>
          <w:rFonts w:ascii="Arial Narrow" w:hAnsi="Arial Narrow"/>
          <w:sz w:val="24"/>
          <w:szCs w:val="24"/>
          <w:lang w:val="id-ID"/>
        </w:rPr>
        <w:tab/>
        <w:t xml:space="preserve">: </w:t>
      </w:r>
      <w:r w:rsidRPr="00CC5DC5">
        <w:rPr>
          <w:rFonts w:ascii="Arial Narrow" w:hAnsi="Arial Narrow"/>
          <w:sz w:val="24"/>
          <w:szCs w:val="24"/>
          <w:lang w:val="id-ID"/>
        </w:rPr>
        <w:t>Direktur Utama</w:t>
      </w:r>
    </w:p>
    <w:p w14:paraId="45C88162" w14:textId="67FD9056" w:rsidR="007C44E5" w:rsidRPr="00A26A7A" w:rsidRDefault="007C44E5" w:rsidP="007C44E5">
      <w:pPr>
        <w:spacing w:after="24" w:line="234" w:lineRule="auto"/>
        <w:ind w:left="1776" w:right="898"/>
        <w:rPr>
          <w:rFonts w:ascii="Arial Narrow" w:hAnsi="Arial Narrow"/>
          <w:sz w:val="24"/>
          <w:szCs w:val="24"/>
          <w:lang w:val="id-ID"/>
        </w:rPr>
      </w:pPr>
      <w:r w:rsidRPr="00A26A7A">
        <w:rPr>
          <w:rFonts w:ascii="Arial Narrow" w:hAnsi="Arial Narrow"/>
          <w:sz w:val="24"/>
          <w:szCs w:val="24"/>
          <w:lang w:val="id-ID"/>
        </w:rPr>
        <w:t>Tanggal</w:t>
      </w:r>
      <w:r w:rsidRPr="00A26A7A">
        <w:rPr>
          <w:rFonts w:ascii="Arial Narrow" w:hAnsi="Arial Narrow"/>
          <w:sz w:val="24"/>
          <w:szCs w:val="24"/>
          <w:lang w:val="id-ID"/>
        </w:rPr>
        <w:tab/>
        <w:t xml:space="preserve">: </w:t>
      </w:r>
      <w:r w:rsidR="008C0B8D">
        <w:rPr>
          <w:rFonts w:ascii="Arial Narrow" w:hAnsi="Arial Narrow"/>
          <w:sz w:val="24"/>
          <w:szCs w:val="24"/>
          <w:lang w:val="id-ID"/>
        </w:rPr>
        <w:t xml:space="preserve">20 April </w:t>
      </w:r>
      <w:r>
        <w:rPr>
          <w:rFonts w:ascii="Arial Narrow" w:hAnsi="Arial Narrow"/>
          <w:sz w:val="24"/>
          <w:szCs w:val="24"/>
          <w:lang w:val="id-ID"/>
        </w:rPr>
        <w:t>2022</w:t>
      </w:r>
    </w:p>
    <w:p w14:paraId="381855BB" w14:textId="77777777" w:rsidR="007C44E5" w:rsidRDefault="007C44E5" w:rsidP="007C44E5">
      <w:pPr>
        <w:spacing w:after="24" w:line="234" w:lineRule="auto"/>
        <w:ind w:right="4"/>
        <w:jc w:val="center"/>
        <w:rPr>
          <w:rFonts w:ascii="Arial Narrow" w:hAnsi="Arial Narrow"/>
          <w:sz w:val="24"/>
          <w:szCs w:val="24"/>
          <w:lang w:val="id-ID"/>
        </w:rPr>
      </w:pPr>
    </w:p>
    <w:p w14:paraId="189DCB91" w14:textId="77777777" w:rsidR="007C44E5" w:rsidRPr="00BC34BD" w:rsidRDefault="007C44E5" w:rsidP="007C44E5">
      <w:pPr>
        <w:rPr>
          <w:rFonts w:ascii="Arial Narrow" w:hAnsi="Arial Narrow"/>
          <w:sz w:val="24"/>
          <w:szCs w:val="24"/>
          <w:lang w:val="id-ID"/>
        </w:rPr>
      </w:pPr>
    </w:p>
    <w:p w14:paraId="78972AFA" w14:textId="77777777" w:rsidR="007C44E5" w:rsidRPr="00BC34BD" w:rsidRDefault="007C44E5" w:rsidP="007C44E5">
      <w:pPr>
        <w:rPr>
          <w:rFonts w:ascii="Arial Narrow" w:hAnsi="Arial Narrow"/>
          <w:sz w:val="24"/>
          <w:szCs w:val="24"/>
          <w:lang w:val="id-ID"/>
        </w:rPr>
      </w:pPr>
    </w:p>
    <w:p w14:paraId="5A58A697" w14:textId="77777777" w:rsidR="007C44E5" w:rsidRPr="00BC34BD" w:rsidRDefault="007C44E5" w:rsidP="007C44E5">
      <w:pPr>
        <w:rPr>
          <w:rFonts w:ascii="Arial Narrow" w:hAnsi="Arial Narrow"/>
          <w:sz w:val="24"/>
          <w:szCs w:val="24"/>
          <w:lang w:val="id-ID"/>
        </w:rPr>
      </w:pPr>
    </w:p>
    <w:p w14:paraId="15FBCCBE" w14:textId="77777777" w:rsidR="007C44E5" w:rsidRPr="00BC34BD" w:rsidRDefault="007C44E5" w:rsidP="007C44E5">
      <w:pPr>
        <w:rPr>
          <w:rFonts w:ascii="Arial Narrow" w:hAnsi="Arial Narrow"/>
          <w:sz w:val="24"/>
          <w:szCs w:val="24"/>
          <w:lang w:val="id-ID"/>
        </w:rPr>
      </w:pPr>
    </w:p>
    <w:p w14:paraId="77EA5F59" w14:textId="77777777" w:rsidR="007C44E5" w:rsidRPr="00BC34BD" w:rsidRDefault="007C44E5" w:rsidP="007C44E5">
      <w:pPr>
        <w:rPr>
          <w:rFonts w:ascii="Arial Narrow" w:hAnsi="Arial Narrow"/>
          <w:sz w:val="24"/>
          <w:szCs w:val="24"/>
          <w:lang w:val="id-ID"/>
        </w:rPr>
      </w:pPr>
    </w:p>
    <w:p w14:paraId="7558E0B9" w14:textId="77777777" w:rsidR="007C44E5" w:rsidRPr="00BC34BD" w:rsidRDefault="007C44E5" w:rsidP="007C44E5">
      <w:pPr>
        <w:rPr>
          <w:rFonts w:ascii="Arial Narrow" w:hAnsi="Arial Narrow"/>
          <w:sz w:val="24"/>
          <w:szCs w:val="24"/>
          <w:lang w:val="id-ID"/>
        </w:rPr>
      </w:pPr>
    </w:p>
    <w:p w14:paraId="6DB22219" w14:textId="77777777" w:rsidR="007C44E5" w:rsidRPr="00BC34BD" w:rsidRDefault="007C44E5" w:rsidP="007C44E5">
      <w:pPr>
        <w:rPr>
          <w:rFonts w:ascii="Arial Narrow" w:hAnsi="Arial Narrow"/>
          <w:sz w:val="24"/>
          <w:szCs w:val="24"/>
          <w:lang w:val="id-ID"/>
        </w:rPr>
      </w:pPr>
    </w:p>
    <w:p w14:paraId="65D313E3" w14:textId="77777777" w:rsidR="007C44E5" w:rsidRPr="00BC34BD" w:rsidRDefault="007C44E5" w:rsidP="007C44E5">
      <w:pPr>
        <w:rPr>
          <w:rFonts w:ascii="Arial Narrow" w:hAnsi="Arial Narrow"/>
          <w:sz w:val="24"/>
          <w:szCs w:val="24"/>
          <w:lang w:val="id-ID"/>
        </w:rPr>
      </w:pPr>
    </w:p>
    <w:p w14:paraId="6DAEE093" w14:textId="77777777" w:rsidR="007C44E5" w:rsidRPr="00BC34BD" w:rsidRDefault="007C44E5" w:rsidP="007C44E5">
      <w:pPr>
        <w:rPr>
          <w:rFonts w:ascii="Arial Narrow" w:hAnsi="Arial Narrow"/>
          <w:sz w:val="24"/>
          <w:szCs w:val="24"/>
          <w:lang w:val="id-ID"/>
        </w:rPr>
      </w:pPr>
    </w:p>
    <w:p w14:paraId="68EA63EE" w14:textId="77777777" w:rsidR="007C44E5" w:rsidRPr="00BC34BD" w:rsidRDefault="007C44E5" w:rsidP="007C44E5">
      <w:pPr>
        <w:rPr>
          <w:rFonts w:ascii="Arial Narrow" w:hAnsi="Arial Narrow"/>
          <w:sz w:val="24"/>
          <w:szCs w:val="24"/>
          <w:lang w:val="id-ID"/>
        </w:rPr>
      </w:pPr>
    </w:p>
    <w:p w14:paraId="03089D79" w14:textId="77777777" w:rsidR="007C44E5" w:rsidRPr="00BC34BD" w:rsidRDefault="007C44E5" w:rsidP="007C44E5">
      <w:pPr>
        <w:rPr>
          <w:rFonts w:ascii="Arial Narrow" w:hAnsi="Arial Narrow"/>
          <w:sz w:val="24"/>
          <w:szCs w:val="24"/>
          <w:lang w:val="id-ID"/>
        </w:rPr>
      </w:pPr>
    </w:p>
    <w:p w14:paraId="7C8DCFAB" w14:textId="77777777" w:rsidR="007C44E5" w:rsidRDefault="007C44E5" w:rsidP="007C44E5">
      <w:pPr>
        <w:rPr>
          <w:rFonts w:ascii="Arial Narrow" w:hAnsi="Arial Narrow"/>
          <w:sz w:val="24"/>
          <w:szCs w:val="24"/>
          <w:lang w:val="id-ID"/>
        </w:rPr>
      </w:pPr>
    </w:p>
    <w:p w14:paraId="6764D379" w14:textId="77777777" w:rsidR="007C44E5" w:rsidRDefault="007C44E5" w:rsidP="007C44E5">
      <w:pPr>
        <w:tabs>
          <w:tab w:val="left" w:pos="3348"/>
        </w:tabs>
        <w:rPr>
          <w:rFonts w:ascii="Arial Narrow" w:hAnsi="Arial Narrow"/>
          <w:sz w:val="24"/>
          <w:szCs w:val="24"/>
          <w:lang w:val="id-ID"/>
        </w:rPr>
      </w:pPr>
      <w:r>
        <w:rPr>
          <w:rFonts w:ascii="Arial Narrow" w:hAnsi="Arial Narrow"/>
          <w:sz w:val="24"/>
          <w:szCs w:val="24"/>
          <w:lang w:val="id-ID"/>
        </w:rPr>
        <w:tab/>
      </w:r>
    </w:p>
    <w:p w14:paraId="2211BF92" w14:textId="77777777" w:rsidR="007C44E5" w:rsidRPr="00BC34BD" w:rsidRDefault="007C44E5" w:rsidP="007C44E5">
      <w:pPr>
        <w:rPr>
          <w:rFonts w:ascii="Arial Narrow" w:hAnsi="Arial Narrow"/>
          <w:sz w:val="24"/>
          <w:szCs w:val="24"/>
          <w:lang w:val="id-ID"/>
        </w:rPr>
      </w:pPr>
    </w:p>
    <w:p w14:paraId="1DEF0C1F" w14:textId="77777777" w:rsidR="007C44E5" w:rsidRPr="00BC34BD" w:rsidRDefault="007C44E5" w:rsidP="007C44E5">
      <w:pPr>
        <w:rPr>
          <w:rFonts w:ascii="Arial Narrow" w:hAnsi="Arial Narrow"/>
          <w:sz w:val="24"/>
          <w:szCs w:val="24"/>
          <w:lang w:val="id-ID"/>
        </w:rPr>
      </w:pPr>
    </w:p>
    <w:p w14:paraId="76B0D10F" w14:textId="77777777" w:rsidR="007C44E5" w:rsidRPr="00BC34BD" w:rsidRDefault="007C44E5" w:rsidP="007C44E5">
      <w:pPr>
        <w:rPr>
          <w:rFonts w:ascii="Arial Narrow" w:hAnsi="Arial Narrow"/>
          <w:sz w:val="24"/>
          <w:szCs w:val="24"/>
          <w:lang w:val="id-ID"/>
        </w:rPr>
      </w:pPr>
    </w:p>
    <w:p w14:paraId="78511772" w14:textId="77777777" w:rsidR="007C44E5" w:rsidRPr="00BC34BD" w:rsidRDefault="007C44E5" w:rsidP="007C44E5">
      <w:pPr>
        <w:rPr>
          <w:rFonts w:ascii="Arial Narrow" w:hAnsi="Arial Narrow"/>
          <w:sz w:val="24"/>
          <w:szCs w:val="24"/>
          <w:lang w:val="id-ID"/>
        </w:rPr>
      </w:pPr>
    </w:p>
    <w:p w14:paraId="59FD58F0" w14:textId="77777777" w:rsidR="007C44E5" w:rsidRPr="00BC34BD" w:rsidRDefault="007C44E5" w:rsidP="007C44E5">
      <w:pPr>
        <w:rPr>
          <w:rFonts w:ascii="Arial Narrow" w:hAnsi="Arial Narrow"/>
          <w:sz w:val="24"/>
          <w:szCs w:val="24"/>
          <w:lang w:val="id-ID"/>
        </w:rPr>
      </w:pPr>
    </w:p>
    <w:p w14:paraId="6749D803" w14:textId="77777777" w:rsidR="007C44E5" w:rsidRPr="00BC34BD" w:rsidRDefault="007C44E5" w:rsidP="007C44E5">
      <w:pPr>
        <w:rPr>
          <w:rFonts w:ascii="Arial Narrow" w:hAnsi="Arial Narrow"/>
          <w:sz w:val="24"/>
          <w:szCs w:val="24"/>
          <w:lang w:val="id-ID"/>
        </w:rPr>
      </w:pPr>
    </w:p>
    <w:p w14:paraId="16F0C95A" w14:textId="77777777" w:rsidR="007C44E5" w:rsidRPr="00BC34BD" w:rsidRDefault="007C44E5" w:rsidP="007C44E5">
      <w:pPr>
        <w:rPr>
          <w:rFonts w:ascii="Arial Narrow" w:hAnsi="Arial Narrow"/>
          <w:sz w:val="24"/>
          <w:szCs w:val="24"/>
          <w:lang w:val="id-ID"/>
        </w:rPr>
      </w:pPr>
    </w:p>
    <w:p w14:paraId="2E694881" w14:textId="77777777" w:rsidR="007C44E5" w:rsidRDefault="007C44E5" w:rsidP="007C44E5">
      <w:pPr>
        <w:spacing w:after="0"/>
        <w:jc w:val="center"/>
        <w:rPr>
          <w:rFonts w:ascii="Arial Narrow" w:hAnsi="Arial Narrow"/>
          <w:sz w:val="24"/>
          <w:szCs w:val="24"/>
          <w:lang w:val="id-ID"/>
        </w:rPr>
      </w:pPr>
      <w:r w:rsidRPr="00A26A7A">
        <w:rPr>
          <w:rFonts w:ascii="Arial Narrow" w:hAnsi="Arial Narrow"/>
          <w:sz w:val="24"/>
          <w:szCs w:val="24"/>
          <w:lang w:val="id-ID"/>
        </w:rPr>
        <w:t>Lembar Tanda</w:t>
      </w:r>
      <w:r>
        <w:rPr>
          <w:rFonts w:ascii="Arial Narrow" w:hAnsi="Arial Narrow"/>
          <w:sz w:val="24"/>
          <w:szCs w:val="24"/>
          <w:lang w:val="id-ID"/>
        </w:rPr>
        <w:t xml:space="preserve"> T</w:t>
      </w:r>
      <w:r w:rsidRPr="00A26A7A">
        <w:rPr>
          <w:rFonts w:ascii="Arial Narrow" w:hAnsi="Arial Narrow"/>
          <w:sz w:val="24"/>
          <w:szCs w:val="24"/>
          <w:lang w:val="id-ID"/>
        </w:rPr>
        <w:t>angan Keputusan Para Pemegang Saham di</w:t>
      </w:r>
      <w:r>
        <w:rPr>
          <w:rFonts w:ascii="Arial Narrow" w:hAnsi="Arial Narrow"/>
          <w:sz w:val="24"/>
          <w:szCs w:val="24"/>
          <w:lang w:val="id-ID"/>
        </w:rPr>
        <w:t xml:space="preserve"> L</w:t>
      </w:r>
      <w:r w:rsidRPr="00A26A7A">
        <w:rPr>
          <w:rFonts w:ascii="Arial Narrow" w:hAnsi="Arial Narrow"/>
          <w:sz w:val="24"/>
          <w:szCs w:val="24"/>
          <w:lang w:val="id-ID"/>
        </w:rPr>
        <w:t>uar Rapat</w:t>
      </w:r>
    </w:p>
    <w:p w14:paraId="180F494B" w14:textId="77777777" w:rsidR="007C44E5" w:rsidRDefault="007C44E5" w:rsidP="007C44E5">
      <w:pPr>
        <w:spacing w:after="0"/>
        <w:jc w:val="center"/>
        <w:rPr>
          <w:rFonts w:ascii="Arial Narrow" w:hAnsi="Arial Narrow"/>
          <w:sz w:val="24"/>
          <w:szCs w:val="24"/>
          <w:lang w:val="id-ID"/>
        </w:rPr>
      </w:pPr>
      <w:r>
        <w:rPr>
          <w:rFonts w:ascii="Arial Narrow" w:hAnsi="Arial Narrow"/>
          <w:sz w:val="24"/>
          <w:szCs w:val="24"/>
          <w:lang w:val="id-ID"/>
        </w:rPr>
        <w:t>tentang Pengangkatan Dewan Komisaris</w:t>
      </w:r>
    </w:p>
    <w:p w14:paraId="48F39716" w14:textId="66A012E7" w:rsidR="00BC34BD" w:rsidRPr="00BC34BD" w:rsidRDefault="007C44E5" w:rsidP="007C44E5">
      <w:pPr>
        <w:spacing w:after="0"/>
        <w:jc w:val="center"/>
        <w:rPr>
          <w:rFonts w:ascii="Arial Narrow" w:hAnsi="Arial Narrow"/>
          <w:sz w:val="24"/>
          <w:szCs w:val="24"/>
          <w:lang w:val="id-ID"/>
        </w:rPr>
      </w:pPr>
      <w:r>
        <w:rPr>
          <w:rFonts w:ascii="Arial Narrow" w:hAnsi="Arial Narrow"/>
          <w:sz w:val="24"/>
          <w:szCs w:val="24"/>
          <w:lang w:val="id-ID"/>
        </w:rPr>
        <w:t>PT Prima Terminal Petikemas</w:t>
      </w:r>
    </w:p>
    <w:sectPr w:rsidR="00BC34BD" w:rsidRPr="00BC34BD" w:rsidSect="009720B8">
      <w:headerReference w:type="default" r:id="rId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5BEF" w14:textId="77777777" w:rsidR="00810011" w:rsidRDefault="00810011" w:rsidP="00FA1381">
      <w:pPr>
        <w:spacing w:after="0" w:line="240" w:lineRule="auto"/>
      </w:pPr>
      <w:r>
        <w:separator/>
      </w:r>
    </w:p>
  </w:endnote>
  <w:endnote w:type="continuationSeparator" w:id="0">
    <w:p w14:paraId="255E1DEB" w14:textId="77777777" w:rsidR="00810011" w:rsidRDefault="00810011" w:rsidP="00FA1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isha">
    <w:charset w:val="B1"/>
    <w:family w:val="swiss"/>
    <w:pitch w:val="variable"/>
    <w:sig w:usb0="80000807" w:usb1="40000042" w:usb2="00000000" w:usb3="00000000" w:csb0="0000002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7345" w14:textId="77777777" w:rsidR="00810011" w:rsidRDefault="00810011" w:rsidP="00FA1381">
      <w:pPr>
        <w:spacing w:after="0" w:line="240" w:lineRule="auto"/>
      </w:pPr>
      <w:r>
        <w:separator/>
      </w:r>
    </w:p>
  </w:footnote>
  <w:footnote w:type="continuationSeparator" w:id="0">
    <w:p w14:paraId="62705B5F" w14:textId="77777777" w:rsidR="00810011" w:rsidRDefault="00810011" w:rsidP="00FA1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4B0B" w14:textId="5D2871F2" w:rsidR="00FA1381" w:rsidRDefault="00C75E9B">
    <w:pPr>
      <w:pStyle w:val="Header"/>
    </w:pPr>
    <w:r>
      <w:rPr>
        <w:rFonts w:ascii="Arial Narrow" w:hAnsi="Arial Narrow"/>
        <w:b/>
        <w:noProof/>
        <w:sz w:val="24"/>
        <w:szCs w:val="24"/>
      </w:rPr>
      <mc:AlternateContent>
        <mc:Choice Requires="wps">
          <w:drawing>
            <wp:anchor distT="0" distB="0" distL="114300" distR="114300" simplePos="0" relativeHeight="251661312" behindDoc="0" locked="0" layoutInCell="1" allowOverlap="1" wp14:anchorId="0B93CDEC" wp14:editId="287C43F4">
              <wp:simplePos x="0" y="0"/>
              <wp:positionH relativeFrom="column">
                <wp:posOffset>1000760</wp:posOffset>
              </wp:positionH>
              <wp:positionV relativeFrom="paragraph">
                <wp:posOffset>-255270</wp:posOffset>
              </wp:positionV>
              <wp:extent cx="1390015" cy="741680"/>
              <wp:effectExtent l="0" t="0" r="635" b="1270"/>
              <wp:wrapNone/>
              <wp:docPr id="6" name="Persegi Panjang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015" cy="741680"/>
                      </a:xfrm>
                      <a:prstGeom prst="rect">
                        <a:avLst/>
                      </a:prstGeom>
                      <a:blipFill>
                        <a:blip r:embed="rId1"/>
                        <a:stretch>
                          <a:fillRect/>
                        </a:stretch>
                      </a:blipFill>
                      <a:ln w="12700" cap="flat" cmpd="sng" algn="ctr">
                        <a:no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CF2AED" id="Persegi Panjang 6" o:spid="_x0000_s1026" style="position:absolute;margin-left:78.8pt;margin-top:-20.1pt;width:109.45pt;height:5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" stroked="f" strokeweight="1pt">
              <v:fill r:id="rId2" o:title="" recolor="t" rotate="t" type="frame"/>
            </v:rect>
          </w:pict>
        </mc:Fallback>
      </mc:AlternateContent>
    </w:r>
    <w:r>
      <w:rPr>
        <w:rFonts w:ascii="Arial Narrow" w:hAnsi="Arial Narrow"/>
        <w:b/>
        <w:noProof/>
        <w:sz w:val="24"/>
        <w:szCs w:val="24"/>
      </w:rPr>
      <mc:AlternateContent>
        <mc:Choice Requires="wps">
          <w:drawing>
            <wp:anchor distT="0" distB="0" distL="114300" distR="114300" simplePos="0" relativeHeight="251660288" behindDoc="0" locked="0" layoutInCell="1" allowOverlap="1" wp14:anchorId="404F8976" wp14:editId="53608988">
              <wp:simplePos x="0" y="0"/>
              <wp:positionH relativeFrom="margin">
                <wp:align>left</wp:align>
              </wp:positionH>
              <wp:positionV relativeFrom="paragraph">
                <wp:posOffset>-217170</wp:posOffset>
              </wp:positionV>
              <wp:extent cx="909955" cy="685800"/>
              <wp:effectExtent l="0" t="0" r="4445" b="0"/>
              <wp:wrapNone/>
              <wp:docPr id="4" name="Persegi Panjang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9955" cy="685800"/>
                      </a:xfrm>
                      <a:prstGeom prst="rect">
                        <a:avLst/>
                      </a:prstGeom>
                      <a:blipFill>
                        <a:blip r:embed="rId3"/>
                        <a:stretch>
                          <a:fillRect/>
                        </a:stretch>
                      </a:blipFill>
                      <a:ln w="12700" cap="flat" cmpd="sng" algn="ctr">
                        <a:no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6904B3" id="Persegi Panjang 4" o:spid="_x0000_s1026" style="position:absolute;margin-left:0;margin-top:-17.1pt;width:71.65pt;height:5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" stroked="f" strokeweight="1pt">
              <v:fill r:id="rId4" o:title="" recolor="t" rotate="t" type="frame"/>
              <w10:wrap anchorx="margin"/>
            </v:rect>
          </w:pict>
        </mc:Fallback>
      </mc:AlternateContent>
    </w:r>
    <w:r w:rsidR="00FA1381" w:rsidRPr="00A26A7A">
      <w:rPr>
        <w:rFonts w:ascii="Arial Narrow" w:hAnsi="Arial Narrow"/>
        <w:b/>
        <w:noProof/>
        <w:sz w:val="24"/>
        <w:szCs w:val="24"/>
      </w:rPr>
      <w:drawing>
        <wp:anchor distT="0" distB="0" distL="114300" distR="114300" simplePos="0" relativeHeight="251659264" behindDoc="0" locked="0" layoutInCell="1" allowOverlap="1" wp14:anchorId="7177D5B6" wp14:editId="4AAA9775">
          <wp:simplePos x="0" y="0"/>
          <wp:positionH relativeFrom="margin">
            <wp:posOffset>3756660</wp:posOffset>
          </wp:positionH>
          <wp:positionV relativeFrom="paragraph">
            <wp:posOffset>-183515</wp:posOffset>
          </wp:positionV>
          <wp:extent cx="2091055" cy="588645"/>
          <wp:effectExtent l="0" t="0" r="0" b="0"/>
          <wp:wrapNone/>
          <wp:docPr id="7" name="Picture 1" descr="LOGO PELINDOTP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LINDOTPK-01"/>
                  <pic:cNvPicPr>
                    <a:picLocks noChangeAspect="1" noChangeArrowheads="1"/>
                  </pic:cNvPicPr>
                </pic:nvPicPr>
                <pic:blipFill>
                  <a:blip r:embed="rId5" cstate="email">
                    <a:extLst>
                      <a:ext uri="{28A0092B-C50C-407E-A947-70E740481C1C}">
                        <a14:useLocalDpi xmlns:a14="http://schemas.microsoft.com/office/drawing/2010/main"/>
                      </a:ext>
                    </a:extLst>
                  </a:blip>
                  <a:srcRect/>
                  <a:stretch>
                    <a:fillRect/>
                  </a:stretch>
                </pic:blipFill>
                <pic:spPr bwMode="auto">
                  <a:xfrm>
                    <a:off x="0" y="0"/>
                    <a:ext cx="2091055" cy="5886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FE3"/>
    <w:multiLevelType w:val="hybridMultilevel"/>
    <w:tmpl w:val="138052B0"/>
    <w:lvl w:ilvl="0" w:tplc="0421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D4757"/>
    <w:multiLevelType w:val="hybridMultilevel"/>
    <w:tmpl w:val="8EE8C9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3361FC"/>
    <w:multiLevelType w:val="hybridMultilevel"/>
    <w:tmpl w:val="BE766F16"/>
    <w:lvl w:ilvl="0" w:tplc="43E4DC8C">
      <w:start w:val="1"/>
      <w:numFmt w:val="decimal"/>
      <w:lvlText w:val="%1."/>
      <w:lvlJc w:val="left"/>
      <w:pPr>
        <w:ind w:left="1468" w:hanging="360"/>
      </w:pPr>
    </w:lvl>
    <w:lvl w:ilvl="1" w:tplc="04210019">
      <w:start w:val="1"/>
      <w:numFmt w:val="lowerLetter"/>
      <w:lvlText w:val="%2."/>
      <w:lvlJc w:val="left"/>
      <w:pPr>
        <w:ind w:left="2188" w:hanging="360"/>
      </w:pPr>
    </w:lvl>
    <w:lvl w:ilvl="2" w:tplc="39A2654C">
      <w:start w:val="1"/>
      <w:numFmt w:val="decimal"/>
      <w:lvlText w:val="%3)"/>
      <w:lvlJc w:val="left"/>
      <w:pPr>
        <w:ind w:left="3088" w:hanging="360"/>
      </w:pPr>
      <w:rPr>
        <w:rFonts w:hint="default"/>
      </w:rPr>
    </w:lvl>
    <w:lvl w:ilvl="3" w:tplc="0421000F" w:tentative="1">
      <w:start w:val="1"/>
      <w:numFmt w:val="decimal"/>
      <w:lvlText w:val="%4."/>
      <w:lvlJc w:val="left"/>
      <w:pPr>
        <w:ind w:left="3628" w:hanging="360"/>
      </w:pPr>
    </w:lvl>
    <w:lvl w:ilvl="4" w:tplc="04210019" w:tentative="1">
      <w:start w:val="1"/>
      <w:numFmt w:val="lowerLetter"/>
      <w:lvlText w:val="%5."/>
      <w:lvlJc w:val="left"/>
      <w:pPr>
        <w:ind w:left="4348" w:hanging="360"/>
      </w:pPr>
    </w:lvl>
    <w:lvl w:ilvl="5" w:tplc="0421001B" w:tentative="1">
      <w:start w:val="1"/>
      <w:numFmt w:val="lowerRoman"/>
      <w:lvlText w:val="%6."/>
      <w:lvlJc w:val="right"/>
      <w:pPr>
        <w:ind w:left="5068" w:hanging="180"/>
      </w:pPr>
    </w:lvl>
    <w:lvl w:ilvl="6" w:tplc="0421000F" w:tentative="1">
      <w:start w:val="1"/>
      <w:numFmt w:val="decimal"/>
      <w:lvlText w:val="%7."/>
      <w:lvlJc w:val="left"/>
      <w:pPr>
        <w:ind w:left="5788" w:hanging="360"/>
      </w:pPr>
    </w:lvl>
    <w:lvl w:ilvl="7" w:tplc="04210019" w:tentative="1">
      <w:start w:val="1"/>
      <w:numFmt w:val="lowerLetter"/>
      <w:lvlText w:val="%8."/>
      <w:lvlJc w:val="left"/>
      <w:pPr>
        <w:ind w:left="6508" w:hanging="360"/>
      </w:pPr>
    </w:lvl>
    <w:lvl w:ilvl="8" w:tplc="0421001B" w:tentative="1">
      <w:start w:val="1"/>
      <w:numFmt w:val="lowerRoman"/>
      <w:lvlText w:val="%9."/>
      <w:lvlJc w:val="right"/>
      <w:pPr>
        <w:ind w:left="7228" w:hanging="180"/>
      </w:pPr>
    </w:lvl>
  </w:abstractNum>
  <w:abstractNum w:abstractNumId="3" w15:restartNumberingAfterBreak="0">
    <w:nsid w:val="18786C2E"/>
    <w:multiLevelType w:val="hybridMultilevel"/>
    <w:tmpl w:val="FAAC3DFA"/>
    <w:lvl w:ilvl="0" w:tplc="6998499A">
      <w:numFmt w:val="bullet"/>
      <w:lvlText w:val="-"/>
      <w:lvlJc w:val="left"/>
      <w:pPr>
        <w:ind w:left="644" w:hanging="360"/>
      </w:pPr>
      <w:rPr>
        <w:rFonts w:ascii="Arial Narrow" w:eastAsiaTheme="minorHAnsi" w:hAnsi="Arial Narrow" w:cs="Tahoma" w:hint="default"/>
        <w:sz w:val="24"/>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4" w15:restartNumberingAfterBreak="0">
    <w:nsid w:val="1C4A0C37"/>
    <w:multiLevelType w:val="hybridMultilevel"/>
    <w:tmpl w:val="A66C1BDA"/>
    <w:lvl w:ilvl="0" w:tplc="EF0AD274">
      <w:start w:val="1"/>
      <w:numFmt w:val="decimal"/>
      <w:lvlText w:val="%1."/>
      <w:lvlJc w:val="left"/>
      <w:pPr>
        <w:ind w:left="710" w:hanging="360"/>
      </w:pPr>
      <w:rPr>
        <w:b w:val="0"/>
        <w:bCs w:val="0"/>
        <w:sz w:val="22"/>
        <w:szCs w:val="22"/>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5" w15:restartNumberingAfterBreak="0">
    <w:nsid w:val="25415542"/>
    <w:multiLevelType w:val="hybridMultilevel"/>
    <w:tmpl w:val="75BC0F3C"/>
    <w:lvl w:ilvl="0" w:tplc="08FAE270">
      <w:numFmt w:val="bullet"/>
      <w:lvlText w:val="-"/>
      <w:lvlJc w:val="left"/>
      <w:pPr>
        <w:ind w:left="644" w:hanging="360"/>
      </w:pPr>
      <w:rPr>
        <w:rFonts w:ascii="Arial Narrow" w:eastAsia="Times New Roman" w:hAnsi="Arial Narrow" w:cs="Tahoma" w:hint="default"/>
        <w:b/>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6" w15:restartNumberingAfterBreak="0">
    <w:nsid w:val="30282EFA"/>
    <w:multiLevelType w:val="hybridMultilevel"/>
    <w:tmpl w:val="DC10DBD4"/>
    <w:lvl w:ilvl="0" w:tplc="5AFE5728">
      <w:start w:val="2"/>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BA32EE">
      <w:start w:val="1"/>
      <w:numFmt w:val="lowerLetter"/>
      <w:lvlText w:val="%2."/>
      <w:lvlJc w:val="left"/>
      <w:pPr>
        <w:ind w:left="1258"/>
      </w:pPr>
      <w:rPr>
        <w:rFonts w:ascii="Arial Narrow" w:eastAsia="Calibri" w:hAnsi="Arial Narrow" w:cs="Calibri" w:hint="default"/>
        <w:b w:val="0"/>
        <w:bCs w:val="0"/>
        <w:i w:val="0"/>
        <w:strike w:val="0"/>
        <w:dstrike w:val="0"/>
        <w:color w:val="000000"/>
        <w:sz w:val="22"/>
        <w:szCs w:val="22"/>
        <w:u w:val="none" w:color="000000"/>
        <w:bdr w:val="none" w:sz="0" w:space="0" w:color="auto"/>
        <w:shd w:val="clear" w:color="auto" w:fill="auto"/>
        <w:vertAlign w:val="baseline"/>
      </w:rPr>
    </w:lvl>
    <w:lvl w:ilvl="2" w:tplc="5DA4D6B8">
      <w:start w:val="1"/>
      <w:numFmt w:val="lowerRoman"/>
      <w:lvlText w:val="%3"/>
      <w:lvlJc w:val="left"/>
      <w:pPr>
        <w:ind w:left="16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0388262">
      <w:start w:val="1"/>
      <w:numFmt w:val="decimal"/>
      <w:lvlText w:val="%4"/>
      <w:lvlJc w:val="left"/>
      <w:pPr>
        <w:ind w:left="23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7F84A2A">
      <w:start w:val="1"/>
      <w:numFmt w:val="lowerLetter"/>
      <w:lvlText w:val="%5"/>
      <w:lvlJc w:val="left"/>
      <w:pPr>
        <w:ind w:left="30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41E2980">
      <w:start w:val="1"/>
      <w:numFmt w:val="lowerRoman"/>
      <w:lvlText w:val="%6"/>
      <w:lvlJc w:val="left"/>
      <w:pPr>
        <w:ind w:left="37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6784C02">
      <w:start w:val="1"/>
      <w:numFmt w:val="decimal"/>
      <w:lvlText w:val="%7"/>
      <w:lvlJc w:val="left"/>
      <w:pPr>
        <w:ind w:left="44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46A0C8C">
      <w:start w:val="1"/>
      <w:numFmt w:val="lowerLetter"/>
      <w:lvlText w:val="%8"/>
      <w:lvlJc w:val="left"/>
      <w:pPr>
        <w:ind w:left="52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9427BF4">
      <w:start w:val="1"/>
      <w:numFmt w:val="lowerRoman"/>
      <w:lvlText w:val="%9"/>
      <w:lvlJc w:val="left"/>
      <w:pPr>
        <w:ind w:left="59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C0933DB"/>
    <w:multiLevelType w:val="hybridMultilevel"/>
    <w:tmpl w:val="8730E1DA"/>
    <w:lvl w:ilvl="0" w:tplc="04210013">
      <w:start w:val="1"/>
      <w:numFmt w:val="upperRoman"/>
      <w:lvlText w:val="%1."/>
      <w:lvlJc w:val="righ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5F1C7A97"/>
    <w:multiLevelType w:val="hybridMultilevel"/>
    <w:tmpl w:val="6D3C1F00"/>
    <w:lvl w:ilvl="0" w:tplc="24540BAA">
      <w:start w:val="1"/>
      <w:numFmt w:val="decimal"/>
      <w:lvlText w:val="%1."/>
      <w:lvlJc w:val="left"/>
      <w:pPr>
        <w:ind w:left="1080" w:hanging="360"/>
      </w:pPr>
      <w:rPr>
        <w:rFonts w:ascii="Arial Narrow" w:eastAsia="Times New Roman" w:hAnsi="Arial Narrow" w:cs="Tahoma"/>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355DCE"/>
    <w:multiLevelType w:val="hybridMultilevel"/>
    <w:tmpl w:val="C3FE7654"/>
    <w:lvl w:ilvl="0" w:tplc="0D34D3E0">
      <w:start w:val="3"/>
      <w:numFmt w:val="upperRoman"/>
      <w:lvlText w:val="%1"/>
      <w:lvlJc w:val="left"/>
      <w:pPr>
        <w:ind w:left="7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704C7DE">
      <w:start w:val="1"/>
      <w:numFmt w:val="lowerLetter"/>
      <w:lvlText w:val="%2"/>
      <w:lvlJc w:val="left"/>
      <w:pPr>
        <w:ind w:left="12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CE4F086">
      <w:start w:val="1"/>
      <w:numFmt w:val="lowerRoman"/>
      <w:lvlText w:val="%3"/>
      <w:lvlJc w:val="left"/>
      <w:pPr>
        <w:ind w:left="19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DA6C26A">
      <w:start w:val="1"/>
      <w:numFmt w:val="decimal"/>
      <w:lvlText w:val="%4"/>
      <w:lvlJc w:val="left"/>
      <w:pPr>
        <w:ind w:left="26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F2AA196">
      <w:start w:val="1"/>
      <w:numFmt w:val="lowerLetter"/>
      <w:lvlText w:val="%5"/>
      <w:lvlJc w:val="left"/>
      <w:pPr>
        <w:ind w:left="3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7A275C0">
      <w:start w:val="1"/>
      <w:numFmt w:val="lowerRoman"/>
      <w:lvlText w:val="%6"/>
      <w:lvlJc w:val="left"/>
      <w:pPr>
        <w:ind w:left="4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076B9AC">
      <w:start w:val="1"/>
      <w:numFmt w:val="decimal"/>
      <w:lvlText w:val="%7"/>
      <w:lvlJc w:val="left"/>
      <w:pPr>
        <w:ind w:left="4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ED2B682">
      <w:start w:val="1"/>
      <w:numFmt w:val="lowerLetter"/>
      <w:lvlText w:val="%8"/>
      <w:lvlJc w:val="left"/>
      <w:pPr>
        <w:ind w:left="5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3C0799C">
      <w:start w:val="1"/>
      <w:numFmt w:val="lowerRoman"/>
      <w:lvlText w:val="%9"/>
      <w:lvlJc w:val="left"/>
      <w:pPr>
        <w:ind w:left="6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A277C3C"/>
    <w:multiLevelType w:val="hybridMultilevel"/>
    <w:tmpl w:val="7E809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37522"/>
    <w:multiLevelType w:val="hybridMultilevel"/>
    <w:tmpl w:val="AEBE304C"/>
    <w:lvl w:ilvl="0" w:tplc="2C1A534A">
      <w:start w:val="1"/>
      <w:numFmt w:val="bullet"/>
      <w:lvlText w:val="-"/>
      <w:lvlJc w:val="left"/>
      <w:pPr>
        <w:ind w:left="461" w:hanging="360"/>
      </w:pPr>
      <w:rPr>
        <w:rFonts w:ascii="Arial Narrow" w:eastAsia="Arial" w:hAnsi="Arial Narrow" w:cs="Tahoma" w:hint="default"/>
        <w:b w:val="0"/>
      </w:rPr>
    </w:lvl>
    <w:lvl w:ilvl="1" w:tplc="38090003" w:tentative="1">
      <w:start w:val="1"/>
      <w:numFmt w:val="bullet"/>
      <w:lvlText w:val="o"/>
      <w:lvlJc w:val="left"/>
      <w:pPr>
        <w:ind w:left="1181" w:hanging="360"/>
      </w:pPr>
      <w:rPr>
        <w:rFonts w:ascii="Courier New" w:hAnsi="Courier New" w:cs="Courier New" w:hint="default"/>
      </w:rPr>
    </w:lvl>
    <w:lvl w:ilvl="2" w:tplc="38090005" w:tentative="1">
      <w:start w:val="1"/>
      <w:numFmt w:val="bullet"/>
      <w:lvlText w:val=""/>
      <w:lvlJc w:val="left"/>
      <w:pPr>
        <w:ind w:left="1901" w:hanging="360"/>
      </w:pPr>
      <w:rPr>
        <w:rFonts w:ascii="Wingdings" w:hAnsi="Wingdings" w:hint="default"/>
      </w:rPr>
    </w:lvl>
    <w:lvl w:ilvl="3" w:tplc="38090001" w:tentative="1">
      <w:start w:val="1"/>
      <w:numFmt w:val="bullet"/>
      <w:lvlText w:val=""/>
      <w:lvlJc w:val="left"/>
      <w:pPr>
        <w:ind w:left="2621" w:hanging="360"/>
      </w:pPr>
      <w:rPr>
        <w:rFonts w:ascii="Symbol" w:hAnsi="Symbol" w:hint="default"/>
      </w:rPr>
    </w:lvl>
    <w:lvl w:ilvl="4" w:tplc="38090003" w:tentative="1">
      <w:start w:val="1"/>
      <w:numFmt w:val="bullet"/>
      <w:lvlText w:val="o"/>
      <w:lvlJc w:val="left"/>
      <w:pPr>
        <w:ind w:left="3341" w:hanging="360"/>
      </w:pPr>
      <w:rPr>
        <w:rFonts w:ascii="Courier New" w:hAnsi="Courier New" w:cs="Courier New" w:hint="default"/>
      </w:rPr>
    </w:lvl>
    <w:lvl w:ilvl="5" w:tplc="38090005" w:tentative="1">
      <w:start w:val="1"/>
      <w:numFmt w:val="bullet"/>
      <w:lvlText w:val=""/>
      <w:lvlJc w:val="left"/>
      <w:pPr>
        <w:ind w:left="4061" w:hanging="360"/>
      </w:pPr>
      <w:rPr>
        <w:rFonts w:ascii="Wingdings" w:hAnsi="Wingdings" w:hint="default"/>
      </w:rPr>
    </w:lvl>
    <w:lvl w:ilvl="6" w:tplc="38090001" w:tentative="1">
      <w:start w:val="1"/>
      <w:numFmt w:val="bullet"/>
      <w:lvlText w:val=""/>
      <w:lvlJc w:val="left"/>
      <w:pPr>
        <w:ind w:left="4781" w:hanging="360"/>
      </w:pPr>
      <w:rPr>
        <w:rFonts w:ascii="Symbol" w:hAnsi="Symbol" w:hint="default"/>
      </w:rPr>
    </w:lvl>
    <w:lvl w:ilvl="7" w:tplc="38090003" w:tentative="1">
      <w:start w:val="1"/>
      <w:numFmt w:val="bullet"/>
      <w:lvlText w:val="o"/>
      <w:lvlJc w:val="left"/>
      <w:pPr>
        <w:ind w:left="5501" w:hanging="360"/>
      </w:pPr>
      <w:rPr>
        <w:rFonts w:ascii="Courier New" w:hAnsi="Courier New" w:cs="Courier New" w:hint="default"/>
      </w:rPr>
    </w:lvl>
    <w:lvl w:ilvl="8" w:tplc="38090005" w:tentative="1">
      <w:start w:val="1"/>
      <w:numFmt w:val="bullet"/>
      <w:lvlText w:val=""/>
      <w:lvlJc w:val="left"/>
      <w:pPr>
        <w:ind w:left="6221" w:hanging="360"/>
      </w:pPr>
      <w:rPr>
        <w:rFonts w:ascii="Wingdings" w:hAnsi="Wingdings" w:hint="default"/>
      </w:rPr>
    </w:lvl>
  </w:abstractNum>
  <w:num w:numId="1" w16cid:durableId="1716199097">
    <w:abstractNumId w:val="6"/>
  </w:num>
  <w:num w:numId="2" w16cid:durableId="246887058">
    <w:abstractNumId w:val="9"/>
  </w:num>
  <w:num w:numId="3" w16cid:durableId="438839110">
    <w:abstractNumId w:val="4"/>
  </w:num>
  <w:num w:numId="4" w16cid:durableId="303314439">
    <w:abstractNumId w:val="10"/>
  </w:num>
  <w:num w:numId="5" w16cid:durableId="317005766">
    <w:abstractNumId w:val="7"/>
  </w:num>
  <w:num w:numId="6" w16cid:durableId="2047947770">
    <w:abstractNumId w:val="0"/>
  </w:num>
  <w:num w:numId="7" w16cid:durableId="418793744">
    <w:abstractNumId w:val="1"/>
  </w:num>
  <w:num w:numId="8" w16cid:durableId="162936841">
    <w:abstractNumId w:val="2"/>
  </w:num>
  <w:num w:numId="9" w16cid:durableId="133447809">
    <w:abstractNumId w:val="3"/>
  </w:num>
  <w:num w:numId="10" w16cid:durableId="175121970">
    <w:abstractNumId w:val="5"/>
  </w:num>
  <w:num w:numId="11" w16cid:durableId="826437391">
    <w:abstractNumId w:val="8"/>
  </w:num>
  <w:num w:numId="12" w16cid:durableId="1790122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67"/>
    <w:rsid w:val="00013CDC"/>
    <w:rsid w:val="00031FD2"/>
    <w:rsid w:val="00040121"/>
    <w:rsid w:val="00053C49"/>
    <w:rsid w:val="00065FA7"/>
    <w:rsid w:val="00080D77"/>
    <w:rsid w:val="00091EE6"/>
    <w:rsid w:val="000A61FF"/>
    <w:rsid w:val="000B365D"/>
    <w:rsid w:val="000B5D29"/>
    <w:rsid w:val="000B61D2"/>
    <w:rsid w:val="000E5E66"/>
    <w:rsid w:val="000E78F9"/>
    <w:rsid w:val="000F1382"/>
    <w:rsid w:val="00141D9B"/>
    <w:rsid w:val="00141E4A"/>
    <w:rsid w:val="00142E2C"/>
    <w:rsid w:val="00162D58"/>
    <w:rsid w:val="00174E14"/>
    <w:rsid w:val="00180836"/>
    <w:rsid w:val="001D5BF8"/>
    <w:rsid w:val="001F2131"/>
    <w:rsid w:val="001F232E"/>
    <w:rsid w:val="00205B28"/>
    <w:rsid w:val="00211C0A"/>
    <w:rsid w:val="002360C4"/>
    <w:rsid w:val="00241A2C"/>
    <w:rsid w:val="002606F4"/>
    <w:rsid w:val="00262D90"/>
    <w:rsid w:val="00285B0A"/>
    <w:rsid w:val="00286FEE"/>
    <w:rsid w:val="002C0FA8"/>
    <w:rsid w:val="002D336C"/>
    <w:rsid w:val="00361222"/>
    <w:rsid w:val="003916D7"/>
    <w:rsid w:val="003A25B5"/>
    <w:rsid w:val="003B094E"/>
    <w:rsid w:val="003D017F"/>
    <w:rsid w:val="003F0847"/>
    <w:rsid w:val="00427120"/>
    <w:rsid w:val="00445E8D"/>
    <w:rsid w:val="00453CEE"/>
    <w:rsid w:val="004546C7"/>
    <w:rsid w:val="00456287"/>
    <w:rsid w:val="00480931"/>
    <w:rsid w:val="00484342"/>
    <w:rsid w:val="00525CC0"/>
    <w:rsid w:val="005375A1"/>
    <w:rsid w:val="00563F4A"/>
    <w:rsid w:val="00582419"/>
    <w:rsid w:val="005B1328"/>
    <w:rsid w:val="005B13A1"/>
    <w:rsid w:val="005C1E2D"/>
    <w:rsid w:val="006578FB"/>
    <w:rsid w:val="00664992"/>
    <w:rsid w:val="006B2945"/>
    <w:rsid w:val="006C3E1C"/>
    <w:rsid w:val="006C6270"/>
    <w:rsid w:val="006D6AE0"/>
    <w:rsid w:val="006F2D73"/>
    <w:rsid w:val="007245A4"/>
    <w:rsid w:val="00756075"/>
    <w:rsid w:val="00784DCE"/>
    <w:rsid w:val="007A0BB2"/>
    <w:rsid w:val="007B0E11"/>
    <w:rsid w:val="007B3D71"/>
    <w:rsid w:val="007C294C"/>
    <w:rsid w:val="007C44E5"/>
    <w:rsid w:val="007D5A43"/>
    <w:rsid w:val="007E69EE"/>
    <w:rsid w:val="00810011"/>
    <w:rsid w:val="008A1382"/>
    <w:rsid w:val="008B6011"/>
    <w:rsid w:val="008C0B8D"/>
    <w:rsid w:val="008C2580"/>
    <w:rsid w:val="008F4421"/>
    <w:rsid w:val="00920255"/>
    <w:rsid w:val="00921370"/>
    <w:rsid w:val="00921425"/>
    <w:rsid w:val="00921439"/>
    <w:rsid w:val="00941482"/>
    <w:rsid w:val="009720B8"/>
    <w:rsid w:val="0097363E"/>
    <w:rsid w:val="00974DA2"/>
    <w:rsid w:val="00987294"/>
    <w:rsid w:val="00996EAF"/>
    <w:rsid w:val="00997411"/>
    <w:rsid w:val="009B5CB4"/>
    <w:rsid w:val="009D303D"/>
    <w:rsid w:val="009E6011"/>
    <w:rsid w:val="00A01818"/>
    <w:rsid w:val="00A02D4D"/>
    <w:rsid w:val="00A04E0D"/>
    <w:rsid w:val="00A150E6"/>
    <w:rsid w:val="00A204F1"/>
    <w:rsid w:val="00A26A7A"/>
    <w:rsid w:val="00A410C5"/>
    <w:rsid w:val="00A55BDE"/>
    <w:rsid w:val="00A607DD"/>
    <w:rsid w:val="00A620BD"/>
    <w:rsid w:val="00A70DA8"/>
    <w:rsid w:val="00A81AD3"/>
    <w:rsid w:val="00AC10FC"/>
    <w:rsid w:val="00AC44F3"/>
    <w:rsid w:val="00AD4332"/>
    <w:rsid w:val="00B01214"/>
    <w:rsid w:val="00B047B7"/>
    <w:rsid w:val="00B169A7"/>
    <w:rsid w:val="00B371DE"/>
    <w:rsid w:val="00B84195"/>
    <w:rsid w:val="00BA2106"/>
    <w:rsid w:val="00BC34BD"/>
    <w:rsid w:val="00BF0358"/>
    <w:rsid w:val="00BF240E"/>
    <w:rsid w:val="00C05108"/>
    <w:rsid w:val="00C076B3"/>
    <w:rsid w:val="00C11F5C"/>
    <w:rsid w:val="00C3025F"/>
    <w:rsid w:val="00C30B14"/>
    <w:rsid w:val="00C50D72"/>
    <w:rsid w:val="00C61D78"/>
    <w:rsid w:val="00C65778"/>
    <w:rsid w:val="00C73D17"/>
    <w:rsid w:val="00C75E9B"/>
    <w:rsid w:val="00C80A7C"/>
    <w:rsid w:val="00CA0418"/>
    <w:rsid w:val="00CB563C"/>
    <w:rsid w:val="00CE5326"/>
    <w:rsid w:val="00D35776"/>
    <w:rsid w:val="00D44042"/>
    <w:rsid w:val="00D4777B"/>
    <w:rsid w:val="00D76563"/>
    <w:rsid w:val="00DB013D"/>
    <w:rsid w:val="00DB021E"/>
    <w:rsid w:val="00DB7122"/>
    <w:rsid w:val="00DC2B6B"/>
    <w:rsid w:val="00DD6704"/>
    <w:rsid w:val="00DE3E19"/>
    <w:rsid w:val="00DE430E"/>
    <w:rsid w:val="00DF0916"/>
    <w:rsid w:val="00DF365F"/>
    <w:rsid w:val="00DF5F90"/>
    <w:rsid w:val="00E22B33"/>
    <w:rsid w:val="00E41F08"/>
    <w:rsid w:val="00E56A4A"/>
    <w:rsid w:val="00EB794E"/>
    <w:rsid w:val="00EE53FC"/>
    <w:rsid w:val="00EF2A9E"/>
    <w:rsid w:val="00EF3767"/>
    <w:rsid w:val="00F01B9A"/>
    <w:rsid w:val="00F11B89"/>
    <w:rsid w:val="00F1567A"/>
    <w:rsid w:val="00F15C28"/>
    <w:rsid w:val="00F15E11"/>
    <w:rsid w:val="00F1640E"/>
    <w:rsid w:val="00F212C8"/>
    <w:rsid w:val="00F253AE"/>
    <w:rsid w:val="00F27C51"/>
    <w:rsid w:val="00F65B55"/>
    <w:rsid w:val="00F75704"/>
    <w:rsid w:val="00FA1381"/>
    <w:rsid w:val="00FA23A8"/>
    <w:rsid w:val="00FA606B"/>
    <w:rsid w:val="00FB1FA3"/>
    <w:rsid w:val="00FF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2F06"/>
  <w15:chartTrackingRefBased/>
  <w15:docId w15:val="{139A9AD3-A43B-45BF-9300-CAC83D4D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Grid">
    <w:name w:val="TableGrid"/>
    <w:rsid w:val="00EF3767"/>
    <w:pPr>
      <w:spacing w:after="0" w:line="240" w:lineRule="auto"/>
    </w:pPr>
    <w:rPr>
      <w:rFonts w:eastAsiaTheme="minorEastAsia"/>
    </w:rPr>
    <w:tblPr>
      <w:tblCellMar>
        <w:top w:w="0" w:type="dxa"/>
        <w:left w:w="0" w:type="dxa"/>
        <w:bottom w:w="0" w:type="dxa"/>
        <w:right w:w="0" w:type="dxa"/>
      </w:tblCellMar>
    </w:tblPr>
  </w:style>
  <w:style w:type="paragraph" w:styleId="DaftarParagraf">
    <w:name w:val="List Paragraph"/>
    <w:basedOn w:val="Normal"/>
    <w:link w:val="DaftarParagrafKAR"/>
    <w:uiPriority w:val="34"/>
    <w:qFormat/>
    <w:rsid w:val="000B61D2"/>
    <w:pPr>
      <w:ind w:left="720"/>
      <w:contextualSpacing/>
    </w:pPr>
  </w:style>
  <w:style w:type="table" w:styleId="KisiTabel">
    <w:name w:val="Table Grid"/>
    <w:basedOn w:val="TabelNormal"/>
    <w:uiPriority w:val="39"/>
    <w:rsid w:val="00974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siKomentar">
    <w:name w:val="annotation reference"/>
    <w:basedOn w:val="FontParagrafDefault"/>
    <w:uiPriority w:val="99"/>
    <w:semiHidden/>
    <w:unhideWhenUsed/>
    <w:rsid w:val="007245A4"/>
    <w:rPr>
      <w:sz w:val="16"/>
      <w:szCs w:val="16"/>
    </w:rPr>
  </w:style>
  <w:style w:type="paragraph" w:styleId="TeksKomentar">
    <w:name w:val="annotation text"/>
    <w:basedOn w:val="Normal"/>
    <w:link w:val="TeksKomentarKAR"/>
    <w:uiPriority w:val="99"/>
    <w:semiHidden/>
    <w:unhideWhenUsed/>
    <w:rsid w:val="007245A4"/>
    <w:pPr>
      <w:spacing w:line="240" w:lineRule="auto"/>
    </w:pPr>
    <w:rPr>
      <w:sz w:val="20"/>
      <w:szCs w:val="20"/>
    </w:rPr>
  </w:style>
  <w:style w:type="character" w:customStyle="1" w:styleId="TeksKomentarKAR">
    <w:name w:val="Teks Komentar KAR"/>
    <w:basedOn w:val="FontParagrafDefault"/>
    <w:link w:val="TeksKomentar"/>
    <w:uiPriority w:val="99"/>
    <w:semiHidden/>
    <w:rsid w:val="007245A4"/>
    <w:rPr>
      <w:sz w:val="20"/>
      <w:szCs w:val="20"/>
    </w:rPr>
  </w:style>
  <w:style w:type="paragraph" w:styleId="SubjekKomentar">
    <w:name w:val="annotation subject"/>
    <w:basedOn w:val="TeksKomentar"/>
    <w:next w:val="TeksKomentar"/>
    <w:link w:val="SubjekKomentarKAR"/>
    <w:uiPriority w:val="99"/>
    <w:semiHidden/>
    <w:unhideWhenUsed/>
    <w:rsid w:val="007245A4"/>
    <w:rPr>
      <w:b/>
      <w:bCs/>
    </w:rPr>
  </w:style>
  <w:style w:type="character" w:customStyle="1" w:styleId="SubjekKomentarKAR">
    <w:name w:val="Subjek Komentar KAR"/>
    <w:basedOn w:val="TeksKomentarKAR"/>
    <w:link w:val="SubjekKomentar"/>
    <w:uiPriority w:val="99"/>
    <w:semiHidden/>
    <w:rsid w:val="007245A4"/>
    <w:rPr>
      <w:b/>
      <w:bCs/>
      <w:sz w:val="20"/>
      <w:szCs w:val="20"/>
    </w:rPr>
  </w:style>
  <w:style w:type="paragraph" w:styleId="TeksBalon">
    <w:name w:val="Balloon Text"/>
    <w:basedOn w:val="Normal"/>
    <w:link w:val="TeksBalonKAR"/>
    <w:uiPriority w:val="99"/>
    <w:semiHidden/>
    <w:unhideWhenUsed/>
    <w:rsid w:val="007245A4"/>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7245A4"/>
    <w:rPr>
      <w:rFonts w:ascii="Segoe UI" w:hAnsi="Segoe UI" w:cs="Segoe UI"/>
      <w:sz w:val="18"/>
      <w:szCs w:val="18"/>
    </w:rPr>
  </w:style>
  <w:style w:type="paragraph" w:styleId="TeksIsi">
    <w:name w:val="Body Text"/>
    <w:basedOn w:val="Normal"/>
    <w:link w:val="TeksIsiKAR"/>
    <w:rsid w:val="00CA0418"/>
    <w:pPr>
      <w:spacing w:after="0" w:line="240" w:lineRule="auto"/>
      <w:jc w:val="both"/>
    </w:pPr>
    <w:rPr>
      <w:rFonts w:ascii="Courier New" w:eastAsia="Batang" w:hAnsi="Courier New" w:cs="Times New Roman"/>
      <w:sz w:val="20"/>
      <w:szCs w:val="24"/>
      <w:lang w:val="x-none" w:eastAsia="x-none"/>
    </w:rPr>
  </w:style>
  <w:style w:type="character" w:customStyle="1" w:styleId="TeksIsiKAR">
    <w:name w:val="Teks Isi KAR"/>
    <w:basedOn w:val="FontParagrafDefault"/>
    <w:link w:val="TeksIsi"/>
    <w:rsid w:val="00CA0418"/>
    <w:rPr>
      <w:rFonts w:ascii="Courier New" w:eastAsia="Batang" w:hAnsi="Courier New" w:cs="Times New Roman"/>
      <w:sz w:val="20"/>
      <w:szCs w:val="24"/>
      <w:lang w:val="x-none" w:eastAsia="x-none"/>
    </w:rPr>
  </w:style>
  <w:style w:type="paragraph" w:styleId="TeksBiasa">
    <w:name w:val="Plain Text"/>
    <w:aliases w:val="Char Char Char,Plain Text Char Char Char,Plain Text Char Char Char Char Char, Char Char Char Char Char, Char Char Char Char Char Char Char, Char Char Char Char Char Char Char Char Char Char Char, Char Char Char, Char Char Char Char"/>
    <w:basedOn w:val="Normal"/>
    <w:link w:val="TeksBiasaKAR"/>
    <w:rsid w:val="00CA0418"/>
    <w:pPr>
      <w:spacing w:after="0" w:line="240" w:lineRule="auto"/>
    </w:pPr>
    <w:rPr>
      <w:rFonts w:ascii="Courier New" w:eastAsia="Times New Roman" w:hAnsi="Courier New" w:cs="Times New Roman"/>
      <w:sz w:val="20"/>
      <w:szCs w:val="24"/>
      <w:lang w:val="x-none" w:eastAsia="x-none"/>
    </w:rPr>
  </w:style>
  <w:style w:type="character" w:customStyle="1" w:styleId="TeksBiasaKAR">
    <w:name w:val="Teks Biasa KAR"/>
    <w:aliases w:val="Char Char Char KAR,Plain Text Char Char Char KAR,Plain Text Char Char Char Char Char KAR, Char Char Char Char Char KAR, Char Char Char Char Char Char Char KAR, Char Char Char Char Char Char Char Char Char Char Char KAR, Char Char Char KAR"/>
    <w:basedOn w:val="FontParagrafDefault"/>
    <w:link w:val="TeksBiasa"/>
    <w:rsid w:val="00CA0418"/>
    <w:rPr>
      <w:rFonts w:ascii="Courier New" w:eastAsia="Times New Roman" w:hAnsi="Courier New" w:cs="Times New Roman"/>
      <w:sz w:val="20"/>
      <w:szCs w:val="24"/>
      <w:lang w:val="x-none" w:eastAsia="x-none"/>
    </w:rPr>
  </w:style>
  <w:style w:type="character" w:customStyle="1" w:styleId="fontstyle01">
    <w:name w:val="fontstyle01"/>
    <w:rsid w:val="00A81AD3"/>
    <w:rPr>
      <w:rFonts w:ascii="Arial Narrow" w:hAnsi="Arial Narrow" w:hint="default"/>
      <w:b w:val="0"/>
      <w:bCs w:val="0"/>
      <w:i w:val="0"/>
      <w:iCs w:val="0"/>
      <w:color w:val="000000"/>
      <w:sz w:val="24"/>
      <w:szCs w:val="24"/>
    </w:rPr>
  </w:style>
  <w:style w:type="paragraph" w:styleId="Header">
    <w:name w:val="header"/>
    <w:basedOn w:val="Normal"/>
    <w:link w:val="HeaderKAR"/>
    <w:uiPriority w:val="99"/>
    <w:unhideWhenUsed/>
    <w:rsid w:val="00FA1381"/>
    <w:pPr>
      <w:tabs>
        <w:tab w:val="center" w:pos="4513"/>
        <w:tab w:val="right" w:pos="9026"/>
      </w:tabs>
      <w:spacing w:after="0" w:line="240" w:lineRule="auto"/>
    </w:pPr>
  </w:style>
  <w:style w:type="character" w:customStyle="1" w:styleId="HeaderKAR">
    <w:name w:val="Header KAR"/>
    <w:basedOn w:val="FontParagrafDefault"/>
    <w:link w:val="Header"/>
    <w:uiPriority w:val="99"/>
    <w:rsid w:val="00FA1381"/>
  </w:style>
  <w:style w:type="paragraph" w:styleId="Footer">
    <w:name w:val="footer"/>
    <w:basedOn w:val="Normal"/>
    <w:link w:val="FooterKAR"/>
    <w:uiPriority w:val="99"/>
    <w:unhideWhenUsed/>
    <w:rsid w:val="00FA1381"/>
    <w:pPr>
      <w:tabs>
        <w:tab w:val="center" w:pos="4513"/>
        <w:tab w:val="right" w:pos="9026"/>
      </w:tabs>
      <w:spacing w:after="0" w:line="240" w:lineRule="auto"/>
    </w:pPr>
  </w:style>
  <w:style w:type="character" w:customStyle="1" w:styleId="FooterKAR">
    <w:name w:val="Footer KAR"/>
    <w:basedOn w:val="FontParagrafDefault"/>
    <w:link w:val="Footer"/>
    <w:uiPriority w:val="99"/>
    <w:rsid w:val="00FA1381"/>
  </w:style>
  <w:style w:type="character" w:customStyle="1" w:styleId="DaftarParagrafKAR">
    <w:name w:val="Daftar Paragraf KAR"/>
    <w:link w:val="DaftarParagraf"/>
    <w:uiPriority w:val="34"/>
    <w:rsid w:val="004546C7"/>
  </w:style>
  <w:style w:type="paragraph" w:customStyle="1" w:styleId="Char">
    <w:name w:val="Char"/>
    <w:basedOn w:val="Normal"/>
    <w:rsid w:val="00C75E9B"/>
    <w:pPr>
      <w:spacing w:line="240" w:lineRule="exact"/>
    </w:pPr>
    <w:rPr>
      <w:rFonts w:ascii="Times New Roman" w:eastAsia="Times New Roman" w:hAnsi="Times New Roman" w:cs="Times New Roman"/>
      <w:noProof/>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Andriani</dc:creator>
  <cp:keywords/>
  <dc:description/>
  <cp:lastModifiedBy>Tabita Chamdani</cp:lastModifiedBy>
  <cp:revision>36</cp:revision>
  <cp:lastPrinted>2022-02-17T10:35:00Z</cp:lastPrinted>
  <dcterms:created xsi:type="dcterms:W3CDTF">2022-04-05T06:50:00Z</dcterms:created>
  <dcterms:modified xsi:type="dcterms:W3CDTF">2022-05-11T04:28:00Z</dcterms:modified>
</cp:coreProperties>
</file>