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Change w:id="0" w:author="Ananta Aji Wiguna" w:date="2021-09-23T13:44:00Z">
          <w:tblPr>
            <w:tblStyle w:val="TableGrid"/>
            <w:tblW w:w="0" w:type="auto"/>
            <w:tblLook w:val="04A0" w:firstRow="1" w:lastRow="0" w:firstColumn="1" w:lastColumn="0" w:noHBand="0" w:noVBand="1"/>
          </w:tblPr>
        </w:tblPrChange>
      </w:tblPr>
      <w:tblGrid>
        <w:gridCol w:w="4675"/>
        <w:gridCol w:w="4675"/>
        <w:tblGridChange w:id="1">
          <w:tblGrid>
            <w:gridCol w:w="113"/>
            <w:gridCol w:w="4675"/>
            <w:gridCol w:w="4675"/>
            <w:gridCol w:w="113"/>
          </w:tblGrid>
        </w:tblGridChange>
      </w:tblGrid>
      <w:tr w:rsidR="00436941" w:rsidRPr="00876A1F" w14:paraId="673A501C" w14:textId="77777777" w:rsidTr="00527C6C">
        <w:tc>
          <w:tcPr>
            <w:tcW w:w="4788" w:type="dxa"/>
            <w:tcPrChange w:id="2" w:author="Ananta Aji Wiguna" w:date="2021-09-23T13:44:00Z">
              <w:tcPr>
                <w:tcW w:w="4788" w:type="dxa"/>
                <w:gridSpan w:val="2"/>
              </w:tcPr>
            </w:tcPrChange>
          </w:tcPr>
          <w:p w14:paraId="34A061A5"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lang w:val="it-IT"/>
              </w:rPr>
              <w:t xml:space="preserve">PERJANJIAN </w:t>
            </w:r>
            <w:r w:rsidRPr="00876A1F">
              <w:rPr>
                <w:rFonts w:ascii="Times New Roman" w:hAnsi="Times New Roman"/>
                <w:b/>
                <w:sz w:val="20"/>
                <w:szCs w:val="20"/>
                <w:lang w:val="id-ID"/>
              </w:rPr>
              <w:t>KERJASAMA</w:t>
            </w:r>
          </w:p>
          <w:p w14:paraId="07CEB61C"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lang w:val="it-IT"/>
              </w:rPr>
              <w:t>ANTARA</w:t>
            </w:r>
          </w:p>
          <w:p w14:paraId="202D085F" w14:textId="77777777" w:rsidR="00436941" w:rsidRPr="00876A1F" w:rsidRDefault="00436941" w:rsidP="00436941">
            <w:pPr>
              <w:pStyle w:val="NoSpacing"/>
              <w:jc w:val="center"/>
              <w:rPr>
                <w:rFonts w:ascii="Times New Roman" w:hAnsi="Times New Roman"/>
                <w:b/>
                <w:sz w:val="20"/>
                <w:szCs w:val="20"/>
                <w:lang w:val="id-ID"/>
              </w:rPr>
            </w:pPr>
            <w:r w:rsidRPr="00876A1F">
              <w:rPr>
                <w:rFonts w:ascii="Times New Roman" w:hAnsi="Times New Roman"/>
                <w:b/>
                <w:sz w:val="20"/>
                <w:szCs w:val="20"/>
                <w:lang w:val="it-IT"/>
              </w:rPr>
              <w:t xml:space="preserve">PT </w:t>
            </w:r>
            <w:r w:rsidRPr="00876A1F">
              <w:rPr>
                <w:rFonts w:ascii="Times New Roman" w:hAnsi="Times New Roman"/>
                <w:b/>
                <w:sz w:val="20"/>
                <w:szCs w:val="20"/>
                <w:lang w:val="id-ID"/>
              </w:rPr>
              <w:t>PRIMA TERMINAL PETIKEMAS</w:t>
            </w:r>
          </w:p>
          <w:p w14:paraId="7AA6E0D3"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lang w:val="it-IT"/>
              </w:rPr>
              <w:t>DENGAN</w:t>
            </w:r>
          </w:p>
          <w:p w14:paraId="6F0C0752" w14:textId="77777777" w:rsidR="00436941" w:rsidRPr="00876A1F" w:rsidRDefault="00436941" w:rsidP="00436941">
            <w:pPr>
              <w:pStyle w:val="NoSpacing"/>
              <w:jc w:val="center"/>
              <w:rPr>
                <w:rFonts w:ascii="Times New Roman" w:hAnsi="Times New Roman"/>
                <w:b/>
                <w:sz w:val="20"/>
                <w:szCs w:val="20"/>
                <w:lang w:val="id-ID"/>
              </w:rPr>
            </w:pPr>
            <w:del w:id="3" w:author="Novita Nurfiana" w:date="2021-09-20T14:53:00Z">
              <w:r w:rsidRPr="00876A1F" w:rsidDel="0073182F">
                <w:rPr>
                  <w:rFonts w:ascii="Times New Roman" w:hAnsi="Times New Roman"/>
                  <w:b/>
                  <w:sz w:val="20"/>
                  <w:szCs w:val="20"/>
                </w:rPr>
                <w:delText xml:space="preserve">PT. </w:delText>
              </w:r>
            </w:del>
            <w:r w:rsidRPr="00876A1F">
              <w:rPr>
                <w:rFonts w:ascii="Times New Roman" w:hAnsi="Times New Roman"/>
                <w:b/>
                <w:sz w:val="20"/>
                <w:szCs w:val="20"/>
              </w:rPr>
              <w:t>SAMUDERA SHIPPING LINE (</w:t>
            </w:r>
            <w:del w:id="4" w:author="Novita Nurfiana" w:date="2021-09-20T14:53:00Z">
              <w:r w:rsidRPr="00876A1F" w:rsidDel="0073182F">
                <w:rPr>
                  <w:rFonts w:ascii="Times New Roman" w:hAnsi="Times New Roman"/>
                  <w:b/>
                  <w:sz w:val="20"/>
                  <w:szCs w:val="20"/>
                </w:rPr>
                <w:delText xml:space="preserve">PT. </w:delText>
              </w:r>
            </w:del>
            <w:r w:rsidRPr="00876A1F">
              <w:rPr>
                <w:rFonts w:ascii="Times New Roman" w:hAnsi="Times New Roman"/>
                <w:b/>
                <w:sz w:val="20"/>
                <w:szCs w:val="20"/>
                <w:lang w:val="id-ID"/>
              </w:rPr>
              <w:t>SSL</w:t>
            </w:r>
            <w:r w:rsidRPr="00876A1F">
              <w:rPr>
                <w:rFonts w:ascii="Times New Roman" w:hAnsi="Times New Roman"/>
                <w:b/>
                <w:sz w:val="20"/>
                <w:szCs w:val="20"/>
              </w:rPr>
              <w:t>)</w:t>
            </w:r>
          </w:p>
          <w:p w14:paraId="3B81BA9E" w14:textId="77777777" w:rsidR="00436941" w:rsidRPr="00876A1F" w:rsidRDefault="00436941" w:rsidP="00436941">
            <w:pPr>
              <w:pStyle w:val="NoSpacing"/>
              <w:jc w:val="center"/>
              <w:rPr>
                <w:rFonts w:ascii="Times New Roman" w:hAnsi="Times New Roman"/>
                <w:b/>
                <w:sz w:val="20"/>
                <w:szCs w:val="20"/>
                <w:lang w:val="id-ID"/>
              </w:rPr>
            </w:pPr>
          </w:p>
          <w:p w14:paraId="7AE1138A" w14:textId="77777777" w:rsidR="00436941" w:rsidRPr="00876A1F" w:rsidRDefault="00436941" w:rsidP="00436941">
            <w:pPr>
              <w:pStyle w:val="NoSpacing"/>
              <w:jc w:val="center"/>
              <w:rPr>
                <w:rFonts w:ascii="Times New Roman" w:hAnsi="Times New Roman"/>
                <w:b/>
                <w:bCs/>
                <w:color w:val="000000"/>
                <w:sz w:val="20"/>
                <w:szCs w:val="20"/>
              </w:rPr>
            </w:pPr>
            <w:r w:rsidRPr="00876A1F">
              <w:rPr>
                <w:rFonts w:ascii="Times New Roman" w:hAnsi="Times New Roman"/>
                <w:b/>
                <w:bCs/>
                <w:color w:val="000000"/>
                <w:sz w:val="20"/>
                <w:szCs w:val="20"/>
                <w:lang w:val="id-ID"/>
              </w:rPr>
              <w:t>TENTANG</w:t>
            </w:r>
          </w:p>
          <w:p w14:paraId="27B794AA" w14:textId="77777777" w:rsidR="00436941" w:rsidRPr="00876A1F" w:rsidRDefault="00436941" w:rsidP="00436941">
            <w:pPr>
              <w:pStyle w:val="NoSpacing"/>
              <w:jc w:val="center"/>
              <w:rPr>
                <w:rFonts w:ascii="Times New Roman" w:hAnsi="Times New Roman"/>
                <w:b/>
                <w:caps/>
                <w:sz w:val="20"/>
                <w:szCs w:val="20"/>
                <w:lang w:val="id-ID" w:eastAsia="zh-CN"/>
              </w:rPr>
            </w:pPr>
            <w:r w:rsidRPr="00876A1F">
              <w:rPr>
                <w:rFonts w:ascii="Times New Roman" w:hAnsi="Times New Roman"/>
                <w:b/>
                <w:caps/>
                <w:sz w:val="20"/>
                <w:szCs w:val="20"/>
                <w:lang w:val="id-ID" w:eastAsia="zh-CN"/>
              </w:rPr>
              <w:t>Jaminan Tingkat Pelayanan</w:t>
            </w:r>
          </w:p>
          <w:p w14:paraId="48CEF73A" w14:textId="77777777" w:rsidR="00436941" w:rsidRPr="00876A1F" w:rsidRDefault="00436941" w:rsidP="00436941">
            <w:pPr>
              <w:pStyle w:val="NoSpacing"/>
              <w:jc w:val="center"/>
              <w:rPr>
                <w:rFonts w:ascii="Times New Roman" w:hAnsi="Times New Roman"/>
                <w:b/>
                <w:caps/>
                <w:sz w:val="20"/>
                <w:szCs w:val="20"/>
                <w:lang w:val="pt-BR" w:eastAsia="zh-CN"/>
              </w:rPr>
            </w:pPr>
            <w:r w:rsidRPr="00876A1F">
              <w:rPr>
                <w:rFonts w:ascii="Times New Roman" w:hAnsi="Times New Roman"/>
                <w:b/>
                <w:caps/>
                <w:sz w:val="20"/>
                <w:szCs w:val="20"/>
                <w:lang w:val="pt-BR" w:eastAsia="zh-CN"/>
              </w:rPr>
              <w:t>BONGKAR/MUAT Peti Kemas Internasional</w:t>
            </w:r>
          </w:p>
          <w:p w14:paraId="46EF521F" w14:textId="77777777" w:rsidR="00436941" w:rsidRPr="00876A1F" w:rsidRDefault="00436941" w:rsidP="00436941">
            <w:pPr>
              <w:pStyle w:val="NoSpacing"/>
              <w:jc w:val="center"/>
              <w:rPr>
                <w:rFonts w:ascii="Times New Roman" w:hAnsi="Times New Roman"/>
                <w:b/>
                <w:caps/>
                <w:sz w:val="20"/>
                <w:szCs w:val="20"/>
                <w:lang w:val="id-ID" w:eastAsia="zh-CN"/>
              </w:rPr>
            </w:pPr>
            <w:r w:rsidRPr="00876A1F">
              <w:rPr>
                <w:rFonts w:ascii="Times New Roman" w:hAnsi="Times New Roman"/>
                <w:b/>
                <w:caps/>
                <w:sz w:val="20"/>
                <w:szCs w:val="20"/>
                <w:lang w:val="pt-BR" w:eastAsia="zh-CN"/>
              </w:rPr>
              <w:t>di</w:t>
            </w:r>
            <w:r w:rsidRPr="00876A1F">
              <w:rPr>
                <w:rFonts w:ascii="Times New Roman" w:hAnsi="Times New Roman"/>
                <w:b/>
                <w:caps/>
                <w:sz w:val="20"/>
                <w:szCs w:val="20"/>
                <w:lang w:val="id-ID" w:eastAsia="zh-CN"/>
              </w:rPr>
              <w:t xml:space="preserve"> </w:t>
            </w:r>
            <w:r w:rsidRPr="00876A1F">
              <w:rPr>
                <w:rFonts w:ascii="Times New Roman" w:hAnsi="Times New Roman"/>
                <w:b/>
                <w:caps/>
                <w:sz w:val="20"/>
                <w:szCs w:val="20"/>
                <w:lang w:val="pt-BR" w:eastAsia="zh-CN"/>
              </w:rPr>
              <w:t>Belawan</w:t>
            </w:r>
            <w:r w:rsidRPr="00876A1F">
              <w:rPr>
                <w:rFonts w:ascii="Times New Roman" w:hAnsi="Times New Roman"/>
                <w:b/>
                <w:caps/>
                <w:sz w:val="20"/>
                <w:szCs w:val="20"/>
                <w:lang w:val="id-ID" w:eastAsia="zh-CN"/>
              </w:rPr>
              <w:t xml:space="preserve"> TERMINAL PETIKEMAS FASE II</w:t>
            </w:r>
          </w:p>
          <w:p w14:paraId="662E583C" w14:textId="77777777" w:rsidR="00436941" w:rsidRPr="00876A1F" w:rsidRDefault="00436941" w:rsidP="00436941">
            <w:pPr>
              <w:pStyle w:val="NoSpacing"/>
              <w:rPr>
                <w:rFonts w:ascii="Times New Roman" w:hAnsi="Times New Roman"/>
                <w:sz w:val="20"/>
                <w:szCs w:val="20"/>
              </w:rPr>
            </w:pPr>
          </w:p>
          <w:p w14:paraId="1AFBE1FF" w14:textId="77777777" w:rsidR="00436941" w:rsidRPr="00876A1F" w:rsidRDefault="00436941" w:rsidP="00436941">
            <w:pPr>
              <w:pStyle w:val="NoSpacing"/>
              <w:rPr>
                <w:rFonts w:ascii="Times New Roman" w:hAnsi="Times New Roman"/>
                <w:sz w:val="20"/>
                <w:szCs w:val="20"/>
              </w:rPr>
            </w:pPr>
          </w:p>
          <w:p w14:paraId="4C19B234" w14:textId="77777777" w:rsidR="00436941" w:rsidRPr="00876A1F" w:rsidRDefault="00436941" w:rsidP="00436941">
            <w:pPr>
              <w:pStyle w:val="NoSpacing"/>
              <w:rPr>
                <w:rFonts w:ascii="Times New Roman" w:hAnsi="Times New Roman"/>
                <w:sz w:val="20"/>
                <w:szCs w:val="20"/>
              </w:rPr>
            </w:pPr>
          </w:p>
          <w:p w14:paraId="10D64212" w14:textId="77777777" w:rsidR="00436941" w:rsidRPr="00876A1F" w:rsidRDefault="00436941" w:rsidP="00436941">
            <w:pPr>
              <w:pStyle w:val="NoSpacing"/>
              <w:rPr>
                <w:rFonts w:ascii="Times New Roman" w:hAnsi="Times New Roman"/>
                <w:b/>
                <w:sz w:val="20"/>
                <w:szCs w:val="20"/>
              </w:rPr>
            </w:pPr>
            <w:r w:rsidRPr="00876A1F">
              <w:rPr>
                <w:rFonts w:ascii="Times New Roman" w:hAnsi="Times New Roman"/>
                <w:sz w:val="20"/>
                <w:szCs w:val="20"/>
              </w:rPr>
              <w:tab/>
            </w:r>
            <w:r w:rsidRPr="00876A1F">
              <w:rPr>
                <w:rFonts w:ascii="Times New Roman" w:hAnsi="Times New Roman"/>
                <w:b/>
                <w:sz w:val="20"/>
                <w:szCs w:val="20"/>
                <w:lang w:val="id-ID"/>
              </w:rPr>
              <w:t>Nomor :</w:t>
            </w:r>
          </w:p>
          <w:p w14:paraId="06B16377" w14:textId="77777777" w:rsidR="00436941" w:rsidRPr="00876A1F" w:rsidRDefault="00436941" w:rsidP="00436941">
            <w:pPr>
              <w:pStyle w:val="NoSpacing"/>
              <w:pBdr>
                <w:bottom w:val="single" w:sz="12" w:space="1" w:color="auto"/>
              </w:pBdr>
              <w:rPr>
                <w:rFonts w:ascii="Times New Roman" w:hAnsi="Times New Roman"/>
                <w:b/>
                <w:sz w:val="20"/>
                <w:szCs w:val="20"/>
              </w:rPr>
            </w:pPr>
            <w:r w:rsidRPr="00876A1F">
              <w:rPr>
                <w:rFonts w:ascii="Times New Roman" w:hAnsi="Times New Roman"/>
                <w:b/>
                <w:sz w:val="20"/>
                <w:szCs w:val="20"/>
              </w:rPr>
              <w:tab/>
            </w:r>
            <w:r w:rsidRPr="00876A1F">
              <w:rPr>
                <w:rFonts w:ascii="Times New Roman" w:hAnsi="Times New Roman"/>
                <w:b/>
                <w:sz w:val="20"/>
                <w:szCs w:val="20"/>
                <w:lang w:val="id-ID"/>
              </w:rPr>
              <w:t>Nomor :</w:t>
            </w:r>
            <w:r w:rsidRPr="00876A1F">
              <w:rPr>
                <w:rFonts w:ascii="Times New Roman" w:hAnsi="Times New Roman"/>
                <w:b/>
                <w:sz w:val="20"/>
                <w:szCs w:val="20"/>
              </w:rPr>
              <w:t xml:space="preserve"> </w:t>
            </w:r>
          </w:p>
          <w:p w14:paraId="5E41852D" w14:textId="77777777" w:rsidR="00436941" w:rsidRPr="00876A1F" w:rsidRDefault="00436941">
            <w:pPr>
              <w:rPr>
                <w:rFonts w:ascii="Times New Roman" w:hAnsi="Times New Roman"/>
                <w:sz w:val="20"/>
                <w:szCs w:val="20"/>
              </w:rPr>
            </w:pPr>
          </w:p>
          <w:p w14:paraId="129EEAFD" w14:textId="77777777" w:rsidR="00436941" w:rsidRPr="00876A1F" w:rsidRDefault="00436941" w:rsidP="00436941">
            <w:pPr>
              <w:pStyle w:val="NoSpacing"/>
              <w:jc w:val="both"/>
              <w:rPr>
                <w:rFonts w:ascii="Times New Roman" w:hAnsi="Times New Roman"/>
                <w:sz w:val="20"/>
                <w:szCs w:val="20"/>
              </w:rPr>
            </w:pPr>
            <w:r w:rsidRPr="00876A1F">
              <w:rPr>
                <w:rFonts w:ascii="Times New Roman" w:hAnsi="Times New Roman"/>
                <w:sz w:val="20"/>
                <w:szCs w:val="20"/>
                <w:lang w:val="id-ID"/>
              </w:rPr>
              <w:t>Pada hari ini</w:t>
            </w:r>
            <w:r w:rsidRPr="00876A1F">
              <w:rPr>
                <w:rFonts w:ascii="Times New Roman" w:hAnsi="Times New Roman"/>
                <w:sz w:val="20"/>
                <w:szCs w:val="20"/>
              </w:rPr>
              <w:t xml:space="preserve"> </w:t>
            </w:r>
            <w:r w:rsidRPr="00876A1F">
              <w:rPr>
                <w:rFonts w:ascii="Times New Roman" w:hAnsi="Times New Roman"/>
                <w:sz w:val="20"/>
                <w:szCs w:val="20"/>
                <w:lang w:val="id-ID"/>
              </w:rPr>
              <w:t>________, tanggal __________ bulan</w:t>
            </w:r>
            <w:r w:rsidRPr="00876A1F">
              <w:rPr>
                <w:rFonts w:ascii="Times New Roman" w:hAnsi="Times New Roman"/>
                <w:sz w:val="20"/>
                <w:szCs w:val="20"/>
              </w:rPr>
              <w:t xml:space="preserve"> </w:t>
            </w:r>
            <w:r w:rsidRPr="00876A1F">
              <w:rPr>
                <w:rFonts w:ascii="Times New Roman" w:hAnsi="Times New Roman"/>
                <w:sz w:val="20"/>
                <w:szCs w:val="20"/>
                <w:lang w:val="id-ID"/>
              </w:rPr>
              <w:t>________ tahun</w:t>
            </w:r>
            <w:r w:rsidRPr="00876A1F">
              <w:rPr>
                <w:rFonts w:ascii="Times New Roman" w:hAnsi="Times New Roman"/>
                <w:sz w:val="20"/>
                <w:szCs w:val="20"/>
              </w:rPr>
              <w:t xml:space="preserve"> dua</w:t>
            </w:r>
            <w:r w:rsidRPr="00876A1F">
              <w:rPr>
                <w:rFonts w:ascii="Times New Roman" w:hAnsi="Times New Roman"/>
                <w:sz w:val="20"/>
                <w:szCs w:val="20"/>
                <w:lang w:val="id-ID"/>
              </w:rPr>
              <w:t xml:space="preserve"> </w:t>
            </w:r>
            <w:r w:rsidRPr="00876A1F">
              <w:rPr>
                <w:rFonts w:ascii="Times New Roman" w:hAnsi="Times New Roman"/>
                <w:sz w:val="20"/>
                <w:szCs w:val="20"/>
              </w:rPr>
              <w:t xml:space="preserve">ribu </w:t>
            </w:r>
            <w:r w:rsidRPr="00876A1F">
              <w:rPr>
                <w:rFonts w:ascii="Times New Roman" w:hAnsi="Times New Roman"/>
                <w:sz w:val="20"/>
                <w:szCs w:val="20"/>
                <w:lang w:val="en-ID"/>
              </w:rPr>
              <w:t>sembilan belas</w:t>
            </w:r>
            <w:r w:rsidRPr="00876A1F">
              <w:rPr>
                <w:rFonts w:ascii="Times New Roman" w:hAnsi="Times New Roman"/>
                <w:sz w:val="20"/>
                <w:szCs w:val="20"/>
                <w:lang w:val="id-ID"/>
              </w:rPr>
              <w:t xml:space="preserve"> b</w:t>
            </w:r>
            <w:r w:rsidRPr="00876A1F">
              <w:rPr>
                <w:rFonts w:ascii="Times New Roman" w:hAnsi="Times New Roman"/>
                <w:sz w:val="20"/>
                <w:szCs w:val="20"/>
              </w:rPr>
              <w:t xml:space="preserve">elas </w:t>
            </w:r>
            <w:r w:rsidRPr="00876A1F">
              <w:rPr>
                <w:rFonts w:ascii="Times New Roman" w:hAnsi="Times New Roman"/>
                <w:sz w:val="20"/>
                <w:szCs w:val="20"/>
                <w:lang w:val="id-ID"/>
              </w:rPr>
              <w:t>di</w:t>
            </w:r>
            <w:r w:rsidRPr="00876A1F">
              <w:rPr>
                <w:rFonts w:ascii="Times New Roman" w:hAnsi="Times New Roman"/>
                <w:sz w:val="20"/>
                <w:szCs w:val="20"/>
              </w:rPr>
              <w:t xml:space="preserve"> Medan</w:t>
            </w:r>
            <w:r w:rsidRPr="00876A1F">
              <w:rPr>
                <w:rFonts w:ascii="Times New Roman" w:hAnsi="Times New Roman"/>
                <w:sz w:val="20"/>
                <w:szCs w:val="20"/>
                <w:lang w:val="id-ID"/>
              </w:rPr>
              <w:t>, yang bertanda tangan di bawah ini</w:t>
            </w:r>
          </w:p>
          <w:p w14:paraId="75A9A501" w14:textId="77777777" w:rsidR="00436941" w:rsidRPr="00876A1F" w:rsidRDefault="00436941" w:rsidP="00436941">
            <w:pPr>
              <w:pStyle w:val="NoSpacing"/>
              <w:jc w:val="both"/>
              <w:rPr>
                <w:rFonts w:ascii="Times New Roman" w:hAnsi="Times New Roman"/>
                <w:sz w:val="20"/>
                <w:szCs w:val="20"/>
              </w:rPr>
            </w:pPr>
          </w:p>
          <w:p w14:paraId="082C00F1" w14:textId="66BFC42B" w:rsidR="00436941" w:rsidRDefault="00436941" w:rsidP="00436941">
            <w:pPr>
              <w:pStyle w:val="ListParagraph"/>
              <w:numPr>
                <w:ilvl w:val="0"/>
                <w:numId w:val="2"/>
              </w:numPr>
              <w:jc w:val="both"/>
              <w:rPr>
                <w:b/>
                <w:sz w:val="20"/>
                <w:szCs w:val="20"/>
                <w:lang w:eastAsia="id-ID"/>
              </w:rPr>
            </w:pPr>
            <w:r w:rsidRPr="00876A1F">
              <w:rPr>
                <w:b/>
                <w:sz w:val="20"/>
                <w:szCs w:val="20"/>
              </w:rPr>
              <w:t xml:space="preserve">PT </w:t>
            </w:r>
            <w:r w:rsidRPr="00876A1F">
              <w:rPr>
                <w:b/>
                <w:sz w:val="20"/>
                <w:szCs w:val="20"/>
                <w:lang w:val="id-ID"/>
              </w:rPr>
              <w:t>PR</w:t>
            </w:r>
            <w:r w:rsidRPr="00876A1F">
              <w:rPr>
                <w:b/>
                <w:sz w:val="20"/>
                <w:szCs w:val="20"/>
              </w:rPr>
              <w:t>I</w:t>
            </w:r>
            <w:r w:rsidRPr="00876A1F">
              <w:rPr>
                <w:b/>
                <w:sz w:val="20"/>
                <w:szCs w:val="20"/>
                <w:lang w:val="id-ID"/>
              </w:rPr>
              <w:t>MA TERMINAL PETIKEMAS</w:t>
            </w:r>
            <w:r w:rsidRPr="00876A1F">
              <w:rPr>
                <w:sz w:val="20"/>
                <w:szCs w:val="20"/>
              </w:rPr>
              <w:t xml:space="preserve">, </w:t>
            </w:r>
            <w:ins w:id="5" w:author="Windows User" w:date="2021-09-29T09:07:00Z">
              <w:r w:rsidR="00A45E93" w:rsidRPr="0053361E">
                <w:rPr>
                  <w:noProof/>
                  <w:sz w:val="20"/>
                  <w:szCs w:val="20"/>
                  <w:lang w:val="id-ID"/>
                  <w:rPrChange w:id="6" w:author="hp" w:date="2021-09-29T09:31:00Z">
                    <w:rPr>
                      <w:noProof/>
                      <w:lang w:val="id-ID"/>
                    </w:rPr>
                  </w:rPrChange>
                </w:rPr>
                <w:t>didirikan berdasarkan Akta Pendirian/ Anggaran Dasar No. 162 tanggal 30 Juli 2013, yang dibuat dihadapan Rahmad Nauli Siregar, S.H, notaris di Medan, dan telah mendapat pengesahan dari Menteri Hukum dan HAM RI Nomor : AHU-46327.AH.01.01 tahun 2013 tanggal 03 September 2013</w:t>
              </w:r>
            </w:ins>
            <w:ins w:id="7" w:author="Windows User" w:date="2021-09-29T09:08:00Z">
              <w:r w:rsidR="00A45E93" w:rsidRPr="00F16538">
                <w:rPr>
                  <w:noProof/>
                  <w:sz w:val="20"/>
                  <w:szCs w:val="20"/>
                  <w:lang w:val="id-ID"/>
                </w:rPr>
                <w:t>,</w:t>
              </w:r>
            </w:ins>
            <w:ins w:id="8" w:author="Windows User" w:date="2021-09-29T09:07:00Z">
              <w:r w:rsidR="00A45E93" w:rsidRPr="0053361E">
                <w:rPr>
                  <w:noProof/>
                  <w:sz w:val="20"/>
                  <w:szCs w:val="20"/>
                  <w:lang w:val="id-ID"/>
                  <w:rPrChange w:id="9" w:author="hp" w:date="2021-09-29T09:31:00Z">
                    <w:rPr>
                      <w:noProof/>
                      <w:lang w:val="id-ID"/>
                    </w:rPr>
                  </w:rPrChange>
                </w:rPr>
                <w:t xml:space="preserve"> yang</w:t>
              </w:r>
            </w:ins>
            <w:ins w:id="10" w:author="Windows User" w:date="2021-09-29T09:08:00Z">
              <w:r w:rsidR="00A45E93" w:rsidRPr="00F16538">
                <w:rPr>
                  <w:noProof/>
                  <w:sz w:val="20"/>
                  <w:szCs w:val="20"/>
                  <w:lang w:val="id-ID"/>
                </w:rPr>
                <w:t xml:space="preserve"> Anggaran Dasarnya</w:t>
              </w:r>
            </w:ins>
            <w:ins w:id="11" w:author="Windows User" w:date="2021-09-29T09:07:00Z">
              <w:r w:rsidR="00A45E93" w:rsidRPr="0053361E">
                <w:rPr>
                  <w:noProof/>
                  <w:sz w:val="20"/>
                  <w:szCs w:val="20"/>
                  <w:lang w:val="id-ID"/>
                  <w:rPrChange w:id="12" w:author="hp" w:date="2021-09-29T09:31:00Z">
                    <w:rPr>
                      <w:noProof/>
                      <w:lang w:val="id-ID"/>
                    </w:rPr>
                  </w:rPrChange>
                </w:rPr>
                <w:t xml:space="preserve"> terakhir kali diubah dengan Akta Pernyataan Keputusan Pemegang Saham Di Luar Rapat Umum Pemegang Saham (Keputusan Sirkuler Pemegang Saham) </w:t>
              </w:r>
            </w:ins>
            <w:ins w:id="13" w:author="Windows User" w:date="2021-09-29T09:08:00Z">
              <w:r w:rsidR="00A45E93" w:rsidRPr="00F16538">
                <w:rPr>
                  <w:noProof/>
                  <w:sz w:val="20"/>
                  <w:szCs w:val="20"/>
                  <w:lang w:val="id-ID"/>
                </w:rPr>
                <w:t xml:space="preserve">        </w:t>
              </w:r>
            </w:ins>
            <w:ins w:id="14" w:author="Windows User" w:date="2021-09-29T09:07:00Z">
              <w:r w:rsidR="00A45E93" w:rsidRPr="0053361E">
                <w:rPr>
                  <w:noProof/>
                  <w:sz w:val="20"/>
                  <w:szCs w:val="20"/>
                  <w:lang w:val="id-ID"/>
                  <w:rPrChange w:id="15" w:author="hp" w:date="2021-09-29T09:31:00Z">
                    <w:rPr>
                      <w:noProof/>
                      <w:lang w:val="id-ID"/>
                    </w:rPr>
                  </w:rPrChange>
                </w:rPr>
                <w:t>PT. Prima Terminal Petikemas Nomor: 36 tanggal 30 Juli 2020</w:t>
              </w:r>
            </w:ins>
            <w:ins w:id="16" w:author="Windows User" w:date="2021-09-29T09:08:00Z">
              <w:r w:rsidR="00A45E93" w:rsidRPr="00F16538">
                <w:rPr>
                  <w:noProof/>
                  <w:sz w:val="20"/>
                  <w:szCs w:val="20"/>
                  <w:lang w:val="id-ID"/>
                </w:rPr>
                <w:t>,</w:t>
              </w:r>
            </w:ins>
            <w:ins w:id="17" w:author="Windows User" w:date="2021-09-29T09:07:00Z">
              <w:r w:rsidR="00A45E93" w:rsidRPr="0053361E">
                <w:rPr>
                  <w:noProof/>
                  <w:sz w:val="20"/>
                  <w:szCs w:val="20"/>
                  <w:lang w:val="id-ID"/>
                  <w:rPrChange w:id="18" w:author="hp" w:date="2021-09-29T09:31:00Z">
                    <w:rPr>
                      <w:noProof/>
                      <w:lang w:val="id-ID"/>
                    </w:rPr>
                  </w:rPrChange>
                </w:rPr>
                <w:t xml:space="preserve"> yang dibuat dihadapan Henry Tjong, SH, notaris di Medan, yang persetujuan perubahan</w:t>
              </w:r>
            </w:ins>
            <w:ins w:id="19" w:author="Windows User" w:date="2021-09-29T09:09:00Z">
              <w:r w:rsidR="00A45E93" w:rsidRPr="00F16538">
                <w:rPr>
                  <w:noProof/>
                  <w:sz w:val="20"/>
                  <w:szCs w:val="20"/>
                  <w:lang w:val="id-ID"/>
                </w:rPr>
                <w:t xml:space="preserve">nya </w:t>
              </w:r>
            </w:ins>
            <w:ins w:id="20" w:author="Windows User" w:date="2021-09-29T09:07:00Z">
              <w:r w:rsidR="00A45E93" w:rsidRPr="0053361E">
                <w:rPr>
                  <w:noProof/>
                  <w:sz w:val="20"/>
                  <w:szCs w:val="20"/>
                  <w:lang w:val="id-ID"/>
                  <w:rPrChange w:id="21" w:author="hp" w:date="2021-09-29T09:31:00Z">
                    <w:rPr>
                      <w:noProof/>
                      <w:lang w:val="id-ID"/>
                    </w:rPr>
                  </w:rPrChange>
                </w:rPr>
                <w:t>telah disimpan di dalam database Sistem Administrasi</w:t>
              </w:r>
            </w:ins>
            <w:ins w:id="22" w:author="Windows User" w:date="2021-09-29T09:09:00Z">
              <w:r w:rsidR="00A45E93" w:rsidRPr="00F16538">
                <w:rPr>
                  <w:noProof/>
                  <w:sz w:val="20"/>
                  <w:szCs w:val="20"/>
                  <w:lang w:val="id-ID"/>
                </w:rPr>
                <w:t xml:space="preserve"> Badan Hukum Kementerian Hukum dan Hak Asasi Manusia</w:t>
              </w:r>
            </w:ins>
            <w:ins w:id="23" w:author="Windows User" w:date="2021-09-29T09:10:00Z">
              <w:r w:rsidR="00A45E93" w:rsidRPr="00F16538">
                <w:rPr>
                  <w:noProof/>
                  <w:sz w:val="20"/>
                  <w:szCs w:val="20"/>
                  <w:lang w:val="id-ID"/>
                </w:rPr>
                <w:t xml:space="preserve"> Republik Indonesia</w:t>
              </w:r>
            </w:ins>
            <w:ins w:id="24" w:author="Windows User" w:date="2021-09-29T09:07:00Z">
              <w:r w:rsidR="00A45E93" w:rsidRPr="0053361E">
                <w:rPr>
                  <w:noProof/>
                  <w:sz w:val="20"/>
                  <w:szCs w:val="20"/>
                  <w:lang w:val="id-ID"/>
                  <w:rPrChange w:id="25" w:author="hp" w:date="2021-09-29T09:31:00Z">
                    <w:rPr>
                      <w:noProof/>
                      <w:lang w:val="id-ID"/>
                    </w:rPr>
                  </w:rPrChange>
                </w:rPr>
                <w:t xml:space="preserve"> Nomor:  AHU-0065206.AH.01.02 tahun 2020 tanggal 22 September 2020</w:t>
              </w:r>
            </w:ins>
            <w:ins w:id="26" w:author="Windows User" w:date="2021-09-29T09:10:00Z">
              <w:r w:rsidR="00A45E93" w:rsidRPr="00F16538">
                <w:rPr>
                  <w:noProof/>
                  <w:sz w:val="20"/>
                  <w:szCs w:val="20"/>
                  <w:lang w:val="id-ID"/>
                </w:rPr>
                <w:t xml:space="preserve">, </w:t>
              </w:r>
            </w:ins>
            <w:ins w:id="27" w:author="Windows User" w:date="2021-09-29T09:07:00Z">
              <w:r w:rsidR="00A45E93" w:rsidRPr="0053361E">
                <w:rPr>
                  <w:noProof/>
                  <w:sz w:val="20"/>
                  <w:szCs w:val="20"/>
                  <w:lang w:val="id-ID"/>
                  <w:rPrChange w:id="28" w:author="hp" w:date="2021-09-29T09:31:00Z">
                    <w:rPr>
                      <w:noProof/>
                      <w:lang w:val="id-ID"/>
                    </w:rPr>
                  </w:rPrChange>
                </w:rPr>
                <w:t>dalam hal ini diwakili oleh</w:t>
              </w:r>
              <w:r w:rsidR="00A45E93" w:rsidRPr="0053361E">
                <w:rPr>
                  <w:b/>
                  <w:bCs/>
                  <w:noProof/>
                  <w:sz w:val="20"/>
                  <w:szCs w:val="20"/>
                  <w:lang w:val="id-ID"/>
                  <w:rPrChange w:id="29" w:author="hp" w:date="2021-09-29T09:31:00Z">
                    <w:rPr>
                      <w:b/>
                      <w:bCs/>
                      <w:noProof/>
                      <w:lang w:val="id-ID"/>
                    </w:rPr>
                  </w:rPrChange>
                </w:rPr>
                <w:t xml:space="preserve"> AGUS WILARSO</w:t>
              </w:r>
              <w:r w:rsidR="00A45E93" w:rsidRPr="0053361E">
                <w:rPr>
                  <w:noProof/>
                  <w:sz w:val="20"/>
                  <w:szCs w:val="20"/>
                  <w:lang w:val="id-ID"/>
                  <w:rPrChange w:id="30" w:author="hp" w:date="2021-09-29T09:31:00Z">
                    <w:rPr>
                      <w:noProof/>
                      <w:lang w:val="id-ID"/>
                    </w:rPr>
                  </w:rPrChange>
                </w:rPr>
                <w:t>, selaku Direktur Operasi dan Teknik PT Prima Terminal Petikemas, berdasarkan Akta Pernyataan Keputusan Rapat Nomor 11 tanggal 15 Maret 2019, yang telah diterima dan dicatat di dalam Sistem Administrasi Badan Hukum Kementerian Hukum dan Hak Asasi Manusia Republik Indonesia Nomor: AHU-AH.01.03-0189855 tanggal 05 April 2019</w:t>
              </w:r>
            </w:ins>
            <w:del w:id="31" w:author="Windows User" w:date="2021-09-29T09:07:00Z">
              <w:r w:rsidRPr="00F16538" w:rsidDel="00A45E93">
                <w:rPr>
                  <w:sz w:val="20"/>
                  <w:szCs w:val="20"/>
                </w:rPr>
                <w:delText>didirikan berdasarkan Akt</w:delText>
              </w:r>
              <w:r w:rsidRPr="00F16538" w:rsidDel="00A45E93">
                <w:rPr>
                  <w:sz w:val="20"/>
                  <w:szCs w:val="20"/>
                  <w:lang w:val="id-ID" w:eastAsia="id-ID"/>
                </w:rPr>
                <w:delText>a</w:delText>
              </w:r>
              <w:r w:rsidRPr="00F16538" w:rsidDel="00A45E93">
                <w:rPr>
                  <w:sz w:val="20"/>
                  <w:szCs w:val="20"/>
                </w:rPr>
                <w:delText xml:space="preserve"> Pendirian/Anggaran Dasar Perusahaan Perseroan (Persero) yang dibuat dihadapan Imas Fatimah, S.H. Nomor 1 tanggal 1 Desember 1992 sebagaimana dimuat dalam Tambahan Berita Negara Republik Indonesia tanggal 01 Nopember 1994 Nomor 87, yang telah beberapa kali mengalami perubahan terakhir diubah dengan Akta Pernyataan Keputusan Rapat Nomor 207 tanggal 30 Juni 2014 yang dibuat dihadapan Notaris Risna Rahmi Arifa, S.H. yang telah mendapat pengesahan </w:delText>
              </w:r>
            </w:del>
            <w:ins w:id="32" w:author="Ananta Aji Wiguna" w:date="2021-09-23T09:27:00Z">
              <w:del w:id="33" w:author="Windows User" w:date="2021-09-29T09:07:00Z">
                <w:r w:rsidR="00014FC4" w:rsidRPr="00F16538" w:rsidDel="00A45E93">
                  <w:rPr>
                    <w:sz w:val="20"/>
                    <w:szCs w:val="20"/>
                  </w:rPr>
                  <w:delText xml:space="preserve">persetujuan </w:delText>
                </w:r>
              </w:del>
            </w:ins>
            <w:del w:id="34" w:author="Windows User" w:date="2021-09-29T09:07:00Z">
              <w:r w:rsidRPr="00F16538" w:rsidDel="00A45E93">
                <w:rPr>
                  <w:sz w:val="20"/>
                  <w:szCs w:val="20"/>
                </w:rPr>
                <w:delText>dari Menteri Hukum dan Hak Asasi Manusia Republik Indonesia Nomor AHU-05403.40.20.2014 tanggal 11 Juli 2014, dalam hal ini diwakili oleh</w:delText>
              </w:r>
              <w:r w:rsidRPr="00F16538" w:rsidDel="00A45E93">
                <w:rPr>
                  <w:sz w:val="20"/>
                  <w:szCs w:val="20"/>
                  <w:lang w:val="id-ID" w:eastAsia="id-ID"/>
                </w:rPr>
                <w:delText xml:space="preserve"> </w:delText>
              </w:r>
              <w:r w:rsidRPr="00F16538" w:rsidDel="00A45E93">
                <w:rPr>
                  <w:b/>
                  <w:sz w:val="20"/>
                  <w:szCs w:val="20"/>
                  <w:lang w:val="id-ID" w:eastAsia="id-ID"/>
                </w:rPr>
                <w:delText>AGUS WILARSO</w:delText>
              </w:r>
              <w:r w:rsidRPr="00F16538" w:rsidDel="00A45E93">
                <w:rPr>
                  <w:b/>
                  <w:sz w:val="20"/>
                  <w:szCs w:val="20"/>
                </w:rPr>
                <w:delText xml:space="preserve"> </w:delText>
              </w:r>
              <w:r w:rsidRPr="00F16538" w:rsidDel="00A45E93">
                <w:rPr>
                  <w:sz w:val="20"/>
                  <w:szCs w:val="20"/>
                </w:rPr>
                <w:delText xml:space="preserve">selaku </w:delText>
              </w:r>
              <w:r w:rsidRPr="00F16538" w:rsidDel="00A45E93">
                <w:rPr>
                  <w:sz w:val="20"/>
                  <w:szCs w:val="20"/>
                  <w:lang w:val="id-ID"/>
                </w:rPr>
                <w:delText xml:space="preserve">Direktur Operasional dan Teknik Utama Prima </w:delText>
              </w:r>
              <w:r w:rsidRPr="00F16538" w:rsidDel="00A45E93">
                <w:rPr>
                  <w:sz w:val="20"/>
                  <w:szCs w:val="20"/>
                </w:rPr>
                <w:delText>Terminal Petikemas Belawan</w:delText>
              </w:r>
              <w:r w:rsidRPr="00F16538" w:rsidDel="00A45E93">
                <w:rPr>
                  <w:sz w:val="20"/>
                  <w:szCs w:val="20"/>
                  <w:lang w:val="id-ID"/>
                </w:rPr>
                <w:delText xml:space="preserve"> Fase II</w:delText>
              </w:r>
              <w:r w:rsidRPr="00F16538" w:rsidDel="00A45E93">
                <w:rPr>
                  <w:sz w:val="20"/>
                  <w:szCs w:val="20"/>
                </w:rPr>
                <w:delText xml:space="preserve">, </w:delText>
              </w:r>
              <w:commentRangeStart w:id="35"/>
              <w:r w:rsidRPr="00F16538" w:rsidDel="00A45E93">
                <w:rPr>
                  <w:sz w:val="20"/>
                  <w:szCs w:val="20"/>
                </w:rPr>
                <w:delText>berdasarkan Keputusan Direksi PT Pelabuhan</w:delText>
              </w:r>
              <w:r w:rsidRPr="00F16538" w:rsidDel="00A45E93">
                <w:rPr>
                  <w:sz w:val="20"/>
                  <w:szCs w:val="20"/>
                  <w:lang w:val="id-ID" w:eastAsia="id-ID"/>
                </w:rPr>
                <w:delText xml:space="preserve"> </w:delText>
              </w:r>
              <w:r w:rsidRPr="00F16538" w:rsidDel="00A45E93">
                <w:rPr>
                  <w:sz w:val="20"/>
                  <w:szCs w:val="20"/>
                </w:rPr>
                <w:delText>Indonesia</w:delText>
              </w:r>
              <w:r w:rsidRPr="00F16538" w:rsidDel="00A45E93">
                <w:rPr>
                  <w:sz w:val="20"/>
                  <w:szCs w:val="20"/>
                  <w:lang w:val="id-ID" w:eastAsia="id-ID"/>
                </w:rPr>
                <w:delText xml:space="preserve"> </w:delText>
              </w:r>
              <w:r w:rsidRPr="00F16538" w:rsidDel="00A45E93">
                <w:rPr>
                  <w:sz w:val="20"/>
                  <w:szCs w:val="20"/>
                </w:rPr>
                <w:delText>I (Persero) No</w:delText>
              </w:r>
              <w:r w:rsidRPr="00F16538" w:rsidDel="00A45E93">
                <w:rPr>
                  <w:sz w:val="20"/>
                  <w:szCs w:val="20"/>
                  <w:lang w:val="id-ID" w:eastAsia="id-ID"/>
                </w:rPr>
                <w:delText xml:space="preserve">mor </w:delText>
              </w:r>
              <w:r w:rsidRPr="00F16538" w:rsidDel="00A45E93">
                <w:rPr>
                  <w:sz w:val="20"/>
                  <w:szCs w:val="20"/>
                </w:rPr>
                <w:delText>KP.</w:delText>
              </w:r>
              <w:r w:rsidRPr="00F16538" w:rsidDel="00A45E93">
                <w:rPr>
                  <w:sz w:val="20"/>
                  <w:szCs w:val="20"/>
                  <w:lang w:val="id-ID" w:eastAsia="id-ID"/>
                </w:rPr>
                <w:delText xml:space="preserve"> .....</w:delText>
              </w:r>
              <w:r w:rsidRPr="00F16538" w:rsidDel="00A45E93">
                <w:rPr>
                  <w:sz w:val="20"/>
                  <w:szCs w:val="20"/>
                </w:rPr>
                <w:delText xml:space="preserve">tanggal </w:delText>
              </w:r>
              <w:r w:rsidRPr="00F16538" w:rsidDel="00A45E93">
                <w:rPr>
                  <w:sz w:val="20"/>
                  <w:szCs w:val="20"/>
                  <w:lang w:val="id-ID"/>
                </w:rPr>
                <w:delText>.........</w:delText>
              </w:r>
              <w:r w:rsidRPr="00F16538" w:rsidDel="00A45E93">
                <w:rPr>
                  <w:sz w:val="20"/>
                  <w:szCs w:val="20"/>
                </w:rPr>
                <w:delText>201</w:delText>
              </w:r>
              <w:r w:rsidRPr="00F16538" w:rsidDel="00A45E93">
                <w:rPr>
                  <w:sz w:val="20"/>
                  <w:szCs w:val="20"/>
                  <w:lang w:val="id-ID"/>
                </w:rPr>
                <w:delText>7</w:delText>
              </w:r>
              <w:r w:rsidRPr="00F16538" w:rsidDel="00A45E93">
                <w:rPr>
                  <w:sz w:val="20"/>
                  <w:szCs w:val="20"/>
                </w:rPr>
                <w:delText xml:space="preserve"> </w:delText>
              </w:r>
              <w:commentRangeEnd w:id="35"/>
              <w:r w:rsidR="004238A7" w:rsidRPr="00F16538" w:rsidDel="00A45E93">
                <w:rPr>
                  <w:rStyle w:val="CommentReference"/>
                  <w:rFonts w:ascii="Calibri" w:eastAsia="Calibri" w:hAnsi="Calibri"/>
                </w:rPr>
                <w:commentReference w:id="35"/>
              </w:r>
              <w:r w:rsidRPr="00F16538" w:rsidDel="00A45E93">
                <w:rPr>
                  <w:sz w:val="20"/>
                  <w:szCs w:val="20"/>
                </w:rPr>
                <w:delText xml:space="preserve">dan </w:delText>
              </w:r>
              <w:r w:rsidRPr="00F16538" w:rsidDel="00A45E93">
                <w:rPr>
                  <w:sz w:val="20"/>
                  <w:szCs w:val="20"/>
                  <w:lang w:val="id-ID"/>
                </w:rPr>
                <w:delText>Surat Kuasa Khusus Nomor : ........tanggal...........</w:delText>
              </w:r>
            </w:del>
            <w:r w:rsidRPr="00F16538">
              <w:rPr>
                <w:sz w:val="20"/>
                <w:szCs w:val="20"/>
                <w:lang w:val="id-ID"/>
              </w:rPr>
              <w:t xml:space="preserve">, dari dan </w:t>
            </w:r>
            <w:r w:rsidRPr="00F16538">
              <w:rPr>
                <w:sz w:val="20"/>
                <w:szCs w:val="20"/>
              </w:rPr>
              <w:t>oleh karena itu bertindak untuk dan atas nama</w:t>
            </w:r>
            <w:del w:id="36" w:author="Windows User" w:date="2021-09-29T09:13:00Z">
              <w:r w:rsidRPr="00F16538" w:rsidDel="00204C09">
                <w:rPr>
                  <w:sz w:val="20"/>
                  <w:szCs w:val="20"/>
                </w:rPr>
                <w:delText xml:space="preserve"> Direksi</w:delText>
              </w:r>
            </w:del>
            <w:ins w:id="37" w:author="Windows User" w:date="2021-09-29T09:13:00Z">
              <w:r w:rsidR="00204C09" w:rsidRPr="00F16538">
                <w:rPr>
                  <w:sz w:val="20"/>
                  <w:szCs w:val="20"/>
                  <w:lang w:val="id-ID"/>
                </w:rPr>
                <w:t xml:space="preserve"> </w:t>
              </w:r>
            </w:ins>
            <w:del w:id="38" w:author="Windows User" w:date="2021-09-29T09:13:00Z">
              <w:r w:rsidRPr="00F16538" w:rsidDel="00204C09">
                <w:rPr>
                  <w:sz w:val="20"/>
                  <w:szCs w:val="20"/>
                </w:rPr>
                <w:delText xml:space="preserve"> </w:delText>
              </w:r>
            </w:del>
            <w:r w:rsidRPr="00F16538">
              <w:rPr>
                <w:sz w:val="20"/>
                <w:szCs w:val="20"/>
              </w:rPr>
              <w:t>PT</w:t>
            </w:r>
            <w:del w:id="39" w:author="Ananta Aji Wiguna" w:date="2021-09-23T09:30:00Z">
              <w:r w:rsidRPr="00F16538" w:rsidDel="00014FC4">
                <w:rPr>
                  <w:sz w:val="20"/>
                  <w:szCs w:val="20"/>
                </w:rPr>
                <w:delText>.</w:delText>
              </w:r>
            </w:del>
            <w:r w:rsidRPr="00F16538">
              <w:rPr>
                <w:sz w:val="20"/>
                <w:szCs w:val="20"/>
              </w:rPr>
              <w:t xml:space="preserve"> </w:t>
            </w:r>
            <w:ins w:id="40" w:author="Ananta Aji Wiguna" w:date="2021-09-23T09:30:00Z">
              <w:r w:rsidR="00014FC4" w:rsidRPr="00F16538">
                <w:rPr>
                  <w:sz w:val="20"/>
                  <w:szCs w:val="20"/>
                  <w:lang w:val="en" w:eastAsia="id-ID"/>
                </w:rPr>
                <w:t>Prima Terminal Petikemas</w:t>
              </w:r>
            </w:ins>
            <w:del w:id="41" w:author="Ananta Aji Wiguna" w:date="2021-09-23T09:30:00Z">
              <w:r w:rsidRPr="00F16538" w:rsidDel="00014FC4">
                <w:rPr>
                  <w:sz w:val="20"/>
                  <w:szCs w:val="20"/>
                </w:rPr>
                <w:delText>Pelabuhan Indonesia I (Persero)</w:delText>
              </w:r>
            </w:del>
            <w:r w:rsidRPr="00F16538">
              <w:rPr>
                <w:sz w:val="20"/>
                <w:szCs w:val="20"/>
              </w:rPr>
              <w:t xml:space="preserve">, selanjutnya disebut </w:t>
            </w:r>
            <w:del w:id="42" w:author="Novita Nurfiana" w:date="2021-09-20T14:55:00Z">
              <w:r w:rsidRPr="00F16538" w:rsidDel="0073182F">
                <w:rPr>
                  <w:b/>
                  <w:sz w:val="20"/>
                  <w:szCs w:val="20"/>
                </w:rPr>
                <w:delText>PIHAK PERTAMA</w:delText>
              </w:r>
            </w:del>
            <w:ins w:id="43" w:author="Novita Nurfiana" w:date="2021-09-20T14:55:00Z">
              <w:r w:rsidR="0073182F" w:rsidRPr="00F16538">
                <w:rPr>
                  <w:b/>
                  <w:sz w:val="20"/>
                  <w:szCs w:val="20"/>
                </w:rPr>
                <w:t xml:space="preserve"> PTP</w:t>
              </w:r>
            </w:ins>
            <w:r w:rsidRPr="00876A1F">
              <w:rPr>
                <w:b/>
                <w:sz w:val="20"/>
                <w:szCs w:val="20"/>
                <w:lang w:val="id-ID" w:eastAsia="id-ID"/>
              </w:rPr>
              <w:t>.</w:t>
            </w:r>
          </w:p>
          <w:p w14:paraId="1B2CCE7B" w14:textId="77777777" w:rsidR="00876A1F" w:rsidRPr="00876A1F" w:rsidRDefault="00876A1F" w:rsidP="00876A1F">
            <w:pPr>
              <w:pStyle w:val="ListParagraph"/>
              <w:jc w:val="both"/>
              <w:rPr>
                <w:b/>
                <w:sz w:val="20"/>
                <w:szCs w:val="20"/>
                <w:lang w:eastAsia="id-ID"/>
              </w:rPr>
            </w:pPr>
          </w:p>
          <w:p w14:paraId="20FA0F9D" w14:textId="77777777" w:rsidR="00436941" w:rsidRPr="00876A1F" w:rsidRDefault="00436941" w:rsidP="00436941">
            <w:pPr>
              <w:pStyle w:val="ListParagraph"/>
              <w:numPr>
                <w:ilvl w:val="0"/>
                <w:numId w:val="1"/>
              </w:numPr>
              <w:ind w:right="-18"/>
              <w:jc w:val="both"/>
              <w:rPr>
                <w:color w:val="00B050"/>
                <w:sz w:val="20"/>
                <w:szCs w:val="20"/>
              </w:rPr>
            </w:pPr>
            <w:r w:rsidRPr="00876A1F">
              <w:rPr>
                <w:b/>
                <w:sz w:val="20"/>
                <w:szCs w:val="20"/>
                <w:lang w:val="id-ID"/>
              </w:rPr>
              <w:lastRenderedPageBreak/>
              <w:t>SAMUDERA SHIPPING LINE LTD</w:t>
            </w:r>
            <w:r w:rsidRPr="00876A1F">
              <w:rPr>
                <w:sz w:val="20"/>
                <w:szCs w:val="20"/>
                <w:lang w:val="id-ID"/>
              </w:rPr>
              <w:t xml:space="preserve">, sebuah perusahaan yang didirikan berdasarkan hukum Singapura dengan kantor berada di 6 Raffles Quay #25-01 Singapura, 048580. Dalam hal ini akan diwakili oleh Bani Maulana Mulia dalam kapasitasnya sebagai Executive Director &amp; CEO Samudera Shipping Line Ltd dalam hal ini bertindak untuk dan atas nama Samudera Shipping Line Ltd berdasarkan Anggaran Dasar dan perubahannya sebagaimana disebutkan dalam </w:t>
            </w:r>
            <w:r w:rsidRPr="00F16538">
              <w:rPr>
                <w:sz w:val="20"/>
                <w:szCs w:val="20"/>
                <w:lang w:val="id-ID"/>
                <w:rPrChange w:id="44" w:author="hp" w:date="2021-09-29T11:24:00Z">
                  <w:rPr>
                    <w:rFonts w:ascii="Calibri" w:eastAsia="Calibri" w:hAnsi="Calibri"/>
                    <w:sz w:val="20"/>
                    <w:szCs w:val="20"/>
                    <w:lang w:val="id-ID"/>
                  </w:rPr>
                </w:rPrChange>
              </w:rPr>
              <w:t>Memorandum And Articles of Association</w:t>
            </w:r>
            <w:r w:rsidRPr="00876A1F">
              <w:rPr>
                <w:sz w:val="20"/>
                <w:szCs w:val="20"/>
                <w:lang w:val="id-ID"/>
              </w:rPr>
              <w:t xml:space="preserve"> tanggal 22 Desember 1993 dan terakhir diubah berdasarkan </w:t>
            </w:r>
            <w:r w:rsidRPr="00F16538">
              <w:rPr>
                <w:sz w:val="20"/>
                <w:szCs w:val="20"/>
                <w:lang w:val="id-ID"/>
                <w:rPrChange w:id="45" w:author="hp" w:date="2021-09-29T11:24:00Z">
                  <w:rPr>
                    <w:rFonts w:ascii="Calibri" w:eastAsia="Calibri" w:hAnsi="Calibri"/>
                    <w:sz w:val="20"/>
                    <w:szCs w:val="20"/>
                    <w:lang w:val="id-ID"/>
                  </w:rPr>
                </w:rPrChange>
              </w:rPr>
              <w:t>Accounting And Corporate Regulatory Authority Bussiness Profile</w:t>
            </w:r>
            <w:r w:rsidRPr="00876A1F">
              <w:rPr>
                <w:sz w:val="20"/>
                <w:szCs w:val="20"/>
                <w:lang w:val="id-ID"/>
              </w:rPr>
              <w:t xml:space="preserve"> tanggal </w:t>
            </w:r>
            <w:r w:rsidR="0073182F">
              <w:rPr>
                <w:sz w:val="20"/>
                <w:szCs w:val="20"/>
              </w:rPr>
              <w:t>28</w:t>
            </w:r>
            <w:r w:rsidRPr="00876A1F">
              <w:rPr>
                <w:sz w:val="20"/>
                <w:szCs w:val="20"/>
                <w:lang w:val="id-ID"/>
              </w:rPr>
              <w:t xml:space="preserve"> </w:t>
            </w:r>
            <w:r w:rsidR="0073182F">
              <w:rPr>
                <w:sz w:val="20"/>
                <w:szCs w:val="20"/>
              </w:rPr>
              <w:t>April</w:t>
            </w:r>
            <w:r w:rsidRPr="00876A1F">
              <w:rPr>
                <w:sz w:val="20"/>
                <w:szCs w:val="20"/>
                <w:lang w:val="id-ID"/>
              </w:rPr>
              <w:t xml:space="preserve"> </w:t>
            </w:r>
            <w:r w:rsidR="0073182F">
              <w:rPr>
                <w:sz w:val="20"/>
                <w:szCs w:val="20"/>
              </w:rPr>
              <w:t>2021</w:t>
            </w:r>
            <w:r w:rsidRPr="00876A1F">
              <w:rPr>
                <w:sz w:val="20"/>
                <w:szCs w:val="20"/>
                <w:lang w:val="id-ID"/>
              </w:rPr>
              <w:t xml:space="preserve">, selanjutnya disebut </w:t>
            </w:r>
            <w:r w:rsidRPr="001E5D70">
              <w:rPr>
                <w:sz w:val="20"/>
                <w:szCs w:val="20"/>
                <w:lang w:val="id-ID"/>
                <w:rPrChange w:id="46" w:author="hp" w:date="2021-09-29T08:25:00Z">
                  <w:rPr>
                    <w:rFonts w:ascii="Calibri" w:eastAsia="Calibri" w:hAnsi="Calibri"/>
                    <w:sz w:val="20"/>
                    <w:szCs w:val="20"/>
                    <w:lang w:val="id-ID"/>
                  </w:rPr>
                </w:rPrChange>
              </w:rPr>
              <w:t>SSL.</w:t>
            </w:r>
            <w:r w:rsidRPr="00876A1F">
              <w:rPr>
                <w:sz w:val="20"/>
                <w:szCs w:val="20"/>
                <w:lang w:val="id-ID"/>
              </w:rPr>
              <w:t xml:space="preserve"> </w:t>
            </w:r>
          </w:p>
          <w:p w14:paraId="3435C617" w14:textId="77777777" w:rsidR="00436941" w:rsidRPr="00876A1F" w:rsidRDefault="00436941" w:rsidP="00436941">
            <w:pPr>
              <w:ind w:right="-18"/>
              <w:jc w:val="both"/>
              <w:rPr>
                <w:rFonts w:ascii="Times New Roman" w:hAnsi="Times New Roman"/>
                <w:color w:val="00B050"/>
                <w:sz w:val="20"/>
                <w:szCs w:val="20"/>
              </w:rPr>
            </w:pPr>
          </w:p>
          <w:p w14:paraId="0DFD21D9" w14:textId="77777777" w:rsidR="00436941" w:rsidRPr="00876A1F" w:rsidRDefault="00436941" w:rsidP="00436941">
            <w:pPr>
              <w:pStyle w:val="NoSpacing"/>
              <w:jc w:val="both"/>
              <w:rPr>
                <w:rFonts w:ascii="Times New Roman" w:hAnsi="Times New Roman"/>
                <w:color w:val="000000"/>
                <w:sz w:val="20"/>
                <w:szCs w:val="20"/>
              </w:rPr>
            </w:pPr>
            <w:r w:rsidRPr="00876A1F">
              <w:rPr>
                <w:rFonts w:ascii="Times New Roman" w:hAnsi="Times New Roman"/>
                <w:color w:val="000000"/>
                <w:sz w:val="20"/>
                <w:szCs w:val="20"/>
                <w:lang w:val="id-ID"/>
              </w:rPr>
              <w:t xml:space="preserve">PTP dan SSL selanjutnya secara bersama-sama disebut </w:t>
            </w:r>
            <w:ins w:id="47" w:author="Ananta Aji Wiguna" w:date="2021-09-23T09:47:00Z">
              <w:r w:rsidR="004238A7">
                <w:rPr>
                  <w:rFonts w:ascii="Times New Roman" w:hAnsi="Times New Roman"/>
                  <w:color w:val="000000"/>
                  <w:sz w:val="20"/>
                  <w:szCs w:val="20"/>
                </w:rPr>
                <w:t>“</w:t>
              </w:r>
            </w:ins>
            <w:r w:rsidR="004238A7" w:rsidRPr="00876A1F">
              <w:rPr>
                <w:rFonts w:ascii="Times New Roman" w:hAnsi="Times New Roman"/>
                <w:color w:val="000000"/>
                <w:sz w:val="20"/>
                <w:szCs w:val="20"/>
                <w:lang w:val="id-ID"/>
              </w:rPr>
              <w:t>Para Pihak</w:t>
            </w:r>
            <w:ins w:id="48" w:author="Ananta Aji Wiguna" w:date="2021-09-23T09:47:00Z">
              <w:r w:rsidR="004238A7">
                <w:rPr>
                  <w:rFonts w:ascii="Times New Roman" w:hAnsi="Times New Roman"/>
                  <w:color w:val="000000"/>
                  <w:sz w:val="20"/>
                  <w:szCs w:val="20"/>
                </w:rPr>
                <w:t>”.</w:t>
              </w:r>
            </w:ins>
            <w:r w:rsidR="004238A7" w:rsidRPr="00876A1F">
              <w:rPr>
                <w:rFonts w:ascii="Times New Roman" w:hAnsi="Times New Roman"/>
                <w:color w:val="000000"/>
                <w:sz w:val="20"/>
                <w:szCs w:val="20"/>
              </w:rPr>
              <w:t xml:space="preserve"> </w:t>
            </w:r>
          </w:p>
          <w:p w14:paraId="43082BDE" w14:textId="77777777" w:rsidR="00436941" w:rsidRPr="00876A1F" w:rsidRDefault="00436941" w:rsidP="00436941">
            <w:pPr>
              <w:pStyle w:val="NoSpacing"/>
              <w:rPr>
                <w:rFonts w:ascii="Times New Roman" w:hAnsi="Times New Roman"/>
                <w:color w:val="000000"/>
                <w:sz w:val="20"/>
                <w:szCs w:val="20"/>
              </w:rPr>
            </w:pPr>
          </w:p>
          <w:p w14:paraId="2B87B9AB" w14:textId="302B1F25" w:rsidR="00436941" w:rsidRPr="00E42D77" w:rsidDel="00E42D77" w:rsidRDefault="004238A7" w:rsidP="00436941">
            <w:pPr>
              <w:pStyle w:val="NoSpacing"/>
              <w:jc w:val="both"/>
              <w:rPr>
                <w:del w:id="49" w:author="Setia Dharma" w:date="2021-09-24T16:01:00Z"/>
                <w:rFonts w:ascii="Times New Roman" w:hAnsi="Times New Roman"/>
                <w:color w:val="000000"/>
                <w:sz w:val="20"/>
                <w:szCs w:val="20"/>
              </w:rPr>
            </w:pPr>
            <w:r w:rsidRPr="00876A1F">
              <w:rPr>
                <w:rFonts w:ascii="Times New Roman" w:hAnsi="Times New Roman"/>
                <w:color w:val="000000"/>
                <w:sz w:val="20"/>
                <w:szCs w:val="20"/>
                <w:lang w:val="id-ID"/>
              </w:rPr>
              <w:t xml:space="preserve">Para Pihak </w:t>
            </w:r>
            <w:r w:rsidR="00436941" w:rsidRPr="00876A1F">
              <w:rPr>
                <w:rFonts w:ascii="Times New Roman" w:hAnsi="Times New Roman"/>
                <w:color w:val="000000"/>
                <w:sz w:val="20"/>
                <w:szCs w:val="20"/>
                <w:lang w:val="id-ID"/>
              </w:rPr>
              <w:t>setuju dan sepakat untuk menandatangani perjanjian ini dengan syarat-syarat dan ketentuan sebagai</w:t>
            </w:r>
            <w:ins w:id="50" w:author="Setia Dharma" w:date="2021-09-24T16:01:00Z">
              <w:r w:rsidR="00E42D77">
                <w:rPr>
                  <w:rFonts w:ascii="Times New Roman" w:hAnsi="Times New Roman"/>
                  <w:color w:val="000000"/>
                  <w:sz w:val="20"/>
                  <w:szCs w:val="20"/>
                </w:rPr>
                <w:t xml:space="preserve"> </w:t>
              </w:r>
            </w:ins>
          </w:p>
          <w:p w14:paraId="10EA9CAE" w14:textId="77777777" w:rsidR="00436941" w:rsidRPr="00876A1F" w:rsidRDefault="00436941" w:rsidP="00876A1F">
            <w:pPr>
              <w:pStyle w:val="NoSpacing"/>
              <w:jc w:val="both"/>
              <w:rPr>
                <w:rFonts w:ascii="Times New Roman" w:hAnsi="Times New Roman"/>
                <w:sz w:val="20"/>
                <w:szCs w:val="20"/>
              </w:rPr>
            </w:pPr>
            <w:r w:rsidRPr="00876A1F">
              <w:rPr>
                <w:rFonts w:ascii="Times New Roman" w:hAnsi="Times New Roman"/>
                <w:color w:val="000000"/>
                <w:sz w:val="20"/>
                <w:szCs w:val="20"/>
                <w:lang w:val="id-ID"/>
              </w:rPr>
              <w:t>berikut :</w:t>
            </w:r>
          </w:p>
          <w:p w14:paraId="13898499" w14:textId="77777777" w:rsidR="00436941" w:rsidRPr="00876A1F" w:rsidRDefault="00436941" w:rsidP="00436941">
            <w:pPr>
              <w:pStyle w:val="NoSpacing"/>
              <w:jc w:val="center"/>
              <w:rPr>
                <w:rFonts w:ascii="Times New Roman" w:hAnsi="Times New Roman"/>
                <w:b/>
                <w:bCs/>
                <w:sz w:val="20"/>
                <w:szCs w:val="20"/>
              </w:rPr>
            </w:pPr>
            <w:r w:rsidRPr="00876A1F">
              <w:rPr>
                <w:rFonts w:ascii="Times New Roman" w:hAnsi="Times New Roman"/>
                <w:b/>
                <w:bCs/>
                <w:sz w:val="20"/>
                <w:szCs w:val="20"/>
                <w:lang w:val="id-ID"/>
              </w:rPr>
              <w:t>PASAL 1</w:t>
            </w:r>
          </w:p>
          <w:p w14:paraId="1DB09CB4" w14:textId="77777777" w:rsidR="00436941" w:rsidRPr="00876A1F" w:rsidRDefault="00436941" w:rsidP="00436941">
            <w:pPr>
              <w:pStyle w:val="NoSpacing"/>
              <w:jc w:val="center"/>
              <w:rPr>
                <w:rFonts w:ascii="Times New Roman" w:hAnsi="Times New Roman"/>
                <w:b/>
                <w:bCs/>
                <w:sz w:val="20"/>
                <w:szCs w:val="20"/>
              </w:rPr>
            </w:pPr>
          </w:p>
          <w:p w14:paraId="1B7864EF" w14:textId="77777777" w:rsidR="00436941" w:rsidRPr="00876A1F" w:rsidRDefault="00436941" w:rsidP="00436941">
            <w:pPr>
              <w:pStyle w:val="NoSpacing"/>
              <w:jc w:val="center"/>
              <w:rPr>
                <w:rFonts w:ascii="Times New Roman" w:hAnsi="Times New Roman"/>
                <w:b/>
                <w:bCs/>
                <w:sz w:val="20"/>
                <w:szCs w:val="20"/>
              </w:rPr>
            </w:pPr>
            <w:r w:rsidRPr="00876A1F">
              <w:rPr>
                <w:rFonts w:ascii="Times New Roman" w:hAnsi="Times New Roman"/>
                <w:b/>
                <w:bCs/>
                <w:sz w:val="20"/>
                <w:szCs w:val="20"/>
                <w:lang w:val="id-ID"/>
              </w:rPr>
              <w:t>DEFINISI</w:t>
            </w:r>
          </w:p>
          <w:p w14:paraId="74C4D97F" w14:textId="77777777" w:rsidR="00436941" w:rsidRPr="00876A1F" w:rsidRDefault="00436941" w:rsidP="00436941">
            <w:pPr>
              <w:pStyle w:val="NoSpacing"/>
              <w:ind w:left="720"/>
              <w:rPr>
                <w:rFonts w:ascii="Times New Roman" w:hAnsi="Times New Roman"/>
                <w:bCs/>
                <w:sz w:val="20"/>
                <w:szCs w:val="20"/>
              </w:rPr>
            </w:pPr>
          </w:p>
          <w:p w14:paraId="3ED8D193" w14:textId="77777777" w:rsidR="00436941" w:rsidRPr="00876A1F" w:rsidRDefault="00436941" w:rsidP="00436941">
            <w:pPr>
              <w:pStyle w:val="NoSpacing"/>
              <w:jc w:val="both"/>
              <w:rPr>
                <w:rFonts w:ascii="Times New Roman" w:hAnsi="Times New Roman"/>
                <w:sz w:val="20"/>
                <w:szCs w:val="20"/>
              </w:rPr>
            </w:pPr>
            <w:r w:rsidRPr="00876A1F">
              <w:rPr>
                <w:rFonts w:ascii="Times New Roman" w:hAnsi="Times New Roman"/>
                <w:sz w:val="20"/>
                <w:szCs w:val="20"/>
              </w:rPr>
              <w:t>Istilah-istilah berikut apabila digunakan dalam perjanjian ini memiliki arti sebagai berikut :</w:t>
            </w:r>
          </w:p>
          <w:p w14:paraId="1EECD8BC" w14:textId="77777777" w:rsidR="00436941" w:rsidRPr="00876A1F" w:rsidRDefault="00436941" w:rsidP="00436941">
            <w:pPr>
              <w:pStyle w:val="NoSpacing"/>
              <w:jc w:val="both"/>
              <w:rPr>
                <w:rFonts w:ascii="Times New Roman" w:hAnsi="Times New Roman"/>
                <w:sz w:val="20"/>
                <w:szCs w:val="20"/>
              </w:rPr>
            </w:pPr>
          </w:p>
          <w:p w14:paraId="7F436016" w14:textId="77777777" w:rsidR="00436941" w:rsidRPr="00876A1F" w:rsidRDefault="004238A7" w:rsidP="00436941">
            <w:pPr>
              <w:pStyle w:val="NoSpacing"/>
              <w:numPr>
                <w:ilvl w:val="0"/>
                <w:numId w:val="3"/>
              </w:numPr>
              <w:ind w:left="284" w:hanging="284"/>
              <w:jc w:val="both"/>
              <w:rPr>
                <w:rFonts w:ascii="Times New Roman" w:hAnsi="Times New Roman"/>
                <w:bCs/>
                <w:sz w:val="20"/>
                <w:szCs w:val="20"/>
              </w:rPr>
            </w:pPr>
            <w:ins w:id="51" w:author="Ananta Aji Wiguna" w:date="2021-09-23T09:48:00Z">
              <w:r>
                <w:rPr>
                  <w:rFonts w:ascii="Times New Roman" w:hAnsi="Times New Roman"/>
                  <w:sz w:val="20"/>
                  <w:szCs w:val="20"/>
                </w:rPr>
                <w:t>“</w:t>
              </w:r>
            </w:ins>
            <w:r w:rsidR="00436941" w:rsidRPr="00876A1F">
              <w:rPr>
                <w:rFonts w:ascii="Times New Roman" w:hAnsi="Times New Roman"/>
                <w:sz w:val="20"/>
                <w:szCs w:val="20"/>
              </w:rPr>
              <w:t>Kapal</w:t>
            </w:r>
            <w:ins w:id="52" w:author="Ananta Aji Wiguna" w:date="2021-09-23T09:48:00Z">
              <w:r>
                <w:rPr>
                  <w:rFonts w:ascii="Times New Roman" w:hAnsi="Times New Roman"/>
                  <w:sz w:val="20"/>
                  <w:szCs w:val="20"/>
                </w:rPr>
                <w:t>”</w:t>
              </w:r>
            </w:ins>
            <w:r w:rsidR="00436941" w:rsidRPr="00876A1F">
              <w:rPr>
                <w:rFonts w:ascii="Times New Roman" w:hAnsi="Times New Roman"/>
                <w:sz w:val="20"/>
                <w:szCs w:val="20"/>
              </w:rPr>
              <w:t xml:space="preserve"> adalah kapal petikemas milik maupun yang disewa oleh </w:t>
            </w:r>
            <w:del w:id="53" w:author="Ananta Aji Wiguna" w:date="2021-09-23T09:59:00Z">
              <w:r w:rsidR="00436941" w:rsidRPr="00876A1F" w:rsidDel="00A6535F">
                <w:rPr>
                  <w:rFonts w:ascii="Times New Roman" w:hAnsi="Times New Roman"/>
                  <w:sz w:val="20"/>
                  <w:szCs w:val="20"/>
                  <w:lang w:val="id-ID"/>
                </w:rPr>
                <w:delText>Samudera Shipping Line</w:delText>
              </w:r>
            </w:del>
            <w:ins w:id="54" w:author="Ananta Aji Wiguna" w:date="2021-09-23T09:59:00Z">
              <w:r w:rsidR="00A6535F">
                <w:rPr>
                  <w:rFonts w:ascii="Times New Roman" w:hAnsi="Times New Roman"/>
                  <w:sz w:val="20"/>
                  <w:szCs w:val="20"/>
                </w:rPr>
                <w:t>SSL</w:t>
              </w:r>
            </w:ins>
            <w:r w:rsidR="00436941" w:rsidRPr="00876A1F">
              <w:rPr>
                <w:rFonts w:ascii="Times New Roman" w:hAnsi="Times New Roman"/>
                <w:sz w:val="20"/>
                <w:szCs w:val="20"/>
              </w:rPr>
              <w:t>.</w:t>
            </w:r>
          </w:p>
          <w:p w14:paraId="56CA2A3F" w14:textId="77777777" w:rsidR="00801EAB" w:rsidRPr="00876A1F" w:rsidDel="00CC52DD" w:rsidRDefault="00801EAB">
            <w:pPr>
              <w:pStyle w:val="NoSpacing"/>
              <w:jc w:val="both"/>
              <w:rPr>
                <w:del w:id="55" w:author="Ananta Aji Wiguna" w:date="2021-09-23T10:18:00Z"/>
                <w:rFonts w:ascii="Times New Roman" w:hAnsi="Times New Roman"/>
                <w:bCs/>
                <w:sz w:val="20"/>
                <w:szCs w:val="20"/>
              </w:rPr>
              <w:pPrChange w:id="56" w:author="hp" w:date="2021-09-29T08:26:00Z">
                <w:pPr>
                  <w:pStyle w:val="NoSpacing"/>
                  <w:ind w:left="284"/>
                  <w:jc w:val="both"/>
                </w:pPr>
              </w:pPrChange>
            </w:pPr>
          </w:p>
          <w:p w14:paraId="24C38F46" w14:textId="249FF3DB" w:rsidR="00436941" w:rsidRPr="00876A1F" w:rsidDel="001E5D70" w:rsidRDefault="001E5D70">
            <w:pPr>
              <w:pStyle w:val="NoSpacing"/>
              <w:jc w:val="both"/>
              <w:rPr>
                <w:del w:id="57" w:author="hp" w:date="2021-09-29T08:26:00Z"/>
                <w:rFonts w:ascii="Times New Roman" w:hAnsi="Times New Roman"/>
                <w:sz w:val="20"/>
                <w:szCs w:val="20"/>
              </w:rPr>
              <w:pPrChange w:id="58" w:author="Ananta Aji Wiguna" w:date="2021-09-23T10:18:00Z">
                <w:pPr>
                  <w:pStyle w:val="NoSpacing"/>
                  <w:ind w:left="284" w:hanging="284"/>
                  <w:jc w:val="both"/>
                </w:pPr>
              </w:pPrChange>
            </w:pPr>
            <w:ins w:id="59" w:author="hp" w:date="2021-09-29T08:28:00Z">
              <w:r w:rsidRPr="00876A1F" w:rsidDel="001E5D70">
                <w:rPr>
                  <w:rFonts w:ascii="Times New Roman" w:hAnsi="Times New Roman"/>
                  <w:sz w:val="20"/>
                  <w:szCs w:val="20"/>
                </w:rPr>
                <w:t xml:space="preserve"> </w:t>
              </w:r>
            </w:ins>
          </w:p>
          <w:p w14:paraId="7D5C48D7" w14:textId="77777777" w:rsidR="00436941" w:rsidRPr="00876A1F" w:rsidRDefault="004238A7" w:rsidP="00436941">
            <w:pPr>
              <w:pStyle w:val="NoSpacing"/>
              <w:numPr>
                <w:ilvl w:val="0"/>
                <w:numId w:val="3"/>
              </w:numPr>
              <w:ind w:left="284" w:hanging="284"/>
              <w:jc w:val="both"/>
              <w:rPr>
                <w:rFonts w:ascii="Times New Roman" w:hAnsi="Times New Roman"/>
                <w:bCs/>
                <w:sz w:val="20"/>
                <w:szCs w:val="20"/>
              </w:rPr>
            </w:pPr>
            <w:ins w:id="60" w:author="Ananta Aji Wiguna" w:date="2021-09-23T09:48:00Z">
              <w:r>
                <w:rPr>
                  <w:rFonts w:ascii="Times New Roman" w:hAnsi="Times New Roman"/>
                  <w:i/>
                  <w:sz w:val="20"/>
                  <w:szCs w:val="20"/>
                </w:rPr>
                <w:t>“</w:t>
              </w:r>
            </w:ins>
            <w:r w:rsidR="00436941" w:rsidRPr="001E5D70">
              <w:rPr>
                <w:rFonts w:ascii="Italic" w:hAnsi="Italic"/>
                <w:sz w:val="20"/>
                <w:szCs w:val="20"/>
                <w:lang w:val="id-ID"/>
                <w:rPrChange w:id="61" w:author="hp" w:date="2021-09-29T08:28:00Z">
                  <w:rPr>
                    <w:rFonts w:ascii="Times New Roman" w:hAnsi="Times New Roman"/>
                    <w:sz w:val="20"/>
                    <w:szCs w:val="20"/>
                    <w:lang w:val="id-ID"/>
                  </w:rPr>
                </w:rPrChange>
              </w:rPr>
              <w:t xml:space="preserve">Berthing </w:t>
            </w:r>
            <w:r w:rsidR="00436941" w:rsidRPr="001E5D70">
              <w:rPr>
                <w:rFonts w:ascii="Italic" w:hAnsi="Italic"/>
                <w:sz w:val="20"/>
                <w:szCs w:val="20"/>
                <w:rPrChange w:id="62" w:author="hp" w:date="2021-09-29T08:28:00Z">
                  <w:rPr>
                    <w:rFonts w:ascii="Times New Roman" w:hAnsi="Times New Roman"/>
                    <w:sz w:val="20"/>
                    <w:szCs w:val="20"/>
                  </w:rPr>
                </w:rPrChange>
              </w:rPr>
              <w:t>Time</w:t>
            </w:r>
            <w:ins w:id="63" w:author="Ananta Aji Wiguna" w:date="2021-09-23T09:48:00Z">
              <w:r>
                <w:rPr>
                  <w:rFonts w:ascii="Times New Roman" w:hAnsi="Times New Roman"/>
                  <w:i/>
                  <w:sz w:val="20"/>
                  <w:szCs w:val="20"/>
                </w:rPr>
                <w:t>”</w:t>
              </w:r>
            </w:ins>
            <w:r w:rsidR="00436941" w:rsidRPr="00876A1F">
              <w:rPr>
                <w:rFonts w:ascii="Times New Roman" w:hAnsi="Times New Roman"/>
                <w:sz w:val="20"/>
                <w:szCs w:val="20"/>
              </w:rPr>
              <w:t xml:space="preserve"> adalah jangka waktu kapal sandar di dermaga sejak ikat tali pertama (</w:t>
            </w:r>
            <w:r w:rsidR="00436941" w:rsidRPr="005A5954">
              <w:rPr>
                <w:rFonts w:ascii="Times New Roman" w:hAnsi="Times New Roman"/>
                <w:sz w:val="20"/>
                <w:szCs w:val="20"/>
              </w:rPr>
              <w:t>first line</w:t>
            </w:r>
            <w:r w:rsidR="00436941" w:rsidRPr="00876A1F">
              <w:rPr>
                <w:rFonts w:ascii="Times New Roman" w:hAnsi="Times New Roman"/>
                <w:sz w:val="20"/>
                <w:szCs w:val="20"/>
              </w:rPr>
              <w:t>) sampai lepas tali (</w:t>
            </w:r>
            <w:r w:rsidR="00436941" w:rsidRPr="001E5D70">
              <w:rPr>
                <w:rFonts w:ascii="Times New Roman" w:hAnsi="Times New Roman"/>
                <w:sz w:val="20"/>
                <w:szCs w:val="20"/>
              </w:rPr>
              <w:t>last line</w:t>
            </w:r>
            <w:r w:rsidR="00436941" w:rsidRPr="00876A1F">
              <w:rPr>
                <w:rFonts w:ascii="Times New Roman" w:hAnsi="Times New Roman"/>
                <w:sz w:val="20"/>
                <w:szCs w:val="20"/>
              </w:rPr>
              <w:t>).</w:t>
            </w:r>
          </w:p>
          <w:p w14:paraId="58636D32" w14:textId="77777777" w:rsidR="00436941" w:rsidRPr="00876A1F" w:rsidRDefault="00436941" w:rsidP="00436941">
            <w:pPr>
              <w:pStyle w:val="NoSpacing"/>
              <w:ind w:left="284" w:hanging="284"/>
              <w:jc w:val="both"/>
              <w:rPr>
                <w:rFonts w:ascii="Times New Roman" w:hAnsi="Times New Roman"/>
                <w:bCs/>
                <w:sz w:val="20"/>
                <w:szCs w:val="20"/>
              </w:rPr>
            </w:pPr>
          </w:p>
          <w:p w14:paraId="7960F233" w14:textId="77777777" w:rsidR="00436941" w:rsidRPr="00876A1F" w:rsidRDefault="004238A7" w:rsidP="00436941">
            <w:pPr>
              <w:pStyle w:val="NoSpacing"/>
              <w:numPr>
                <w:ilvl w:val="0"/>
                <w:numId w:val="3"/>
              </w:numPr>
              <w:ind w:left="284" w:hanging="284"/>
              <w:jc w:val="both"/>
              <w:rPr>
                <w:rFonts w:ascii="Times New Roman" w:hAnsi="Times New Roman"/>
                <w:bCs/>
                <w:sz w:val="20"/>
                <w:szCs w:val="20"/>
              </w:rPr>
            </w:pPr>
            <w:ins w:id="64" w:author="Ananta Aji Wiguna" w:date="2021-09-23T09:48:00Z">
              <w:r>
                <w:rPr>
                  <w:rFonts w:ascii="Times New Roman" w:hAnsi="Times New Roman"/>
                  <w:i/>
                  <w:sz w:val="20"/>
                  <w:szCs w:val="20"/>
                </w:rPr>
                <w:t>“</w:t>
              </w:r>
            </w:ins>
            <w:r w:rsidR="00436941" w:rsidRPr="005A5954">
              <w:rPr>
                <w:rFonts w:ascii="Times New Roman" w:hAnsi="Times New Roman"/>
                <w:sz w:val="20"/>
                <w:szCs w:val="20"/>
              </w:rPr>
              <w:t>Berthing windows</w:t>
            </w:r>
            <w:ins w:id="65" w:author="Ananta Aji Wiguna" w:date="2021-09-23T09:48:00Z">
              <w:r>
                <w:rPr>
                  <w:rFonts w:ascii="Times New Roman" w:hAnsi="Times New Roman"/>
                  <w:i/>
                  <w:sz w:val="20"/>
                  <w:szCs w:val="20"/>
                </w:rPr>
                <w:t>”</w:t>
              </w:r>
            </w:ins>
            <w:r w:rsidR="00436941" w:rsidRPr="00876A1F">
              <w:rPr>
                <w:rFonts w:ascii="Times New Roman" w:hAnsi="Times New Roman"/>
                <w:sz w:val="20"/>
                <w:szCs w:val="20"/>
              </w:rPr>
              <w:t xml:space="preserve"> adalah hari/waktu yang dialokasikan kepada </w:t>
            </w:r>
            <w:del w:id="66" w:author="Ananta Aji Wiguna" w:date="2021-09-23T09:59:00Z">
              <w:r w:rsidR="00436941" w:rsidRPr="00876A1F" w:rsidDel="00A6535F">
                <w:rPr>
                  <w:rFonts w:ascii="Times New Roman" w:hAnsi="Times New Roman"/>
                  <w:sz w:val="20"/>
                  <w:szCs w:val="20"/>
                  <w:lang w:val="id-ID"/>
                </w:rPr>
                <w:delText>Samudera Shipping Line</w:delText>
              </w:r>
            </w:del>
            <w:ins w:id="67" w:author="Ananta Aji Wiguna" w:date="2021-09-23T09:59:00Z">
              <w:r w:rsidR="00A6535F">
                <w:rPr>
                  <w:rFonts w:ascii="Times New Roman" w:hAnsi="Times New Roman"/>
                  <w:sz w:val="20"/>
                  <w:szCs w:val="20"/>
                </w:rPr>
                <w:t>SSL</w:t>
              </w:r>
            </w:ins>
            <w:r w:rsidR="00436941" w:rsidRPr="00876A1F">
              <w:rPr>
                <w:rFonts w:ascii="Times New Roman" w:hAnsi="Times New Roman"/>
                <w:sz w:val="20"/>
                <w:szCs w:val="20"/>
              </w:rPr>
              <w:t xml:space="preserve"> untuk melakukan kegiatan bongkar muat di terminal </w:t>
            </w:r>
            <w:r w:rsidR="00436941" w:rsidRPr="00876A1F">
              <w:rPr>
                <w:rFonts w:ascii="Times New Roman" w:hAnsi="Times New Roman"/>
                <w:sz w:val="20"/>
                <w:szCs w:val="20"/>
                <w:lang w:val="id-ID"/>
              </w:rPr>
              <w:t xml:space="preserve">PTP </w:t>
            </w:r>
            <w:r w:rsidR="00436941" w:rsidRPr="00876A1F">
              <w:rPr>
                <w:rFonts w:ascii="Times New Roman" w:hAnsi="Times New Roman"/>
                <w:sz w:val="20"/>
                <w:szCs w:val="20"/>
              </w:rPr>
              <w:t xml:space="preserve">berdasarkan kesepakatan </w:t>
            </w:r>
            <w:r w:rsidR="00A6535F" w:rsidRPr="00876A1F">
              <w:rPr>
                <w:rFonts w:ascii="Times New Roman" w:hAnsi="Times New Roman"/>
                <w:sz w:val="20"/>
                <w:szCs w:val="20"/>
              </w:rPr>
              <w:t>Para Pihak</w:t>
            </w:r>
            <w:r w:rsidR="00436941" w:rsidRPr="00876A1F">
              <w:rPr>
                <w:rFonts w:ascii="Times New Roman" w:hAnsi="Times New Roman"/>
                <w:sz w:val="20"/>
                <w:szCs w:val="20"/>
              </w:rPr>
              <w:t>.</w:t>
            </w:r>
          </w:p>
          <w:p w14:paraId="173882F8" w14:textId="77777777" w:rsidR="00876A1F" w:rsidRPr="00876A1F" w:rsidDel="00CC52DD" w:rsidRDefault="00876A1F" w:rsidP="0073182F">
            <w:pPr>
              <w:pStyle w:val="NoSpacing"/>
              <w:ind w:left="284"/>
              <w:jc w:val="both"/>
              <w:rPr>
                <w:del w:id="68" w:author="Ananta Aji Wiguna" w:date="2021-09-23T10:18:00Z"/>
                <w:rFonts w:ascii="Times New Roman" w:hAnsi="Times New Roman"/>
                <w:bCs/>
                <w:sz w:val="20"/>
                <w:szCs w:val="20"/>
              </w:rPr>
            </w:pPr>
          </w:p>
          <w:p w14:paraId="6E05220F" w14:textId="77777777" w:rsidR="00436941" w:rsidRPr="00876A1F" w:rsidRDefault="00436941" w:rsidP="00436941">
            <w:pPr>
              <w:pStyle w:val="NoSpacing"/>
              <w:jc w:val="both"/>
              <w:rPr>
                <w:rFonts w:ascii="Times New Roman" w:hAnsi="Times New Roman"/>
                <w:bCs/>
                <w:sz w:val="20"/>
                <w:szCs w:val="20"/>
              </w:rPr>
            </w:pPr>
          </w:p>
          <w:p w14:paraId="55F87B9B" w14:textId="77777777" w:rsidR="00436941" w:rsidRPr="00876A1F" w:rsidRDefault="004238A7" w:rsidP="00436941">
            <w:pPr>
              <w:pStyle w:val="Default"/>
              <w:widowControl/>
              <w:numPr>
                <w:ilvl w:val="2"/>
                <w:numId w:val="4"/>
              </w:numPr>
              <w:ind w:left="284" w:right="-18" w:hanging="284"/>
              <w:jc w:val="both"/>
              <w:rPr>
                <w:rFonts w:ascii="Times New Roman" w:hAnsi="Times New Roman" w:cs="Times New Roman"/>
                <w:color w:val="auto"/>
                <w:sz w:val="20"/>
                <w:szCs w:val="20"/>
                <w:lang w:val="id-ID"/>
              </w:rPr>
            </w:pPr>
            <w:ins w:id="69" w:author="Ananta Aji Wiguna" w:date="2021-09-23T09:48:00Z">
              <w:r>
                <w:rPr>
                  <w:rFonts w:ascii="Times New Roman" w:hAnsi="Times New Roman" w:cs="Times New Roman"/>
                  <w:color w:val="auto"/>
                  <w:sz w:val="20"/>
                  <w:szCs w:val="20"/>
                </w:rPr>
                <w:t>“</w:t>
              </w:r>
            </w:ins>
            <w:r w:rsidR="00436941" w:rsidRPr="00876A1F">
              <w:rPr>
                <w:rFonts w:ascii="Times New Roman" w:hAnsi="Times New Roman" w:cs="Times New Roman"/>
                <w:color w:val="auto"/>
                <w:sz w:val="20"/>
                <w:szCs w:val="20"/>
                <w:lang w:val="id-ID"/>
              </w:rPr>
              <w:t>Keterlambatan</w:t>
            </w:r>
            <w:ins w:id="70" w:author="Ananta Aji Wiguna" w:date="2021-09-23T09:48:00Z">
              <w:r>
                <w:rPr>
                  <w:rFonts w:ascii="Times New Roman" w:hAnsi="Times New Roman" w:cs="Times New Roman"/>
                  <w:color w:val="auto"/>
                  <w:sz w:val="20"/>
                  <w:szCs w:val="20"/>
                </w:rPr>
                <w:t>”</w:t>
              </w:r>
            </w:ins>
            <w:r w:rsidR="00436941" w:rsidRPr="00876A1F">
              <w:rPr>
                <w:rFonts w:ascii="Times New Roman" w:hAnsi="Times New Roman" w:cs="Times New Roman"/>
                <w:color w:val="auto"/>
                <w:sz w:val="20"/>
                <w:szCs w:val="20"/>
                <w:lang w:val="id-ID"/>
              </w:rPr>
              <w:t xml:space="preserve"> adalah Kapal </w:t>
            </w:r>
            <w:del w:id="71" w:author="Ananta Aji Wiguna" w:date="2021-09-23T09:59:00Z">
              <w:r w:rsidR="00436941" w:rsidRPr="00876A1F" w:rsidDel="00A6535F">
                <w:rPr>
                  <w:rFonts w:ascii="Times New Roman" w:hAnsi="Times New Roman" w:cs="Times New Roman"/>
                  <w:color w:val="auto"/>
                  <w:sz w:val="20"/>
                  <w:szCs w:val="20"/>
                  <w:lang w:val="id-ID"/>
                </w:rPr>
                <w:delText>PIHAK Samudera Shipping Line</w:delText>
              </w:r>
            </w:del>
            <w:ins w:id="72" w:author="Ananta Aji Wiguna" w:date="2021-09-23T09:59:00Z">
              <w:r w:rsidR="00A6535F">
                <w:rPr>
                  <w:rFonts w:ascii="Times New Roman" w:hAnsi="Times New Roman" w:cs="Times New Roman"/>
                  <w:color w:val="auto"/>
                  <w:sz w:val="20"/>
                  <w:szCs w:val="20"/>
                </w:rPr>
                <w:t>SSL</w:t>
              </w:r>
            </w:ins>
            <w:r w:rsidR="00436941" w:rsidRPr="00876A1F">
              <w:rPr>
                <w:rFonts w:ascii="Times New Roman" w:hAnsi="Times New Roman" w:cs="Times New Roman"/>
                <w:color w:val="auto"/>
                <w:sz w:val="20"/>
                <w:szCs w:val="20"/>
                <w:lang w:val="id-ID"/>
              </w:rPr>
              <w:t xml:space="preserve"> terlambat sandar melebihi maximal 6 (enam) jam dari berthing window yang ditetapkan di</w:t>
            </w:r>
            <w:r w:rsidR="00436941" w:rsidRPr="00876A1F">
              <w:rPr>
                <w:rFonts w:ascii="Times New Roman" w:hAnsi="Times New Roman" w:cs="Times New Roman"/>
                <w:color w:val="auto"/>
                <w:sz w:val="20"/>
                <w:szCs w:val="20"/>
              </w:rPr>
              <w:t xml:space="preserve"> </w:t>
            </w:r>
            <w:r w:rsidR="00436941" w:rsidRPr="00876A1F">
              <w:rPr>
                <w:rFonts w:ascii="Times New Roman" w:hAnsi="Times New Roman" w:cs="Times New Roman"/>
                <w:color w:val="auto"/>
                <w:sz w:val="20"/>
                <w:szCs w:val="20"/>
                <w:lang w:val="id-ID"/>
              </w:rPr>
              <w:t xml:space="preserve">terminal </w:t>
            </w:r>
            <w:del w:id="73" w:author="Ananta Aji Wiguna" w:date="2021-09-23T09:59:00Z">
              <w:r w:rsidR="00436941" w:rsidRPr="00876A1F" w:rsidDel="00A6535F">
                <w:rPr>
                  <w:rFonts w:ascii="Times New Roman" w:hAnsi="Times New Roman" w:cs="Times New Roman"/>
                  <w:color w:val="auto"/>
                  <w:sz w:val="20"/>
                  <w:szCs w:val="20"/>
                  <w:lang w:val="id-ID"/>
                </w:rPr>
                <w:delText xml:space="preserve">PIHAK </w:delText>
              </w:r>
            </w:del>
            <w:r w:rsidR="00436941" w:rsidRPr="00876A1F">
              <w:rPr>
                <w:rFonts w:ascii="Times New Roman" w:hAnsi="Times New Roman" w:cs="Times New Roman"/>
                <w:color w:val="auto"/>
                <w:sz w:val="20"/>
                <w:szCs w:val="20"/>
                <w:lang w:val="id-ID"/>
              </w:rPr>
              <w:t>PTP.</w:t>
            </w:r>
          </w:p>
          <w:p w14:paraId="38AAC15A" w14:textId="77777777" w:rsidR="00436941" w:rsidRPr="00876A1F" w:rsidRDefault="00436941" w:rsidP="00801EAB">
            <w:pPr>
              <w:rPr>
                <w:rFonts w:ascii="Times New Roman" w:hAnsi="Times New Roman"/>
                <w:bCs/>
                <w:sz w:val="20"/>
                <w:szCs w:val="20"/>
              </w:rPr>
            </w:pPr>
          </w:p>
          <w:p w14:paraId="09C85D95" w14:textId="77777777" w:rsidR="00436941" w:rsidRPr="00876A1F" w:rsidRDefault="004238A7" w:rsidP="00436941">
            <w:pPr>
              <w:pStyle w:val="NoSpacing"/>
              <w:numPr>
                <w:ilvl w:val="0"/>
                <w:numId w:val="5"/>
              </w:numPr>
              <w:ind w:left="284" w:hanging="284"/>
              <w:jc w:val="both"/>
              <w:rPr>
                <w:rFonts w:ascii="Times New Roman" w:hAnsi="Times New Roman"/>
                <w:bCs/>
                <w:sz w:val="20"/>
                <w:szCs w:val="20"/>
              </w:rPr>
            </w:pPr>
            <w:ins w:id="74" w:author="Ananta Aji Wiguna" w:date="2021-09-23T09:48:00Z">
              <w:r>
                <w:rPr>
                  <w:rFonts w:ascii="Times New Roman" w:hAnsi="Times New Roman"/>
                  <w:sz w:val="20"/>
                  <w:szCs w:val="20"/>
                </w:rPr>
                <w:t>“</w:t>
              </w:r>
            </w:ins>
            <w:r w:rsidR="00436941" w:rsidRPr="00876A1F">
              <w:rPr>
                <w:rFonts w:ascii="Times New Roman" w:hAnsi="Times New Roman"/>
                <w:sz w:val="20"/>
                <w:szCs w:val="20"/>
                <w:lang w:val="id-ID"/>
              </w:rPr>
              <w:t>Produktivitas bongkar muat peti kemas</w:t>
            </w:r>
            <w:r w:rsidR="00436941" w:rsidRPr="00876A1F">
              <w:rPr>
                <w:rFonts w:ascii="Times New Roman" w:hAnsi="Times New Roman"/>
                <w:sz w:val="20"/>
                <w:szCs w:val="20"/>
              </w:rPr>
              <w:t xml:space="preserve"> yang dinyatakan dalam satuan BSH (Box Ship Hour)</w:t>
            </w:r>
            <w:ins w:id="75" w:author="Ananta Aji Wiguna" w:date="2021-09-23T09:48:00Z">
              <w:r>
                <w:rPr>
                  <w:rFonts w:ascii="Times New Roman" w:hAnsi="Times New Roman"/>
                  <w:sz w:val="20"/>
                  <w:szCs w:val="20"/>
                </w:rPr>
                <w:t>”</w:t>
              </w:r>
            </w:ins>
            <w:r w:rsidR="00436941" w:rsidRPr="00876A1F">
              <w:rPr>
                <w:rFonts w:ascii="Times New Roman" w:hAnsi="Times New Roman"/>
                <w:sz w:val="20"/>
                <w:szCs w:val="20"/>
              </w:rPr>
              <w:t xml:space="preserve"> adalah rata-rata jumlah produksi bongkar muat petikemas per jam yang dihitung sejak pe</w:t>
            </w:r>
            <w:r w:rsidR="00436941" w:rsidRPr="00876A1F">
              <w:rPr>
                <w:rFonts w:ascii="Times New Roman" w:hAnsi="Times New Roman"/>
                <w:sz w:val="20"/>
                <w:szCs w:val="20"/>
                <w:lang w:val="id-ID"/>
              </w:rPr>
              <w:t>mbongkaran</w:t>
            </w:r>
            <w:r w:rsidR="00436941" w:rsidRPr="00876A1F">
              <w:rPr>
                <w:rFonts w:ascii="Times New Roman" w:hAnsi="Times New Roman"/>
                <w:sz w:val="20"/>
                <w:szCs w:val="20"/>
              </w:rPr>
              <w:t xml:space="preserve"> pertama sampai pemuatan terakhir (diluar Kepabeanan, Imigrasi, Karantina, Otoritas Pelabuhan</w:t>
            </w:r>
            <w:r w:rsidR="00436941" w:rsidRPr="00876A1F">
              <w:rPr>
                <w:rFonts w:ascii="Times New Roman" w:hAnsi="Times New Roman"/>
                <w:sz w:val="20"/>
                <w:szCs w:val="20"/>
                <w:lang w:val="id-ID"/>
              </w:rPr>
              <w:t xml:space="preserve"> dan waktu istirahat</w:t>
            </w:r>
            <w:r w:rsidR="00436941" w:rsidRPr="00876A1F">
              <w:rPr>
                <w:rFonts w:ascii="Times New Roman" w:hAnsi="Times New Roman"/>
                <w:sz w:val="20"/>
                <w:szCs w:val="20"/>
              </w:rPr>
              <w:t>).</w:t>
            </w:r>
          </w:p>
          <w:p w14:paraId="66BAE655" w14:textId="77777777" w:rsidR="00436941" w:rsidRPr="00876A1F" w:rsidRDefault="00436941" w:rsidP="00436941">
            <w:pPr>
              <w:pStyle w:val="ListParagraph"/>
              <w:ind w:left="284" w:hanging="284"/>
              <w:rPr>
                <w:bCs/>
                <w:sz w:val="20"/>
                <w:szCs w:val="20"/>
              </w:rPr>
            </w:pPr>
          </w:p>
          <w:p w14:paraId="2B23367A" w14:textId="77777777" w:rsidR="00436941" w:rsidRPr="00876A1F" w:rsidRDefault="004238A7" w:rsidP="00436941">
            <w:pPr>
              <w:pStyle w:val="NoSpacing"/>
              <w:numPr>
                <w:ilvl w:val="0"/>
                <w:numId w:val="5"/>
              </w:numPr>
              <w:ind w:left="284" w:hanging="284"/>
              <w:jc w:val="both"/>
              <w:rPr>
                <w:rFonts w:ascii="Times New Roman" w:hAnsi="Times New Roman"/>
                <w:bCs/>
                <w:color w:val="000000"/>
                <w:sz w:val="20"/>
                <w:szCs w:val="20"/>
              </w:rPr>
            </w:pPr>
            <w:ins w:id="76" w:author="Ananta Aji Wiguna" w:date="2021-09-23T09:49:00Z">
              <w:r>
                <w:rPr>
                  <w:rFonts w:ascii="Times New Roman" w:hAnsi="Times New Roman"/>
                  <w:color w:val="000000"/>
                  <w:sz w:val="20"/>
                  <w:szCs w:val="20"/>
                </w:rPr>
                <w:t>“</w:t>
              </w:r>
            </w:ins>
            <w:r w:rsidR="00436941" w:rsidRPr="00876A1F">
              <w:rPr>
                <w:rFonts w:ascii="Times New Roman" w:hAnsi="Times New Roman"/>
                <w:color w:val="000000"/>
                <w:sz w:val="20"/>
                <w:szCs w:val="20"/>
              </w:rPr>
              <w:t>Tarif</w:t>
            </w:r>
            <w:ins w:id="77" w:author="Ananta Aji Wiguna" w:date="2021-09-23T09:49:00Z">
              <w:r>
                <w:rPr>
                  <w:rFonts w:ascii="Times New Roman" w:hAnsi="Times New Roman"/>
                  <w:color w:val="000000"/>
                  <w:sz w:val="20"/>
                  <w:szCs w:val="20"/>
                </w:rPr>
                <w:t>”</w:t>
              </w:r>
            </w:ins>
            <w:r w:rsidR="00436941" w:rsidRPr="00876A1F">
              <w:rPr>
                <w:rFonts w:ascii="Times New Roman" w:hAnsi="Times New Roman"/>
                <w:color w:val="000000"/>
                <w:sz w:val="20"/>
                <w:szCs w:val="20"/>
              </w:rPr>
              <w:t xml:space="preserve"> adalah biaya jasa pelabuhan yang dipungut oleh </w:t>
            </w:r>
            <w:del w:id="78" w:author="Novita Nurfiana" w:date="2021-09-20T14:59:00Z">
              <w:r w:rsidR="00436941" w:rsidRPr="00876A1F" w:rsidDel="0073182F">
                <w:rPr>
                  <w:rFonts w:ascii="Times New Roman" w:hAnsi="Times New Roman"/>
                  <w:color w:val="000000"/>
                  <w:sz w:val="20"/>
                  <w:szCs w:val="20"/>
                </w:rPr>
                <w:delText xml:space="preserve">PIHAK </w:delText>
              </w:r>
            </w:del>
            <w:r w:rsidR="00436941" w:rsidRPr="00876A1F">
              <w:rPr>
                <w:rFonts w:ascii="Times New Roman" w:hAnsi="Times New Roman"/>
                <w:color w:val="000000"/>
                <w:sz w:val="20"/>
                <w:szCs w:val="20"/>
                <w:lang w:val="id-ID"/>
              </w:rPr>
              <w:t>PTP</w:t>
            </w:r>
            <w:r w:rsidR="00436941" w:rsidRPr="00876A1F">
              <w:rPr>
                <w:rFonts w:ascii="Times New Roman" w:hAnsi="Times New Roman"/>
                <w:color w:val="000000"/>
                <w:sz w:val="20"/>
                <w:szCs w:val="20"/>
              </w:rPr>
              <w:t xml:space="preserve"> kepada </w:t>
            </w:r>
            <w:del w:id="79" w:author="Novita Nurfiana" w:date="2021-09-20T14:59:00Z">
              <w:r w:rsidR="00436941" w:rsidRPr="00876A1F" w:rsidDel="0073182F">
                <w:rPr>
                  <w:rFonts w:ascii="Times New Roman" w:hAnsi="Times New Roman"/>
                  <w:color w:val="000000"/>
                  <w:sz w:val="20"/>
                  <w:szCs w:val="20"/>
                </w:rPr>
                <w:delText xml:space="preserve">PIHAK </w:delText>
              </w:r>
            </w:del>
            <w:r w:rsidR="00436941" w:rsidRPr="00876A1F">
              <w:rPr>
                <w:rFonts w:ascii="Times New Roman" w:hAnsi="Times New Roman"/>
                <w:color w:val="000000"/>
                <w:sz w:val="20"/>
                <w:szCs w:val="20"/>
                <w:lang w:val="id-ID"/>
              </w:rPr>
              <w:t>SSL</w:t>
            </w:r>
            <w:r w:rsidR="00436941" w:rsidRPr="00876A1F">
              <w:rPr>
                <w:rFonts w:ascii="Times New Roman" w:hAnsi="Times New Roman"/>
                <w:color w:val="000000"/>
                <w:sz w:val="20"/>
                <w:szCs w:val="20"/>
              </w:rPr>
              <w:t xml:space="preserve"> atas pelayanan yang diberikan selama di Terminal Petikemas.</w:t>
            </w:r>
          </w:p>
          <w:p w14:paraId="00EDB9DF" w14:textId="77777777" w:rsidR="00436941" w:rsidRDefault="00436941" w:rsidP="00436941">
            <w:pPr>
              <w:pStyle w:val="NoSpacing"/>
              <w:ind w:left="284"/>
              <w:jc w:val="both"/>
              <w:rPr>
                <w:rFonts w:ascii="Times New Roman" w:hAnsi="Times New Roman"/>
                <w:bCs/>
                <w:color w:val="000000"/>
                <w:sz w:val="20"/>
                <w:szCs w:val="20"/>
              </w:rPr>
            </w:pPr>
          </w:p>
          <w:p w14:paraId="3B00416E" w14:textId="77777777" w:rsidR="00876A1F" w:rsidDel="00CC52DD" w:rsidRDefault="00876A1F" w:rsidP="00436941">
            <w:pPr>
              <w:pStyle w:val="NoSpacing"/>
              <w:ind w:left="284"/>
              <w:jc w:val="both"/>
              <w:rPr>
                <w:del w:id="80" w:author="Ananta Aji Wiguna" w:date="2021-09-23T10:19:00Z"/>
                <w:rFonts w:ascii="Times New Roman" w:hAnsi="Times New Roman"/>
                <w:bCs/>
                <w:color w:val="000000"/>
                <w:sz w:val="20"/>
                <w:szCs w:val="20"/>
              </w:rPr>
            </w:pPr>
          </w:p>
          <w:p w14:paraId="13DAF341" w14:textId="77777777" w:rsidR="00876A1F" w:rsidRPr="00876A1F" w:rsidDel="00CC52DD" w:rsidRDefault="00876A1F" w:rsidP="00436941">
            <w:pPr>
              <w:pStyle w:val="NoSpacing"/>
              <w:ind w:left="284"/>
              <w:jc w:val="both"/>
              <w:rPr>
                <w:del w:id="81" w:author="Ananta Aji Wiguna" w:date="2021-09-23T10:19:00Z"/>
                <w:rFonts w:ascii="Times New Roman" w:hAnsi="Times New Roman"/>
                <w:bCs/>
                <w:color w:val="000000"/>
                <w:sz w:val="20"/>
                <w:szCs w:val="20"/>
              </w:rPr>
            </w:pPr>
          </w:p>
          <w:p w14:paraId="51B2BED5" w14:textId="77777777" w:rsidR="00D62A1C" w:rsidRPr="00876A1F" w:rsidRDefault="00D62A1C">
            <w:pPr>
              <w:pStyle w:val="NoSpacing"/>
              <w:jc w:val="both"/>
              <w:rPr>
                <w:rFonts w:ascii="Times New Roman" w:hAnsi="Times New Roman"/>
                <w:bCs/>
                <w:color w:val="000000"/>
                <w:sz w:val="20"/>
                <w:szCs w:val="20"/>
              </w:rPr>
              <w:pPrChange w:id="82" w:author="Ananta Aji Wiguna" w:date="2021-09-23T10:19:00Z">
                <w:pPr>
                  <w:pStyle w:val="NoSpacing"/>
                  <w:ind w:left="284"/>
                  <w:jc w:val="both"/>
                </w:pPr>
              </w:pPrChange>
            </w:pPr>
          </w:p>
          <w:p w14:paraId="514FD063" w14:textId="77777777" w:rsidR="00436941" w:rsidRPr="00876A1F" w:rsidRDefault="004238A7" w:rsidP="00436941">
            <w:pPr>
              <w:pStyle w:val="NoSpacing"/>
              <w:numPr>
                <w:ilvl w:val="0"/>
                <w:numId w:val="5"/>
              </w:numPr>
              <w:ind w:left="284" w:hanging="284"/>
              <w:jc w:val="both"/>
              <w:rPr>
                <w:rFonts w:ascii="Times New Roman" w:hAnsi="Times New Roman"/>
                <w:bCs/>
                <w:color w:val="000000"/>
                <w:sz w:val="20"/>
                <w:szCs w:val="20"/>
              </w:rPr>
            </w:pPr>
            <w:ins w:id="83" w:author="Ananta Aji Wiguna" w:date="2021-09-23T09:49:00Z">
              <w:r>
                <w:rPr>
                  <w:rFonts w:ascii="Times New Roman" w:hAnsi="Times New Roman"/>
                  <w:sz w:val="20"/>
                  <w:szCs w:val="20"/>
                </w:rPr>
                <w:t>“</w:t>
              </w:r>
            </w:ins>
            <w:r w:rsidR="00436941" w:rsidRPr="00876A1F">
              <w:rPr>
                <w:rFonts w:ascii="Times New Roman" w:hAnsi="Times New Roman"/>
                <w:sz w:val="20"/>
                <w:szCs w:val="20"/>
              </w:rPr>
              <w:t>Terminal Petikemas</w:t>
            </w:r>
            <w:ins w:id="84" w:author="Ananta Aji Wiguna" w:date="2021-09-23T09:49:00Z">
              <w:r>
                <w:rPr>
                  <w:rFonts w:ascii="Times New Roman" w:hAnsi="Times New Roman"/>
                  <w:sz w:val="20"/>
                  <w:szCs w:val="20"/>
                </w:rPr>
                <w:t>”</w:t>
              </w:r>
            </w:ins>
            <w:r w:rsidR="00436941" w:rsidRPr="00876A1F">
              <w:rPr>
                <w:rFonts w:ascii="Times New Roman" w:hAnsi="Times New Roman"/>
                <w:sz w:val="20"/>
                <w:szCs w:val="20"/>
              </w:rPr>
              <w:t xml:space="preserve"> adalah Terminal untuk lokasi kegiatan bongkar muat dan penumpukan petikemas</w:t>
            </w:r>
            <w:r w:rsidR="00436941" w:rsidRPr="00876A1F">
              <w:rPr>
                <w:rFonts w:ascii="Times New Roman" w:hAnsi="Times New Roman"/>
                <w:bCs/>
                <w:color w:val="000000"/>
                <w:sz w:val="20"/>
                <w:szCs w:val="20"/>
              </w:rPr>
              <w:t>.</w:t>
            </w:r>
          </w:p>
          <w:p w14:paraId="7DFA4C17" w14:textId="77777777" w:rsidR="00801EAB" w:rsidRPr="00876A1F" w:rsidRDefault="00801EAB" w:rsidP="00801EAB">
            <w:pPr>
              <w:pStyle w:val="NoSpacing"/>
              <w:ind w:left="284"/>
              <w:jc w:val="both"/>
              <w:rPr>
                <w:rFonts w:ascii="Times New Roman" w:hAnsi="Times New Roman"/>
                <w:bCs/>
                <w:color w:val="000000"/>
                <w:sz w:val="20"/>
                <w:szCs w:val="20"/>
              </w:rPr>
            </w:pPr>
          </w:p>
          <w:p w14:paraId="0645FE4D" w14:textId="77777777" w:rsidR="00436941" w:rsidRDefault="00436941" w:rsidP="00436941">
            <w:pPr>
              <w:pStyle w:val="NoSpacing"/>
              <w:ind w:left="284"/>
              <w:jc w:val="both"/>
              <w:rPr>
                <w:rFonts w:ascii="Times New Roman" w:hAnsi="Times New Roman"/>
                <w:bCs/>
                <w:color w:val="000000"/>
                <w:sz w:val="20"/>
                <w:szCs w:val="20"/>
              </w:rPr>
            </w:pPr>
          </w:p>
          <w:p w14:paraId="463991D6" w14:textId="77777777" w:rsidR="00876A1F" w:rsidRPr="00876A1F" w:rsidRDefault="00876A1F" w:rsidP="00436941">
            <w:pPr>
              <w:pStyle w:val="NoSpacing"/>
              <w:ind w:left="284"/>
              <w:jc w:val="both"/>
              <w:rPr>
                <w:rFonts w:ascii="Times New Roman" w:hAnsi="Times New Roman"/>
                <w:bCs/>
                <w:color w:val="000000"/>
                <w:sz w:val="20"/>
                <w:szCs w:val="20"/>
              </w:rPr>
            </w:pPr>
          </w:p>
          <w:p w14:paraId="299C8B9F" w14:textId="77777777" w:rsidR="00436941" w:rsidRPr="00876A1F" w:rsidRDefault="004238A7" w:rsidP="00436941">
            <w:pPr>
              <w:pStyle w:val="NoSpacing"/>
              <w:numPr>
                <w:ilvl w:val="0"/>
                <w:numId w:val="5"/>
              </w:numPr>
              <w:ind w:left="284" w:hanging="284"/>
              <w:jc w:val="both"/>
              <w:rPr>
                <w:rFonts w:ascii="Times New Roman" w:hAnsi="Times New Roman"/>
                <w:bCs/>
                <w:color w:val="000000"/>
                <w:sz w:val="20"/>
                <w:szCs w:val="20"/>
              </w:rPr>
            </w:pPr>
            <w:ins w:id="85" w:author="Ananta Aji Wiguna" w:date="2021-09-23T09:49:00Z">
              <w:r>
                <w:rPr>
                  <w:rFonts w:ascii="Times New Roman" w:hAnsi="Times New Roman"/>
                  <w:sz w:val="20"/>
                  <w:szCs w:val="20"/>
                </w:rPr>
                <w:t>“</w:t>
              </w:r>
            </w:ins>
            <w:r w:rsidR="00436941" w:rsidRPr="00876A1F">
              <w:rPr>
                <w:rFonts w:ascii="Times New Roman" w:hAnsi="Times New Roman"/>
                <w:sz w:val="20"/>
                <w:szCs w:val="20"/>
              </w:rPr>
              <w:t>Baplie</w:t>
            </w:r>
            <w:ins w:id="86" w:author="Ananta Aji Wiguna" w:date="2021-09-23T09:49:00Z">
              <w:r>
                <w:rPr>
                  <w:rFonts w:ascii="Times New Roman" w:hAnsi="Times New Roman"/>
                  <w:sz w:val="20"/>
                  <w:szCs w:val="20"/>
                </w:rPr>
                <w:t>”</w:t>
              </w:r>
            </w:ins>
            <w:r w:rsidR="00436941" w:rsidRPr="00876A1F">
              <w:rPr>
                <w:rFonts w:ascii="Times New Roman" w:hAnsi="Times New Roman"/>
                <w:sz w:val="20"/>
                <w:szCs w:val="20"/>
              </w:rPr>
              <w:t xml:space="preserve"> adalah dokumen dengan standard </w:t>
            </w:r>
            <w:r w:rsidR="00436941" w:rsidRPr="0073182F">
              <w:rPr>
                <w:rFonts w:ascii="Times New Roman" w:hAnsi="Times New Roman"/>
                <w:i/>
                <w:sz w:val="20"/>
                <w:szCs w:val="20"/>
                <w:rPrChange w:id="87" w:author="Novita Nurfiana" w:date="2021-09-20T15:00:00Z">
                  <w:rPr>
                    <w:rFonts w:ascii="Times New Roman" w:hAnsi="Times New Roman"/>
                    <w:sz w:val="20"/>
                    <w:szCs w:val="20"/>
                  </w:rPr>
                </w:rPrChange>
              </w:rPr>
              <w:t>United Nation/Electronic Data Interchange for Adminsitration, Commerce &amp; Transport</w:t>
            </w:r>
            <w:r w:rsidR="00436941" w:rsidRPr="00876A1F">
              <w:rPr>
                <w:rFonts w:ascii="Times New Roman" w:hAnsi="Times New Roman"/>
                <w:sz w:val="20"/>
                <w:szCs w:val="20"/>
              </w:rPr>
              <w:t xml:space="preserve"> (UN/EDIFACT) yang berisikan data bongkaran/muatan diatas kapal.</w:t>
            </w:r>
          </w:p>
          <w:p w14:paraId="75A5142C" w14:textId="77777777" w:rsidR="00436941" w:rsidRPr="00876A1F" w:rsidRDefault="00436941" w:rsidP="00436941">
            <w:pPr>
              <w:pStyle w:val="NoSpacing"/>
              <w:ind w:left="284"/>
              <w:jc w:val="both"/>
              <w:rPr>
                <w:rFonts w:ascii="Times New Roman" w:hAnsi="Times New Roman"/>
                <w:bCs/>
                <w:color w:val="000000"/>
                <w:sz w:val="20"/>
                <w:szCs w:val="20"/>
              </w:rPr>
            </w:pPr>
          </w:p>
          <w:p w14:paraId="5903CBC7" w14:textId="77777777" w:rsidR="00D62A1C" w:rsidRPr="00876A1F" w:rsidRDefault="00D62A1C" w:rsidP="00436941">
            <w:pPr>
              <w:pStyle w:val="NoSpacing"/>
              <w:ind w:left="284"/>
              <w:jc w:val="both"/>
              <w:rPr>
                <w:rFonts w:ascii="Times New Roman" w:hAnsi="Times New Roman"/>
                <w:bCs/>
                <w:color w:val="000000"/>
                <w:sz w:val="20"/>
                <w:szCs w:val="20"/>
              </w:rPr>
            </w:pPr>
          </w:p>
          <w:p w14:paraId="01AD6B70" w14:textId="77777777" w:rsidR="00436941" w:rsidRPr="00876A1F" w:rsidRDefault="004238A7" w:rsidP="00436941">
            <w:pPr>
              <w:pStyle w:val="NoSpacing"/>
              <w:numPr>
                <w:ilvl w:val="0"/>
                <w:numId w:val="5"/>
              </w:numPr>
              <w:ind w:left="284" w:hanging="284"/>
              <w:jc w:val="both"/>
              <w:rPr>
                <w:rFonts w:ascii="Times New Roman" w:hAnsi="Times New Roman"/>
                <w:bCs/>
                <w:color w:val="000000"/>
                <w:sz w:val="20"/>
                <w:szCs w:val="20"/>
              </w:rPr>
            </w:pPr>
            <w:ins w:id="88" w:author="Ananta Aji Wiguna" w:date="2021-09-23T09:49:00Z">
              <w:r>
                <w:rPr>
                  <w:rFonts w:ascii="Times New Roman" w:hAnsi="Times New Roman"/>
                  <w:sz w:val="20"/>
                  <w:szCs w:val="20"/>
                </w:rPr>
                <w:t>“</w:t>
              </w:r>
            </w:ins>
            <w:r w:rsidR="00436941" w:rsidRPr="00876A1F">
              <w:rPr>
                <w:rFonts w:ascii="Times New Roman" w:hAnsi="Times New Roman"/>
                <w:sz w:val="20"/>
                <w:szCs w:val="20"/>
              </w:rPr>
              <w:t>Coari</w:t>
            </w:r>
            <w:ins w:id="89" w:author="Ananta Aji Wiguna" w:date="2021-09-23T09:50:00Z">
              <w:r>
                <w:rPr>
                  <w:rFonts w:ascii="Times New Roman" w:hAnsi="Times New Roman"/>
                  <w:sz w:val="20"/>
                  <w:szCs w:val="20"/>
                </w:rPr>
                <w:t>”</w:t>
              </w:r>
            </w:ins>
            <w:r w:rsidR="00436941" w:rsidRPr="00876A1F">
              <w:rPr>
                <w:rFonts w:ascii="Times New Roman" w:hAnsi="Times New Roman"/>
                <w:sz w:val="20"/>
                <w:szCs w:val="20"/>
              </w:rPr>
              <w:t xml:space="preserve"> adalah dokumen dengan standard </w:t>
            </w:r>
            <w:r w:rsidR="00436941" w:rsidRPr="0073182F">
              <w:rPr>
                <w:rFonts w:ascii="Times New Roman" w:hAnsi="Times New Roman"/>
                <w:i/>
                <w:sz w:val="20"/>
                <w:szCs w:val="20"/>
                <w:rPrChange w:id="90" w:author="Novita Nurfiana" w:date="2021-09-20T15:02:00Z">
                  <w:rPr>
                    <w:rFonts w:ascii="Times New Roman" w:hAnsi="Times New Roman"/>
                    <w:sz w:val="20"/>
                    <w:szCs w:val="20"/>
                  </w:rPr>
                </w:rPrChange>
              </w:rPr>
              <w:t>United Nation/Electronic Data Interchange for Adminsitration, Commerce &amp; Transport</w:t>
            </w:r>
            <w:r w:rsidR="00436941" w:rsidRPr="00876A1F">
              <w:rPr>
                <w:rFonts w:ascii="Times New Roman" w:hAnsi="Times New Roman"/>
                <w:sz w:val="20"/>
                <w:szCs w:val="20"/>
              </w:rPr>
              <w:t xml:space="preserve"> (UN/EDIFACT) yang berisikan data bongkaran/muatan yang telah dibongkar/dimuat dari dan ke kapal.</w:t>
            </w:r>
          </w:p>
          <w:p w14:paraId="74FF4881" w14:textId="77777777" w:rsidR="00D62A1C" w:rsidRPr="00876A1F" w:rsidRDefault="00D62A1C" w:rsidP="00D62A1C">
            <w:pPr>
              <w:pStyle w:val="NoSpacing"/>
              <w:jc w:val="both"/>
              <w:rPr>
                <w:rFonts w:ascii="Times New Roman" w:hAnsi="Times New Roman"/>
                <w:bCs/>
                <w:color w:val="000000"/>
                <w:sz w:val="20"/>
                <w:szCs w:val="20"/>
              </w:rPr>
            </w:pPr>
          </w:p>
          <w:p w14:paraId="008D6C23" w14:textId="77777777" w:rsidR="00436941" w:rsidRPr="00876A1F" w:rsidRDefault="00436941" w:rsidP="00436941">
            <w:pPr>
              <w:pStyle w:val="NoSpacing"/>
              <w:numPr>
                <w:ilvl w:val="0"/>
                <w:numId w:val="5"/>
              </w:numPr>
              <w:ind w:left="284" w:hanging="284"/>
              <w:jc w:val="both"/>
              <w:rPr>
                <w:rFonts w:ascii="Times New Roman" w:hAnsi="Times New Roman"/>
                <w:bCs/>
                <w:color w:val="000000"/>
                <w:sz w:val="20"/>
                <w:szCs w:val="20"/>
              </w:rPr>
            </w:pPr>
            <w:r w:rsidRPr="00876A1F">
              <w:rPr>
                <w:rFonts w:ascii="Times New Roman" w:hAnsi="Times New Roman"/>
                <w:sz w:val="20"/>
                <w:szCs w:val="20"/>
              </w:rPr>
              <w:t xml:space="preserve">Codeco adalah dokumen dengan standard </w:t>
            </w:r>
            <w:r w:rsidRPr="0073182F">
              <w:rPr>
                <w:rFonts w:ascii="Times New Roman" w:hAnsi="Times New Roman"/>
                <w:i/>
                <w:sz w:val="20"/>
                <w:szCs w:val="20"/>
                <w:rPrChange w:id="91" w:author="Novita Nurfiana" w:date="2021-09-20T15:02:00Z">
                  <w:rPr>
                    <w:rFonts w:ascii="Times New Roman" w:hAnsi="Times New Roman"/>
                    <w:sz w:val="20"/>
                    <w:szCs w:val="20"/>
                  </w:rPr>
                </w:rPrChange>
              </w:rPr>
              <w:t>United Nation/Electronic Data Interchange for Adminsitration, Commerce &amp; Transport</w:t>
            </w:r>
            <w:r w:rsidRPr="00876A1F">
              <w:rPr>
                <w:rFonts w:ascii="Times New Roman" w:hAnsi="Times New Roman"/>
                <w:sz w:val="20"/>
                <w:szCs w:val="20"/>
              </w:rPr>
              <w:t xml:space="preserve"> (UN/EDIFACT) yang berisikan data petikemas yang telah masuk/keluar melalui </w:t>
            </w:r>
            <w:r w:rsidRPr="0073182F">
              <w:rPr>
                <w:rFonts w:ascii="Times New Roman" w:hAnsi="Times New Roman"/>
                <w:i/>
                <w:sz w:val="20"/>
                <w:szCs w:val="20"/>
                <w:rPrChange w:id="92" w:author="Novita Nurfiana" w:date="2021-09-20T15:03:00Z">
                  <w:rPr>
                    <w:rFonts w:ascii="Times New Roman" w:hAnsi="Times New Roman"/>
                    <w:sz w:val="20"/>
                    <w:szCs w:val="20"/>
                  </w:rPr>
                </w:rPrChange>
              </w:rPr>
              <w:t>gate</w:t>
            </w:r>
            <w:r w:rsidRPr="00876A1F">
              <w:rPr>
                <w:rFonts w:ascii="Times New Roman" w:hAnsi="Times New Roman"/>
                <w:sz w:val="20"/>
                <w:szCs w:val="20"/>
              </w:rPr>
              <w:t xml:space="preserve"> terminal.</w:t>
            </w:r>
          </w:p>
          <w:p w14:paraId="4C7A3B14" w14:textId="77777777" w:rsidR="00436941" w:rsidRPr="00876A1F" w:rsidRDefault="00436941" w:rsidP="00436941">
            <w:pPr>
              <w:pStyle w:val="NoSpacing"/>
              <w:jc w:val="both"/>
              <w:rPr>
                <w:rFonts w:ascii="Times New Roman" w:hAnsi="Times New Roman"/>
                <w:sz w:val="20"/>
                <w:szCs w:val="20"/>
              </w:rPr>
            </w:pPr>
          </w:p>
          <w:p w14:paraId="0839493C" w14:textId="77777777" w:rsidR="00D62A1C" w:rsidRPr="00876A1F" w:rsidRDefault="00D62A1C" w:rsidP="00436941">
            <w:pPr>
              <w:pStyle w:val="NoSpacing"/>
              <w:jc w:val="both"/>
              <w:rPr>
                <w:rFonts w:ascii="Times New Roman" w:hAnsi="Times New Roman"/>
                <w:sz w:val="20"/>
                <w:szCs w:val="20"/>
              </w:rPr>
            </w:pPr>
          </w:p>
          <w:p w14:paraId="18BB2F02"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rPr>
              <w:t>PASAL 2</w:t>
            </w:r>
          </w:p>
          <w:p w14:paraId="600719A5" w14:textId="77777777" w:rsidR="00436941" w:rsidRPr="00876A1F" w:rsidRDefault="00436941" w:rsidP="00436941">
            <w:pPr>
              <w:pStyle w:val="NoSpacing"/>
              <w:jc w:val="center"/>
              <w:rPr>
                <w:rFonts w:ascii="Times New Roman" w:hAnsi="Times New Roman"/>
                <w:b/>
                <w:sz w:val="20"/>
                <w:szCs w:val="20"/>
              </w:rPr>
            </w:pPr>
          </w:p>
          <w:p w14:paraId="0B6FB872"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rPr>
              <w:t>DASAR PERJANJIAN</w:t>
            </w:r>
          </w:p>
          <w:p w14:paraId="5803974C" w14:textId="77777777" w:rsidR="00436941" w:rsidRPr="00876A1F" w:rsidRDefault="00436941" w:rsidP="00436941">
            <w:pPr>
              <w:pStyle w:val="NoSpacing"/>
              <w:rPr>
                <w:rFonts w:ascii="Times New Roman" w:hAnsi="Times New Roman"/>
                <w:sz w:val="20"/>
                <w:szCs w:val="20"/>
              </w:rPr>
            </w:pPr>
          </w:p>
          <w:p w14:paraId="1CD02D0E" w14:textId="77777777" w:rsidR="00436941" w:rsidRPr="00876A1F" w:rsidRDefault="00436941">
            <w:pPr>
              <w:pStyle w:val="NoSpacing"/>
              <w:numPr>
                <w:ilvl w:val="0"/>
                <w:numId w:val="6"/>
              </w:numPr>
              <w:ind w:left="426" w:hanging="426"/>
              <w:rPr>
                <w:rFonts w:ascii="Times New Roman" w:hAnsi="Times New Roman"/>
                <w:sz w:val="20"/>
                <w:szCs w:val="20"/>
              </w:rPr>
              <w:pPrChange w:id="93" w:author="Novita Nurfiana" w:date="2021-09-20T16:59:00Z">
                <w:pPr>
                  <w:pStyle w:val="NoSpacing"/>
                  <w:numPr>
                    <w:numId w:val="8"/>
                  </w:numPr>
                  <w:ind w:left="426" w:hanging="426"/>
                </w:pPr>
              </w:pPrChange>
            </w:pPr>
            <w:r w:rsidRPr="00876A1F">
              <w:rPr>
                <w:rFonts w:ascii="Times New Roman" w:hAnsi="Times New Roman"/>
                <w:sz w:val="20"/>
                <w:szCs w:val="20"/>
              </w:rPr>
              <w:t>Dasar/Referensi pekerjaan ini adalah</w:t>
            </w:r>
          </w:p>
          <w:p w14:paraId="795D41E2" w14:textId="77777777" w:rsidR="00436941" w:rsidRPr="00876A1F" w:rsidRDefault="00436941" w:rsidP="00436941">
            <w:pPr>
              <w:pStyle w:val="NoSpacing"/>
              <w:rPr>
                <w:rFonts w:ascii="Times New Roman" w:hAnsi="Times New Roman"/>
                <w:sz w:val="20"/>
                <w:szCs w:val="20"/>
              </w:rPr>
            </w:pPr>
          </w:p>
          <w:p w14:paraId="09B5661A" w14:textId="77777777" w:rsidR="00436941" w:rsidRDefault="00436941">
            <w:pPr>
              <w:pStyle w:val="NoSpacing"/>
              <w:numPr>
                <w:ilvl w:val="0"/>
                <w:numId w:val="7"/>
              </w:numPr>
              <w:ind w:left="709" w:hanging="283"/>
              <w:jc w:val="both"/>
              <w:rPr>
                <w:rFonts w:ascii="Times New Roman" w:hAnsi="Times New Roman"/>
                <w:sz w:val="20"/>
                <w:szCs w:val="20"/>
              </w:rPr>
              <w:pPrChange w:id="94" w:author="Novita Nurfiana" w:date="2021-09-20T16:59:00Z">
                <w:pPr>
                  <w:pStyle w:val="NoSpacing"/>
                  <w:numPr>
                    <w:numId w:val="9"/>
                  </w:numPr>
                  <w:ind w:left="709" w:hanging="283"/>
                  <w:jc w:val="both"/>
                </w:pPr>
              </w:pPrChange>
            </w:pPr>
            <w:r w:rsidRPr="00876A1F">
              <w:rPr>
                <w:rFonts w:ascii="Times New Roman" w:hAnsi="Times New Roman"/>
                <w:sz w:val="20"/>
                <w:szCs w:val="20"/>
              </w:rPr>
              <w:t>Undang – Undang Nomor 17 Tahun 2008 tanggal 7 Mei 2008 tentang Pelayaran.</w:t>
            </w:r>
          </w:p>
          <w:p w14:paraId="0F1AB59C" w14:textId="77777777" w:rsidR="00876A1F" w:rsidRPr="00876A1F" w:rsidRDefault="00876A1F" w:rsidP="00876A1F">
            <w:pPr>
              <w:pStyle w:val="NoSpacing"/>
              <w:ind w:left="709"/>
              <w:jc w:val="both"/>
              <w:rPr>
                <w:rFonts w:ascii="Times New Roman" w:hAnsi="Times New Roman"/>
                <w:sz w:val="20"/>
                <w:szCs w:val="20"/>
              </w:rPr>
            </w:pPr>
          </w:p>
          <w:p w14:paraId="0EB5E410" w14:textId="77777777" w:rsidR="00436941" w:rsidRPr="00876A1F" w:rsidRDefault="00436941">
            <w:pPr>
              <w:pStyle w:val="NoSpacing"/>
              <w:numPr>
                <w:ilvl w:val="0"/>
                <w:numId w:val="7"/>
              </w:numPr>
              <w:ind w:left="709" w:hanging="283"/>
              <w:jc w:val="both"/>
              <w:rPr>
                <w:rFonts w:ascii="Times New Roman" w:hAnsi="Times New Roman"/>
                <w:sz w:val="20"/>
                <w:szCs w:val="20"/>
              </w:rPr>
              <w:pPrChange w:id="95" w:author="Novita Nurfiana" w:date="2021-09-20T16:59:00Z">
                <w:pPr>
                  <w:pStyle w:val="NoSpacing"/>
                  <w:numPr>
                    <w:numId w:val="9"/>
                  </w:numPr>
                  <w:ind w:left="709" w:hanging="283"/>
                  <w:jc w:val="both"/>
                </w:pPr>
              </w:pPrChange>
            </w:pPr>
            <w:r w:rsidRPr="00876A1F">
              <w:rPr>
                <w:rFonts w:ascii="Times New Roman" w:hAnsi="Times New Roman"/>
                <w:sz w:val="20"/>
                <w:szCs w:val="20"/>
                <w:lang w:val="nb-NO"/>
              </w:rPr>
              <w:t>Peraturan Pemerintah Nomor 61 Tahun 2009</w:t>
            </w:r>
            <w:r w:rsidRPr="00876A1F">
              <w:rPr>
                <w:rFonts w:ascii="Times New Roman" w:hAnsi="Times New Roman"/>
                <w:sz w:val="20"/>
                <w:szCs w:val="20"/>
                <w:lang w:val="id-ID"/>
              </w:rPr>
              <w:t xml:space="preserve"> tanggal 14 November 2009</w:t>
            </w:r>
            <w:r w:rsidRPr="00876A1F">
              <w:rPr>
                <w:rFonts w:ascii="Times New Roman" w:hAnsi="Times New Roman"/>
                <w:sz w:val="20"/>
                <w:szCs w:val="20"/>
                <w:lang w:val="nb-NO"/>
              </w:rPr>
              <w:t xml:space="preserve"> tentang Kepelabuhanan</w:t>
            </w:r>
            <w:r w:rsidRPr="00876A1F">
              <w:rPr>
                <w:rFonts w:ascii="Times New Roman" w:hAnsi="Times New Roman"/>
                <w:sz w:val="20"/>
                <w:szCs w:val="20"/>
                <w:lang w:val="id-ID"/>
              </w:rPr>
              <w:t>.</w:t>
            </w:r>
          </w:p>
          <w:p w14:paraId="72FAEABD" w14:textId="77777777" w:rsidR="00436941" w:rsidRPr="00876A1F" w:rsidRDefault="00436941" w:rsidP="00436941">
            <w:pPr>
              <w:pStyle w:val="ListParagraph"/>
              <w:rPr>
                <w:sz w:val="20"/>
                <w:szCs w:val="20"/>
              </w:rPr>
            </w:pPr>
          </w:p>
          <w:p w14:paraId="1F0C45F4" w14:textId="77777777" w:rsidR="00436941" w:rsidRPr="00876A1F" w:rsidRDefault="00436941">
            <w:pPr>
              <w:pStyle w:val="NoSpacing"/>
              <w:numPr>
                <w:ilvl w:val="0"/>
                <w:numId w:val="7"/>
              </w:numPr>
              <w:ind w:left="709" w:hanging="283"/>
              <w:jc w:val="both"/>
              <w:rPr>
                <w:rFonts w:ascii="Times New Roman" w:hAnsi="Times New Roman"/>
                <w:sz w:val="20"/>
                <w:szCs w:val="20"/>
              </w:rPr>
              <w:pPrChange w:id="96" w:author="Novita Nurfiana" w:date="2021-09-20T16:59:00Z">
                <w:pPr>
                  <w:pStyle w:val="NoSpacing"/>
                  <w:numPr>
                    <w:numId w:val="9"/>
                  </w:numPr>
                  <w:ind w:left="709" w:hanging="283"/>
                  <w:jc w:val="both"/>
                </w:pPr>
              </w:pPrChange>
            </w:pPr>
            <w:r w:rsidRPr="00876A1F">
              <w:rPr>
                <w:rFonts w:ascii="Times New Roman" w:hAnsi="Times New Roman"/>
                <w:sz w:val="20"/>
                <w:szCs w:val="20"/>
                <w:lang w:val="id-ID"/>
              </w:rPr>
              <w:t xml:space="preserve">Keputusan Menteri Perhubungan Nomor </w:t>
            </w:r>
            <w:r w:rsidRPr="00876A1F">
              <w:rPr>
                <w:rFonts w:ascii="Times New Roman" w:hAnsi="Times New Roman"/>
                <w:sz w:val="20"/>
                <w:szCs w:val="20"/>
                <w:lang w:val="en-ID"/>
              </w:rPr>
              <w:t xml:space="preserve">PM 146 Tahun 2016 tentang Perubahan atas Keputusan Menteri Perhubungan Nomor PM 51 Tahun 2015 tanggal 23 Februari 2015 tentang </w:t>
            </w:r>
            <w:r w:rsidRPr="00876A1F">
              <w:rPr>
                <w:rFonts w:ascii="Times New Roman" w:hAnsi="Times New Roman"/>
                <w:sz w:val="20"/>
                <w:szCs w:val="20"/>
                <w:lang w:val="id-ID"/>
              </w:rPr>
              <w:t>Penyelenggaraan Pelabuhan Laut.</w:t>
            </w:r>
          </w:p>
          <w:p w14:paraId="34E46DB2" w14:textId="77777777" w:rsidR="00436941" w:rsidRDefault="00436941" w:rsidP="00436941">
            <w:pPr>
              <w:pStyle w:val="ListParagraph"/>
              <w:rPr>
                <w:sz w:val="20"/>
                <w:szCs w:val="20"/>
                <w:shd w:val="clear" w:color="auto" w:fill="FFFFFF"/>
              </w:rPr>
            </w:pPr>
          </w:p>
          <w:p w14:paraId="3A510727" w14:textId="77777777" w:rsidR="00876A1F" w:rsidRPr="00876A1F" w:rsidRDefault="00876A1F" w:rsidP="00436941">
            <w:pPr>
              <w:pStyle w:val="ListParagraph"/>
              <w:rPr>
                <w:sz w:val="20"/>
                <w:szCs w:val="20"/>
                <w:shd w:val="clear" w:color="auto" w:fill="FFFFFF"/>
              </w:rPr>
            </w:pPr>
          </w:p>
          <w:p w14:paraId="518C3391" w14:textId="77777777" w:rsidR="00436941" w:rsidRPr="00876A1F" w:rsidRDefault="00436941">
            <w:pPr>
              <w:pStyle w:val="NoSpacing"/>
              <w:numPr>
                <w:ilvl w:val="0"/>
                <w:numId w:val="7"/>
              </w:numPr>
              <w:ind w:left="709" w:hanging="283"/>
              <w:jc w:val="both"/>
              <w:rPr>
                <w:rFonts w:ascii="Times New Roman" w:hAnsi="Times New Roman"/>
                <w:sz w:val="20"/>
                <w:szCs w:val="20"/>
              </w:rPr>
              <w:pPrChange w:id="97" w:author="Novita Nurfiana" w:date="2021-09-20T16:59:00Z">
                <w:pPr>
                  <w:pStyle w:val="NoSpacing"/>
                  <w:numPr>
                    <w:numId w:val="9"/>
                  </w:numPr>
                  <w:ind w:left="709" w:hanging="283"/>
                  <w:jc w:val="both"/>
                </w:pPr>
              </w:pPrChange>
            </w:pPr>
            <w:r w:rsidRPr="00876A1F">
              <w:rPr>
                <w:rFonts w:ascii="Times New Roman" w:hAnsi="Times New Roman"/>
                <w:sz w:val="20"/>
                <w:szCs w:val="20"/>
                <w:shd w:val="clear" w:color="auto" w:fill="FFFFFF"/>
              </w:rPr>
              <w:t>Peraturan Pemerintah Nomor 31 Tahun 2021 tentang Penyelenggaraan</w:t>
            </w:r>
            <w:r w:rsidRPr="00876A1F">
              <w:rPr>
                <w:rFonts w:ascii="Times New Roman" w:hAnsi="Times New Roman"/>
                <w:sz w:val="20"/>
                <w:szCs w:val="20"/>
                <w:shd w:val="clear" w:color="auto" w:fill="FFFFFF"/>
                <w:lang w:val="id-ID"/>
              </w:rPr>
              <w:t xml:space="preserve"> Bidang Pelayaran</w:t>
            </w:r>
          </w:p>
          <w:p w14:paraId="0AA317B2" w14:textId="77777777" w:rsidR="00436941" w:rsidRDefault="00436941" w:rsidP="00436941">
            <w:pPr>
              <w:pStyle w:val="ListParagraph"/>
              <w:rPr>
                <w:sz w:val="20"/>
                <w:szCs w:val="20"/>
              </w:rPr>
            </w:pPr>
          </w:p>
          <w:p w14:paraId="2DD0CF39" w14:textId="77777777" w:rsidR="00876A1F" w:rsidRPr="00876A1F" w:rsidRDefault="00876A1F" w:rsidP="00436941">
            <w:pPr>
              <w:pStyle w:val="ListParagraph"/>
              <w:rPr>
                <w:sz w:val="20"/>
                <w:szCs w:val="20"/>
              </w:rPr>
            </w:pPr>
          </w:p>
          <w:p w14:paraId="3EAA8317" w14:textId="77777777" w:rsidR="00436941" w:rsidRPr="00876A1F" w:rsidRDefault="00436941">
            <w:pPr>
              <w:pStyle w:val="NoSpacing"/>
              <w:numPr>
                <w:ilvl w:val="0"/>
                <w:numId w:val="7"/>
              </w:numPr>
              <w:ind w:left="709" w:hanging="283"/>
              <w:jc w:val="both"/>
              <w:rPr>
                <w:rFonts w:ascii="Times New Roman" w:hAnsi="Times New Roman"/>
                <w:sz w:val="20"/>
                <w:szCs w:val="20"/>
                <w:lang w:val="id-ID"/>
              </w:rPr>
              <w:pPrChange w:id="98" w:author="Novita Nurfiana" w:date="2021-09-20T16:59:00Z">
                <w:pPr>
                  <w:pStyle w:val="NoSpacing"/>
                  <w:numPr>
                    <w:numId w:val="9"/>
                  </w:numPr>
                  <w:ind w:left="709" w:hanging="283"/>
                  <w:jc w:val="both"/>
                </w:pPr>
              </w:pPrChange>
            </w:pPr>
            <w:r w:rsidRPr="0073182F">
              <w:rPr>
                <w:rFonts w:ascii="Times New Roman" w:hAnsi="Times New Roman"/>
                <w:i/>
                <w:sz w:val="20"/>
                <w:szCs w:val="20"/>
                <w:lang w:val="id-ID"/>
                <w:rPrChange w:id="99" w:author="Novita Nurfiana" w:date="2021-09-20T15:03:00Z">
                  <w:rPr>
                    <w:rFonts w:ascii="Times New Roman" w:hAnsi="Times New Roman"/>
                    <w:sz w:val="20"/>
                    <w:szCs w:val="20"/>
                    <w:lang w:val="id-ID"/>
                  </w:rPr>
                </w:rPrChange>
              </w:rPr>
              <w:t>Minutes of Meeting</w:t>
            </w:r>
            <w:r w:rsidRPr="00876A1F">
              <w:rPr>
                <w:rFonts w:ascii="Times New Roman" w:hAnsi="Times New Roman"/>
                <w:sz w:val="20"/>
                <w:szCs w:val="20"/>
                <w:lang w:val="id-ID"/>
              </w:rPr>
              <w:t xml:space="preserve"> antara </w:t>
            </w:r>
            <w:del w:id="100" w:author="Ananta Aji Wiguna" w:date="2021-09-23T10:07:00Z">
              <w:r w:rsidRPr="00876A1F" w:rsidDel="00515BAA">
                <w:rPr>
                  <w:rFonts w:ascii="Times New Roman" w:hAnsi="Times New Roman"/>
                  <w:sz w:val="20"/>
                  <w:szCs w:val="20"/>
                  <w:lang w:val="id-ID"/>
                </w:rPr>
                <w:delText>PT. Samudera Shipping Line</w:delText>
              </w:r>
            </w:del>
            <w:ins w:id="101" w:author="Ananta Aji Wiguna" w:date="2021-09-23T10:07:00Z">
              <w:r w:rsidR="00515BAA">
                <w:rPr>
                  <w:rFonts w:ascii="Times New Roman" w:hAnsi="Times New Roman"/>
                  <w:sz w:val="20"/>
                  <w:szCs w:val="20"/>
                </w:rPr>
                <w:t>SSL</w:t>
              </w:r>
            </w:ins>
            <w:r w:rsidRPr="00876A1F">
              <w:rPr>
                <w:rFonts w:ascii="Times New Roman" w:hAnsi="Times New Roman"/>
                <w:sz w:val="20"/>
                <w:szCs w:val="20"/>
                <w:lang w:val="id-ID"/>
              </w:rPr>
              <w:t xml:space="preserve"> dengan </w:t>
            </w:r>
            <w:del w:id="102" w:author="Ananta Aji Wiguna" w:date="2021-09-23T10:07:00Z">
              <w:r w:rsidRPr="00876A1F" w:rsidDel="00515BAA">
                <w:rPr>
                  <w:rFonts w:ascii="Times New Roman" w:hAnsi="Times New Roman"/>
                  <w:sz w:val="20"/>
                  <w:szCs w:val="20"/>
                  <w:lang w:val="id-ID"/>
                </w:rPr>
                <w:delText>PT.Prima Terminal Petikemas</w:delText>
              </w:r>
            </w:del>
            <w:ins w:id="103" w:author="Ananta Aji Wiguna" w:date="2021-09-23T10:07:00Z">
              <w:r w:rsidR="00515BAA">
                <w:rPr>
                  <w:rFonts w:ascii="Times New Roman" w:hAnsi="Times New Roman"/>
                  <w:sz w:val="20"/>
                  <w:szCs w:val="20"/>
                </w:rPr>
                <w:t>PTP</w:t>
              </w:r>
            </w:ins>
            <w:r w:rsidRPr="00876A1F">
              <w:rPr>
                <w:rFonts w:ascii="Times New Roman" w:hAnsi="Times New Roman"/>
                <w:sz w:val="20"/>
                <w:szCs w:val="20"/>
                <w:lang w:val="id-ID"/>
              </w:rPr>
              <w:t xml:space="preserve"> tanggal 02 September 2021 tentang rencana pembuatan SLA/SLG atas pelayananan terhadap kegiatan </w:t>
            </w:r>
            <w:del w:id="104" w:author="Ananta Aji Wiguna" w:date="2021-09-23T10:09:00Z">
              <w:r w:rsidRPr="00876A1F" w:rsidDel="00D65CC4">
                <w:rPr>
                  <w:rFonts w:ascii="Times New Roman" w:hAnsi="Times New Roman"/>
                  <w:sz w:val="20"/>
                  <w:szCs w:val="20"/>
                  <w:lang w:val="id-ID"/>
                </w:rPr>
                <w:delText>Samudera Shipping Line</w:delText>
              </w:r>
            </w:del>
            <w:ins w:id="105" w:author="Ananta Aji Wiguna" w:date="2021-09-23T10:09:00Z">
              <w:r w:rsidR="00D65CC4">
                <w:rPr>
                  <w:rFonts w:ascii="Times New Roman" w:hAnsi="Times New Roman"/>
                  <w:sz w:val="20"/>
                  <w:szCs w:val="20"/>
                </w:rPr>
                <w:t>SSL</w:t>
              </w:r>
            </w:ins>
            <w:r w:rsidRPr="00876A1F">
              <w:rPr>
                <w:rFonts w:ascii="Times New Roman" w:hAnsi="Times New Roman"/>
                <w:sz w:val="20"/>
                <w:szCs w:val="20"/>
                <w:lang w:val="id-ID"/>
              </w:rPr>
              <w:t>.</w:t>
            </w:r>
          </w:p>
          <w:p w14:paraId="2E73EAD7" w14:textId="77777777" w:rsidR="00876A1F" w:rsidRPr="00876A1F" w:rsidRDefault="00876A1F" w:rsidP="00876A1F">
            <w:pPr>
              <w:rPr>
                <w:sz w:val="20"/>
                <w:szCs w:val="20"/>
              </w:rPr>
            </w:pPr>
          </w:p>
          <w:p w14:paraId="3004F9A5" w14:textId="77777777" w:rsidR="00436941" w:rsidRPr="00876A1F" w:rsidRDefault="00436941">
            <w:pPr>
              <w:pStyle w:val="NoSpacing"/>
              <w:numPr>
                <w:ilvl w:val="0"/>
                <w:numId w:val="6"/>
              </w:numPr>
              <w:ind w:left="426" w:hanging="426"/>
              <w:jc w:val="both"/>
              <w:rPr>
                <w:rFonts w:ascii="Times New Roman" w:hAnsi="Times New Roman"/>
                <w:sz w:val="20"/>
                <w:szCs w:val="20"/>
              </w:rPr>
              <w:pPrChange w:id="106" w:author="Novita Nurfiana" w:date="2021-09-20T16:59:00Z">
                <w:pPr>
                  <w:pStyle w:val="NoSpacing"/>
                  <w:numPr>
                    <w:numId w:val="8"/>
                  </w:numPr>
                  <w:ind w:left="426" w:hanging="426"/>
                  <w:jc w:val="both"/>
                </w:pPr>
              </w:pPrChange>
            </w:pPr>
            <w:r w:rsidRPr="00876A1F">
              <w:rPr>
                <w:rFonts w:ascii="Times New Roman" w:hAnsi="Times New Roman"/>
                <w:sz w:val="20"/>
                <w:szCs w:val="20"/>
                <w:lang w:val="sv-SE"/>
              </w:rPr>
              <w:t xml:space="preserve">Dasar/Referensi sebagaimana tersebut ayat (1) merupakan bagian yang tidak terpisahkan satu sama lainnya </w:t>
            </w:r>
            <w:ins w:id="107" w:author="Ananta Aji Wiguna" w:date="2021-09-23T10:10:00Z">
              <w:r w:rsidR="00D65CC4">
                <w:rPr>
                  <w:rFonts w:ascii="Times New Roman" w:hAnsi="Times New Roman"/>
                  <w:sz w:val="20"/>
                  <w:szCs w:val="20"/>
                  <w:lang w:val="sv-SE"/>
                </w:rPr>
                <w:t>dengan</w:t>
              </w:r>
            </w:ins>
            <w:del w:id="108" w:author="Ananta Aji Wiguna" w:date="2021-09-23T10:10:00Z">
              <w:r w:rsidRPr="00876A1F" w:rsidDel="00D65CC4">
                <w:rPr>
                  <w:rFonts w:ascii="Times New Roman" w:hAnsi="Times New Roman"/>
                  <w:sz w:val="20"/>
                  <w:szCs w:val="20"/>
                  <w:lang w:val="sv-SE"/>
                </w:rPr>
                <w:delText xml:space="preserve">dan mengikat </w:delText>
              </w:r>
            </w:del>
            <w:r w:rsidRPr="00876A1F">
              <w:rPr>
                <w:rFonts w:ascii="Times New Roman" w:hAnsi="Times New Roman"/>
                <w:sz w:val="20"/>
                <w:szCs w:val="20"/>
                <w:lang w:val="sv-SE"/>
              </w:rPr>
              <w:t xml:space="preserve">perjanjian ini. </w:t>
            </w:r>
          </w:p>
          <w:p w14:paraId="49EA09FB" w14:textId="77777777" w:rsidR="00436941" w:rsidRPr="00876A1F" w:rsidRDefault="00436941" w:rsidP="00436941">
            <w:pPr>
              <w:pStyle w:val="NoSpacing"/>
              <w:ind w:left="360"/>
              <w:jc w:val="both"/>
              <w:rPr>
                <w:rFonts w:ascii="Times New Roman" w:hAnsi="Times New Roman"/>
                <w:sz w:val="20"/>
                <w:szCs w:val="20"/>
                <w:lang w:val="id-ID"/>
              </w:rPr>
            </w:pPr>
          </w:p>
          <w:p w14:paraId="328DB043" w14:textId="77777777" w:rsidR="00CC52DD" w:rsidRDefault="00CC52DD" w:rsidP="00436941">
            <w:pPr>
              <w:pStyle w:val="NoSpacing"/>
              <w:jc w:val="center"/>
              <w:rPr>
                <w:ins w:id="109" w:author="Ananta Aji Wiguna" w:date="2021-09-23T10:20:00Z"/>
                <w:rFonts w:ascii="Times New Roman" w:hAnsi="Times New Roman"/>
                <w:b/>
                <w:bCs/>
                <w:sz w:val="20"/>
                <w:szCs w:val="20"/>
              </w:rPr>
            </w:pPr>
          </w:p>
          <w:p w14:paraId="00AFB829" w14:textId="77777777" w:rsidR="00CC52DD" w:rsidRDefault="00CC52DD" w:rsidP="00436941">
            <w:pPr>
              <w:pStyle w:val="NoSpacing"/>
              <w:jc w:val="center"/>
              <w:rPr>
                <w:ins w:id="110" w:author="Ananta Aji Wiguna" w:date="2021-09-23T10:20:00Z"/>
                <w:rFonts w:ascii="Times New Roman" w:hAnsi="Times New Roman"/>
                <w:b/>
                <w:bCs/>
                <w:sz w:val="20"/>
                <w:szCs w:val="20"/>
              </w:rPr>
            </w:pPr>
          </w:p>
          <w:p w14:paraId="7038AABF" w14:textId="77777777" w:rsidR="00436941" w:rsidRPr="00876A1F" w:rsidRDefault="00436941" w:rsidP="00436941">
            <w:pPr>
              <w:pStyle w:val="NoSpacing"/>
              <w:jc w:val="center"/>
              <w:rPr>
                <w:rFonts w:ascii="Times New Roman" w:hAnsi="Times New Roman"/>
                <w:b/>
                <w:bCs/>
                <w:sz w:val="20"/>
                <w:szCs w:val="20"/>
              </w:rPr>
            </w:pPr>
            <w:r w:rsidRPr="00876A1F">
              <w:rPr>
                <w:rFonts w:ascii="Times New Roman" w:hAnsi="Times New Roman"/>
                <w:b/>
                <w:bCs/>
                <w:sz w:val="20"/>
                <w:szCs w:val="20"/>
              </w:rPr>
              <w:t>PASAL 3</w:t>
            </w:r>
          </w:p>
          <w:p w14:paraId="48FB67E2" w14:textId="77777777" w:rsidR="00436941" w:rsidRPr="00876A1F" w:rsidRDefault="00436941" w:rsidP="00436941">
            <w:pPr>
              <w:pStyle w:val="NoSpacing"/>
              <w:jc w:val="center"/>
              <w:rPr>
                <w:rFonts w:ascii="Times New Roman" w:hAnsi="Times New Roman"/>
                <w:b/>
                <w:bCs/>
                <w:sz w:val="20"/>
                <w:szCs w:val="20"/>
              </w:rPr>
            </w:pPr>
          </w:p>
          <w:p w14:paraId="6FCD3046" w14:textId="77777777" w:rsidR="00436941" w:rsidRPr="00876A1F" w:rsidRDefault="00436941" w:rsidP="00436941">
            <w:pPr>
              <w:pStyle w:val="NoSpacing"/>
              <w:jc w:val="center"/>
              <w:rPr>
                <w:rFonts w:ascii="Times New Roman" w:hAnsi="Times New Roman"/>
                <w:b/>
                <w:bCs/>
                <w:sz w:val="20"/>
                <w:szCs w:val="20"/>
              </w:rPr>
            </w:pPr>
            <w:r w:rsidRPr="00876A1F">
              <w:rPr>
                <w:rFonts w:ascii="Times New Roman" w:hAnsi="Times New Roman"/>
                <w:b/>
                <w:bCs/>
                <w:sz w:val="20"/>
                <w:szCs w:val="20"/>
              </w:rPr>
              <w:t>RUANG LINGKUP PERJANJIAN</w:t>
            </w:r>
          </w:p>
          <w:p w14:paraId="2DC1F234" w14:textId="77777777" w:rsidR="00436941" w:rsidRPr="00876A1F" w:rsidRDefault="00436941" w:rsidP="00436941">
            <w:pPr>
              <w:pStyle w:val="NoSpacing"/>
              <w:jc w:val="center"/>
              <w:rPr>
                <w:rFonts w:ascii="Times New Roman" w:hAnsi="Times New Roman"/>
                <w:b/>
                <w:bCs/>
                <w:sz w:val="20"/>
                <w:szCs w:val="20"/>
              </w:rPr>
            </w:pPr>
          </w:p>
          <w:p w14:paraId="047589A3" w14:textId="77777777" w:rsidR="00436941" w:rsidRPr="00876A1F" w:rsidRDefault="00436941" w:rsidP="00436941">
            <w:pPr>
              <w:pStyle w:val="NoSpacing"/>
              <w:jc w:val="both"/>
              <w:rPr>
                <w:rFonts w:ascii="Times New Roman" w:hAnsi="Times New Roman"/>
                <w:bCs/>
                <w:sz w:val="20"/>
                <w:szCs w:val="20"/>
              </w:rPr>
            </w:pPr>
            <w:r w:rsidRPr="00876A1F">
              <w:rPr>
                <w:rFonts w:ascii="Times New Roman" w:hAnsi="Times New Roman"/>
                <w:bCs/>
                <w:sz w:val="20"/>
                <w:szCs w:val="20"/>
              </w:rPr>
              <w:t>Ruang lingkup perjanjian ini meliputi pelayanan petikemas internasional untuk kegiatan</w:t>
            </w:r>
            <w:ins w:id="111" w:author="Ananta Aji Wiguna" w:date="2021-09-23T10:10:00Z">
              <w:r w:rsidR="00D65CC4">
                <w:rPr>
                  <w:rFonts w:ascii="Times New Roman" w:hAnsi="Times New Roman"/>
                  <w:bCs/>
                  <w:sz w:val="20"/>
                  <w:szCs w:val="20"/>
                </w:rPr>
                <w:t xml:space="preserve"> sebagai berikut</w:t>
              </w:r>
            </w:ins>
          </w:p>
          <w:p w14:paraId="2C2DF667" w14:textId="77777777" w:rsidR="00436941" w:rsidRPr="00876A1F" w:rsidRDefault="00436941" w:rsidP="00436941">
            <w:pPr>
              <w:pStyle w:val="NoSpacing"/>
              <w:jc w:val="both"/>
              <w:rPr>
                <w:rFonts w:ascii="Times New Roman" w:hAnsi="Times New Roman"/>
                <w:bCs/>
                <w:sz w:val="20"/>
                <w:szCs w:val="20"/>
              </w:rPr>
            </w:pPr>
          </w:p>
          <w:p w14:paraId="7A528C21" w14:textId="77777777" w:rsidR="00436941" w:rsidRPr="00876A1F" w:rsidRDefault="00436941">
            <w:pPr>
              <w:pStyle w:val="Default"/>
              <w:widowControl/>
              <w:numPr>
                <w:ilvl w:val="0"/>
                <w:numId w:val="8"/>
              </w:numPr>
              <w:ind w:left="284" w:right="-3" w:hanging="218"/>
              <w:jc w:val="both"/>
              <w:rPr>
                <w:rFonts w:ascii="Times New Roman" w:hAnsi="Times New Roman" w:cs="Times New Roman"/>
                <w:bCs/>
                <w:color w:val="auto"/>
                <w:sz w:val="20"/>
                <w:szCs w:val="20"/>
              </w:rPr>
              <w:pPrChange w:id="112" w:author="Novita Nurfiana" w:date="2021-09-20T16:59:00Z">
                <w:pPr>
                  <w:pStyle w:val="Default"/>
                  <w:widowControl/>
                  <w:numPr>
                    <w:numId w:val="10"/>
                  </w:numPr>
                  <w:ind w:left="284" w:right="-3" w:hanging="218"/>
                  <w:jc w:val="both"/>
                </w:pPr>
              </w:pPrChange>
            </w:pPr>
            <w:r w:rsidRPr="00876A1F">
              <w:rPr>
                <w:rFonts w:ascii="Times New Roman" w:hAnsi="Times New Roman" w:cs="Times New Roman"/>
                <w:bCs/>
                <w:color w:val="auto"/>
                <w:sz w:val="20"/>
                <w:szCs w:val="20"/>
              </w:rPr>
              <w:t>Berthing Windows</w:t>
            </w:r>
          </w:p>
          <w:p w14:paraId="4BD6CF77" w14:textId="77777777" w:rsidR="00436941" w:rsidRPr="00876A1F" w:rsidRDefault="00436941">
            <w:pPr>
              <w:pStyle w:val="Default"/>
              <w:widowControl/>
              <w:numPr>
                <w:ilvl w:val="0"/>
                <w:numId w:val="8"/>
              </w:numPr>
              <w:ind w:left="284" w:right="-3" w:hanging="218"/>
              <w:jc w:val="both"/>
              <w:rPr>
                <w:rFonts w:ascii="Times New Roman" w:hAnsi="Times New Roman" w:cs="Times New Roman"/>
                <w:bCs/>
                <w:color w:val="auto"/>
                <w:sz w:val="20"/>
                <w:szCs w:val="20"/>
              </w:rPr>
              <w:pPrChange w:id="113" w:author="Novita Nurfiana" w:date="2021-09-20T16:59:00Z">
                <w:pPr>
                  <w:pStyle w:val="Default"/>
                  <w:widowControl/>
                  <w:numPr>
                    <w:numId w:val="10"/>
                  </w:numPr>
                  <w:ind w:left="284" w:right="-3" w:hanging="218"/>
                  <w:jc w:val="both"/>
                </w:pPr>
              </w:pPrChange>
            </w:pPr>
            <w:r w:rsidRPr="00876A1F">
              <w:rPr>
                <w:rFonts w:ascii="Times New Roman" w:hAnsi="Times New Roman" w:cs="Times New Roman"/>
                <w:bCs/>
                <w:color w:val="auto"/>
                <w:sz w:val="20"/>
                <w:szCs w:val="20"/>
              </w:rPr>
              <w:t>Produktivitas Bongkar Muat</w:t>
            </w:r>
          </w:p>
          <w:p w14:paraId="0AE1DD47" w14:textId="77777777" w:rsidR="00436941" w:rsidRPr="00876A1F" w:rsidRDefault="00436941">
            <w:pPr>
              <w:pStyle w:val="Default"/>
              <w:widowControl/>
              <w:numPr>
                <w:ilvl w:val="0"/>
                <w:numId w:val="8"/>
              </w:numPr>
              <w:ind w:left="284" w:right="-3" w:hanging="218"/>
              <w:jc w:val="both"/>
              <w:rPr>
                <w:rFonts w:ascii="Times New Roman" w:hAnsi="Times New Roman" w:cs="Times New Roman"/>
                <w:bCs/>
                <w:color w:val="auto"/>
                <w:sz w:val="20"/>
                <w:szCs w:val="20"/>
              </w:rPr>
              <w:pPrChange w:id="114" w:author="Novita Nurfiana" w:date="2021-09-20T16:59:00Z">
                <w:pPr>
                  <w:pStyle w:val="Default"/>
                  <w:widowControl/>
                  <w:numPr>
                    <w:numId w:val="10"/>
                  </w:numPr>
                  <w:ind w:left="284" w:right="-3" w:hanging="218"/>
                  <w:jc w:val="both"/>
                </w:pPr>
              </w:pPrChange>
            </w:pPr>
            <w:r w:rsidRPr="00876A1F">
              <w:rPr>
                <w:rFonts w:ascii="Times New Roman" w:hAnsi="Times New Roman" w:cs="Times New Roman"/>
                <w:bCs/>
                <w:color w:val="auto"/>
                <w:sz w:val="20"/>
                <w:szCs w:val="20"/>
              </w:rPr>
              <w:t>Tarif</w:t>
            </w:r>
          </w:p>
          <w:p w14:paraId="15F2A67E" w14:textId="77777777" w:rsidR="00436941" w:rsidRPr="00876A1F" w:rsidRDefault="00436941">
            <w:pPr>
              <w:pStyle w:val="Default"/>
              <w:widowControl/>
              <w:numPr>
                <w:ilvl w:val="0"/>
                <w:numId w:val="8"/>
              </w:numPr>
              <w:ind w:left="284" w:right="-3" w:hanging="218"/>
              <w:jc w:val="both"/>
              <w:rPr>
                <w:rFonts w:ascii="Times New Roman" w:hAnsi="Times New Roman" w:cs="Times New Roman"/>
                <w:bCs/>
                <w:color w:val="auto"/>
                <w:sz w:val="20"/>
                <w:szCs w:val="20"/>
              </w:rPr>
              <w:pPrChange w:id="115" w:author="Novita Nurfiana" w:date="2021-09-20T16:59:00Z">
                <w:pPr>
                  <w:pStyle w:val="Default"/>
                  <w:widowControl/>
                  <w:numPr>
                    <w:numId w:val="10"/>
                  </w:numPr>
                  <w:ind w:left="284" w:right="-3" w:hanging="218"/>
                  <w:jc w:val="both"/>
                </w:pPr>
              </w:pPrChange>
            </w:pPr>
            <w:r w:rsidRPr="00876A1F">
              <w:rPr>
                <w:rFonts w:ascii="Times New Roman" w:hAnsi="Times New Roman" w:cs="Times New Roman"/>
                <w:color w:val="auto"/>
                <w:sz w:val="20"/>
                <w:szCs w:val="20"/>
              </w:rPr>
              <w:t>Pelaporan; dan</w:t>
            </w:r>
          </w:p>
          <w:p w14:paraId="18E9DE02" w14:textId="77777777" w:rsidR="00436941" w:rsidRPr="00876A1F" w:rsidRDefault="00436941">
            <w:pPr>
              <w:pStyle w:val="Default"/>
              <w:widowControl/>
              <w:numPr>
                <w:ilvl w:val="0"/>
                <w:numId w:val="8"/>
              </w:numPr>
              <w:ind w:left="284" w:right="-3" w:hanging="218"/>
              <w:jc w:val="both"/>
              <w:rPr>
                <w:rFonts w:ascii="Times New Roman" w:hAnsi="Times New Roman" w:cs="Times New Roman"/>
                <w:bCs/>
                <w:color w:val="auto"/>
                <w:sz w:val="20"/>
                <w:szCs w:val="20"/>
              </w:rPr>
              <w:pPrChange w:id="116" w:author="Novita Nurfiana" w:date="2021-09-20T16:59:00Z">
                <w:pPr>
                  <w:pStyle w:val="Default"/>
                  <w:widowControl/>
                  <w:numPr>
                    <w:numId w:val="10"/>
                  </w:numPr>
                  <w:ind w:left="284" w:right="-3" w:hanging="218"/>
                  <w:jc w:val="both"/>
                </w:pPr>
              </w:pPrChange>
            </w:pPr>
            <w:r w:rsidRPr="00876A1F">
              <w:rPr>
                <w:rFonts w:ascii="Times New Roman" w:hAnsi="Times New Roman" w:cs="Times New Roman"/>
                <w:color w:val="auto"/>
                <w:sz w:val="20"/>
                <w:szCs w:val="20"/>
                <w:lang w:val="id-ID"/>
              </w:rPr>
              <w:t>Klaim</w:t>
            </w:r>
            <w:r w:rsidRPr="00876A1F">
              <w:rPr>
                <w:rFonts w:ascii="Times New Roman" w:hAnsi="Times New Roman" w:cs="Times New Roman"/>
                <w:color w:val="808080"/>
                <w:sz w:val="20"/>
                <w:szCs w:val="20"/>
              </w:rPr>
              <w:t>.</w:t>
            </w:r>
          </w:p>
          <w:p w14:paraId="5EF6A8F9" w14:textId="77777777" w:rsidR="00436941" w:rsidRDefault="00436941" w:rsidP="00436941">
            <w:pPr>
              <w:pStyle w:val="NoSpacing"/>
              <w:jc w:val="both"/>
              <w:rPr>
                <w:ins w:id="117" w:author="Ananta Aji Wiguna" w:date="2021-09-23T10:20:00Z"/>
                <w:rFonts w:ascii="Times New Roman" w:hAnsi="Times New Roman"/>
                <w:bCs/>
                <w:color w:val="000000"/>
                <w:sz w:val="20"/>
                <w:szCs w:val="20"/>
              </w:rPr>
            </w:pPr>
          </w:p>
          <w:p w14:paraId="37BD45C7" w14:textId="77777777" w:rsidR="00CC52DD" w:rsidRPr="00876A1F" w:rsidRDefault="00CC52DD" w:rsidP="00436941">
            <w:pPr>
              <w:pStyle w:val="NoSpacing"/>
              <w:jc w:val="both"/>
              <w:rPr>
                <w:rFonts w:ascii="Times New Roman" w:hAnsi="Times New Roman"/>
                <w:bCs/>
                <w:color w:val="000000"/>
                <w:sz w:val="20"/>
                <w:szCs w:val="20"/>
              </w:rPr>
            </w:pPr>
          </w:p>
          <w:p w14:paraId="732ABDA7"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lang w:val="id-ID"/>
              </w:rPr>
              <w:t xml:space="preserve">PASAL </w:t>
            </w:r>
            <w:r w:rsidRPr="00876A1F">
              <w:rPr>
                <w:rFonts w:ascii="Times New Roman" w:hAnsi="Times New Roman"/>
                <w:b/>
                <w:sz w:val="20"/>
                <w:szCs w:val="20"/>
              </w:rPr>
              <w:t>4</w:t>
            </w:r>
          </w:p>
          <w:p w14:paraId="49BAB21E" w14:textId="77777777" w:rsidR="00436941" w:rsidRPr="00876A1F" w:rsidRDefault="00436941" w:rsidP="00436941">
            <w:pPr>
              <w:pStyle w:val="NoSpacing"/>
              <w:jc w:val="center"/>
              <w:rPr>
                <w:rFonts w:ascii="Times New Roman" w:hAnsi="Times New Roman"/>
                <w:b/>
                <w:sz w:val="20"/>
                <w:szCs w:val="20"/>
              </w:rPr>
            </w:pPr>
          </w:p>
          <w:p w14:paraId="1A500BE2"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lang w:val="id-ID"/>
              </w:rPr>
              <w:t>HAK DAN KEWAJIBAN</w:t>
            </w:r>
          </w:p>
          <w:p w14:paraId="0BE48E8F" w14:textId="77777777" w:rsidR="00436941" w:rsidRPr="00876A1F" w:rsidRDefault="00436941" w:rsidP="00436941">
            <w:pPr>
              <w:pStyle w:val="NoSpacing"/>
              <w:jc w:val="center"/>
              <w:rPr>
                <w:rFonts w:ascii="Times New Roman" w:hAnsi="Times New Roman"/>
                <w:b/>
                <w:sz w:val="20"/>
                <w:szCs w:val="20"/>
              </w:rPr>
            </w:pPr>
          </w:p>
          <w:p w14:paraId="5A3DB2EE" w14:textId="77777777" w:rsidR="00436941" w:rsidRPr="00876A1F" w:rsidRDefault="00436941">
            <w:pPr>
              <w:pStyle w:val="NoSpacing"/>
              <w:numPr>
                <w:ilvl w:val="0"/>
                <w:numId w:val="10"/>
              </w:numPr>
              <w:ind w:left="426" w:hanging="426"/>
              <w:rPr>
                <w:rFonts w:ascii="Times New Roman" w:hAnsi="Times New Roman"/>
                <w:sz w:val="20"/>
                <w:szCs w:val="20"/>
              </w:rPr>
              <w:pPrChange w:id="118" w:author="Novita Nurfiana" w:date="2021-09-20T16:59:00Z">
                <w:pPr>
                  <w:pStyle w:val="NoSpacing"/>
                  <w:numPr>
                    <w:numId w:val="12"/>
                  </w:numPr>
                  <w:ind w:left="426" w:hanging="426"/>
                </w:pPr>
              </w:pPrChange>
            </w:pPr>
            <w:r w:rsidRPr="00876A1F">
              <w:rPr>
                <w:rFonts w:ascii="Times New Roman" w:hAnsi="Times New Roman"/>
                <w:sz w:val="20"/>
                <w:szCs w:val="20"/>
                <w:lang w:val="id-ID"/>
              </w:rPr>
              <w:t xml:space="preserve">Berthing </w:t>
            </w:r>
            <w:r w:rsidRPr="00876A1F">
              <w:rPr>
                <w:rFonts w:ascii="Times New Roman" w:hAnsi="Times New Roman"/>
                <w:sz w:val="20"/>
                <w:szCs w:val="20"/>
              </w:rPr>
              <w:t>Windows</w:t>
            </w:r>
          </w:p>
          <w:p w14:paraId="0C062A08" w14:textId="77777777" w:rsidR="00436941" w:rsidRPr="00876A1F" w:rsidRDefault="00436941" w:rsidP="00436941">
            <w:pPr>
              <w:pStyle w:val="NoSpacing"/>
              <w:ind w:left="426"/>
              <w:rPr>
                <w:rFonts w:ascii="Times New Roman" w:hAnsi="Times New Roman"/>
                <w:sz w:val="20"/>
                <w:szCs w:val="20"/>
              </w:rPr>
            </w:pPr>
          </w:p>
          <w:p w14:paraId="63873904" w14:textId="77777777" w:rsidR="00436941" w:rsidRPr="00876A1F" w:rsidRDefault="00436941">
            <w:pPr>
              <w:pStyle w:val="NoSpacing"/>
              <w:numPr>
                <w:ilvl w:val="0"/>
                <w:numId w:val="11"/>
              </w:numPr>
              <w:ind w:left="709" w:hanging="283"/>
              <w:jc w:val="both"/>
              <w:rPr>
                <w:rFonts w:ascii="Times New Roman" w:hAnsi="Times New Roman"/>
                <w:sz w:val="20"/>
                <w:szCs w:val="20"/>
              </w:rPr>
              <w:pPrChange w:id="119" w:author="Novita Nurfiana" w:date="2021-09-20T16:59:00Z">
                <w:pPr>
                  <w:pStyle w:val="NoSpacing"/>
                  <w:numPr>
                    <w:numId w:val="13"/>
                  </w:numPr>
                  <w:ind w:left="709" w:hanging="283"/>
                  <w:jc w:val="both"/>
                </w:pPr>
              </w:pPrChange>
            </w:pPr>
            <w:del w:id="120" w:author="Ananta Aji Wiguna" w:date="2021-09-23T10:11:00Z">
              <w:r w:rsidRPr="00876A1F" w:rsidDel="004C1F1A">
                <w:rPr>
                  <w:rFonts w:ascii="Times New Roman" w:hAnsi="Times New Roman"/>
                  <w:sz w:val="20"/>
                  <w:szCs w:val="20"/>
                  <w:lang w:val="id-ID"/>
                </w:rPr>
                <w:delText xml:space="preserve">PIHAK </w:delText>
              </w:r>
            </w:del>
            <w:r w:rsidRPr="00876A1F">
              <w:rPr>
                <w:rFonts w:ascii="Times New Roman" w:hAnsi="Times New Roman"/>
                <w:sz w:val="20"/>
                <w:szCs w:val="20"/>
                <w:lang w:val="id-ID"/>
              </w:rPr>
              <w:t xml:space="preserve">PTP akan menetapkan jadwal tambat untuk kapal milik </w:t>
            </w:r>
            <w:del w:id="121" w:author="Ananta Aji Wiguna" w:date="2021-09-23T10:12:00Z">
              <w:r w:rsidRPr="00876A1F" w:rsidDel="004C1F1A">
                <w:rPr>
                  <w:rFonts w:ascii="Times New Roman" w:hAnsi="Times New Roman"/>
                  <w:sz w:val="20"/>
                  <w:szCs w:val="20"/>
                  <w:lang w:val="id-ID"/>
                </w:rPr>
                <w:delText>PIHAK KEDUA</w:delText>
              </w:r>
            </w:del>
            <w:ins w:id="122" w:author="Ananta Aji Wiguna" w:date="2021-09-23T10:12:00Z">
              <w:r w:rsidR="004C1F1A">
                <w:rPr>
                  <w:rFonts w:ascii="Times New Roman" w:hAnsi="Times New Roman"/>
                  <w:sz w:val="20"/>
                  <w:szCs w:val="20"/>
                </w:rPr>
                <w:t>SSL</w:t>
              </w:r>
            </w:ins>
            <w:r w:rsidRPr="00876A1F">
              <w:rPr>
                <w:rFonts w:ascii="Times New Roman" w:hAnsi="Times New Roman"/>
                <w:sz w:val="20"/>
                <w:szCs w:val="20"/>
                <w:lang w:val="id-ID"/>
              </w:rPr>
              <w:t xml:space="preserve"> setiap hari ....... </w:t>
            </w:r>
            <w:r w:rsidRPr="00876A1F">
              <w:rPr>
                <w:rFonts w:ascii="Times New Roman" w:hAnsi="Times New Roman"/>
                <w:sz w:val="20"/>
                <w:szCs w:val="20"/>
              </w:rPr>
              <w:t xml:space="preserve">pukul </w:t>
            </w:r>
            <w:r w:rsidRPr="00876A1F">
              <w:rPr>
                <w:rFonts w:ascii="Times New Roman" w:hAnsi="Times New Roman"/>
                <w:sz w:val="20"/>
                <w:szCs w:val="20"/>
                <w:lang w:val="id-ID"/>
              </w:rPr>
              <w:t>..........</w:t>
            </w:r>
            <w:r w:rsidRPr="00876A1F">
              <w:rPr>
                <w:rFonts w:ascii="Times New Roman" w:hAnsi="Times New Roman"/>
                <w:sz w:val="20"/>
                <w:szCs w:val="20"/>
              </w:rPr>
              <w:t xml:space="preserve"> </w:t>
            </w:r>
            <w:r w:rsidRPr="00876A1F">
              <w:rPr>
                <w:rFonts w:ascii="Times New Roman" w:hAnsi="Times New Roman"/>
                <w:sz w:val="20"/>
                <w:szCs w:val="20"/>
                <w:lang w:val="id-ID"/>
              </w:rPr>
              <w:t>WIB sampai dengan hari ..............</w:t>
            </w:r>
            <w:r w:rsidRPr="00876A1F">
              <w:rPr>
                <w:rFonts w:ascii="Times New Roman" w:hAnsi="Times New Roman"/>
                <w:sz w:val="20"/>
                <w:szCs w:val="20"/>
              </w:rPr>
              <w:t xml:space="preserve">pukul </w:t>
            </w:r>
            <w:r w:rsidRPr="00876A1F">
              <w:rPr>
                <w:rFonts w:ascii="Times New Roman" w:hAnsi="Times New Roman"/>
                <w:sz w:val="20"/>
                <w:szCs w:val="20"/>
                <w:lang w:val="id-ID"/>
              </w:rPr>
              <w:t xml:space="preserve">............ </w:t>
            </w:r>
            <w:r w:rsidRPr="00876A1F">
              <w:rPr>
                <w:rFonts w:ascii="Times New Roman" w:hAnsi="Times New Roman"/>
                <w:sz w:val="20"/>
                <w:szCs w:val="20"/>
              </w:rPr>
              <w:t xml:space="preserve">WIB untuk melaksanakan kegiatan bongkar muat petikemas internasional. </w:t>
            </w:r>
            <w:r w:rsidRPr="00AD019A">
              <w:rPr>
                <w:rFonts w:ascii="Times New Roman" w:hAnsi="Times New Roman"/>
                <w:i/>
                <w:sz w:val="20"/>
                <w:szCs w:val="20"/>
                <w:rPrChange w:id="123" w:author="Novita Nurfiana" w:date="2021-09-20T15:06:00Z">
                  <w:rPr>
                    <w:rFonts w:ascii="Times New Roman" w:hAnsi="Times New Roman"/>
                    <w:sz w:val="20"/>
                    <w:szCs w:val="20"/>
                  </w:rPr>
                </w:rPrChange>
              </w:rPr>
              <w:t>Berthing Windows</w:t>
            </w:r>
            <w:r w:rsidRPr="00876A1F">
              <w:rPr>
                <w:rFonts w:ascii="Times New Roman" w:hAnsi="Times New Roman"/>
                <w:sz w:val="20"/>
                <w:szCs w:val="20"/>
              </w:rPr>
              <w:t xml:space="preserve"> dapat berubah dan dikaji ulang oleh kedua belah pihak.  </w:t>
            </w:r>
          </w:p>
          <w:p w14:paraId="55A32C90" w14:textId="77777777" w:rsidR="00D62A1C" w:rsidRPr="00876A1F" w:rsidRDefault="00D62A1C" w:rsidP="00436941">
            <w:pPr>
              <w:pStyle w:val="NoSpacing"/>
              <w:ind w:left="709"/>
              <w:jc w:val="both"/>
              <w:rPr>
                <w:rFonts w:ascii="Times New Roman" w:hAnsi="Times New Roman"/>
                <w:sz w:val="20"/>
                <w:szCs w:val="20"/>
              </w:rPr>
            </w:pPr>
          </w:p>
          <w:p w14:paraId="6FF16F8B" w14:textId="77777777" w:rsidR="00436941" w:rsidRPr="00876A1F" w:rsidRDefault="00436941">
            <w:pPr>
              <w:pStyle w:val="NoSpacing"/>
              <w:numPr>
                <w:ilvl w:val="0"/>
                <w:numId w:val="11"/>
              </w:numPr>
              <w:ind w:left="709" w:hanging="283"/>
              <w:jc w:val="both"/>
              <w:rPr>
                <w:rFonts w:ascii="Times New Roman" w:hAnsi="Times New Roman"/>
                <w:sz w:val="20"/>
                <w:szCs w:val="20"/>
              </w:rPr>
              <w:pPrChange w:id="124" w:author="Novita Nurfiana" w:date="2021-09-20T16:59:00Z">
                <w:pPr>
                  <w:pStyle w:val="NoSpacing"/>
                  <w:numPr>
                    <w:numId w:val="13"/>
                  </w:numPr>
                  <w:ind w:left="709" w:hanging="283"/>
                  <w:jc w:val="both"/>
                </w:pPr>
              </w:pPrChange>
            </w:pPr>
            <w:r w:rsidRPr="00876A1F">
              <w:rPr>
                <w:rFonts w:ascii="Times New Roman" w:hAnsi="Times New Roman"/>
                <w:sz w:val="20"/>
                <w:szCs w:val="20"/>
                <w:lang w:val="id-ID"/>
              </w:rPr>
              <w:t xml:space="preserve">Apabila terjadi keterlambatan tambat kapal yang diakibatkan oleh </w:t>
            </w:r>
            <w:del w:id="125" w:author="Novita Nurfiana" w:date="2021-09-20T15:05:00Z">
              <w:r w:rsidRPr="00876A1F" w:rsidDel="00AD019A">
                <w:rPr>
                  <w:rFonts w:ascii="Times New Roman" w:hAnsi="Times New Roman"/>
                  <w:sz w:val="20"/>
                  <w:szCs w:val="20"/>
                  <w:lang w:val="id-ID"/>
                </w:rPr>
                <w:delText>PIHAK sumadera shipping line</w:delText>
              </w:r>
            </w:del>
            <w:ins w:id="126" w:author="Novita Nurfiana" w:date="2021-09-20T15:05:00Z">
              <w:r w:rsidR="00AD019A">
                <w:rPr>
                  <w:rFonts w:ascii="Times New Roman" w:hAnsi="Times New Roman"/>
                  <w:sz w:val="20"/>
                  <w:szCs w:val="20"/>
                </w:rPr>
                <w:t xml:space="preserve"> SSL</w:t>
              </w:r>
            </w:ins>
            <w:r w:rsidRPr="00876A1F">
              <w:rPr>
                <w:rFonts w:ascii="Times New Roman" w:hAnsi="Times New Roman"/>
                <w:sz w:val="20"/>
                <w:szCs w:val="20"/>
                <w:lang w:val="id-ID"/>
              </w:rPr>
              <w:t xml:space="preserve">, maka </w:t>
            </w:r>
            <w:del w:id="127" w:author="Novita Nurfiana" w:date="2021-09-20T15:05:00Z">
              <w:r w:rsidRPr="00876A1F" w:rsidDel="00AD019A">
                <w:rPr>
                  <w:rFonts w:ascii="Times New Roman" w:hAnsi="Times New Roman"/>
                  <w:sz w:val="20"/>
                  <w:szCs w:val="20"/>
                  <w:lang w:val="id-ID"/>
                </w:rPr>
                <w:delText>PIHAK Samudera Shipping Line</w:delText>
              </w:r>
            </w:del>
            <w:ins w:id="128" w:author="Novita Nurfiana" w:date="2021-09-20T15:05:00Z">
              <w:r w:rsidR="00AD019A">
                <w:rPr>
                  <w:rFonts w:ascii="Times New Roman" w:hAnsi="Times New Roman"/>
                  <w:sz w:val="20"/>
                  <w:szCs w:val="20"/>
                </w:rPr>
                <w:t xml:space="preserve"> SSL</w:t>
              </w:r>
            </w:ins>
            <w:r w:rsidRPr="00876A1F">
              <w:rPr>
                <w:rFonts w:ascii="Times New Roman" w:hAnsi="Times New Roman"/>
                <w:sz w:val="20"/>
                <w:szCs w:val="20"/>
                <w:lang w:val="id-ID"/>
              </w:rPr>
              <w:t xml:space="preserve"> akan diberikan tambahan waktu maksimal 6</w:t>
            </w:r>
            <w:r w:rsidRPr="00876A1F">
              <w:rPr>
                <w:rFonts w:ascii="Times New Roman" w:hAnsi="Times New Roman"/>
                <w:color w:val="000000"/>
                <w:sz w:val="20"/>
                <w:szCs w:val="20"/>
                <w:lang w:val="id-ID"/>
              </w:rPr>
              <w:t xml:space="preserve"> (enam) jam</w:t>
            </w:r>
            <w:r w:rsidRPr="00876A1F">
              <w:rPr>
                <w:rFonts w:ascii="Times New Roman" w:hAnsi="Times New Roman"/>
                <w:sz w:val="20"/>
                <w:szCs w:val="20"/>
                <w:lang w:val="id-ID"/>
              </w:rPr>
              <w:t xml:space="preserve"> dari waktu yang telah ditetapkan sesuai dengan butir a ayat ini, selama tidak mengganggu waktu </w:t>
            </w:r>
            <w:r w:rsidRPr="00AD019A">
              <w:rPr>
                <w:rFonts w:ascii="Times New Roman" w:hAnsi="Times New Roman"/>
                <w:i/>
                <w:sz w:val="20"/>
                <w:szCs w:val="20"/>
                <w:lang w:val="id-ID"/>
                <w:rPrChange w:id="129" w:author="Novita Nurfiana" w:date="2021-09-20T15:05:00Z">
                  <w:rPr>
                    <w:rFonts w:ascii="Times New Roman" w:hAnsi="Times New Roman"/>
                    <w:sz w:val="20"/>
                    <w:szCs w:val="20"/>
                    <w:lang w:val="id-ID"/>
                  </w:rPr>
                </w:rPrChange>
              </w:rPr>
              <w:t>berthing</w:t>
            </w:r>
            <w:r w:rsidRPr="00876A1F">
              <w:rPr>
                <w:rFonts w:ascii="Times New Roman" w:hAnsi="Times New Roman"/>
                <w:sz w:val="20"/>
                <w:szCs w:val="20"/>
                <w:lang w:val="id-ID"/>
              </w:rPr>
              <w:t xml:space="preserve"> kapal berikutnya.</w:t>
            </w:r>
          </w:p>
          <w:p w14:paraId="1C512288" w14:textId="77777777" w:rsidR="00436941" w:rsidRPr="00876A1F" w:rsidRDefault="00436941" w:rsidP="00436941">
            <w:pPr>
              <w:pStyle w:val="ListParagraph"/>
              <w:rPr>
                <w:sz w:val="20"/>
                <w:szCs w:val="20"/>
                <w:lang w:val="id-ID"/>
              </w:rPr>
            </w:pPr>
          </w:p>
          <w:p w14:paraId="6FA678C5" w14:textId="01568884" w:rsidR="00436941" w:rsidRPr="00876A1F" w:rsidRDefault="00436941">
            <w:pPr>
              <w:pStyle w:val="NoSpacing"/>
              <w:numPr>
                <w:ilvl w:val="0"/>
                <w:numId w:val="11"/>
              </w:numPr>
              <w:ind w:left="709" w:hanging="283"/>
              <w:jc w:val="both"/>
              <w:rPr>
                <w:rFonts w:ascii="Times New Roman" w:hAnsi="Times New Roman"/>
                <w:sz w:val="20"/>
                <w:szCs w:val="20"/>
              </w:rPr>
              <w:pPrChange w:id="130" w:author="Novita Nurfiana" w:date="2021-09-20T16:59:00Z">
                <w:pPr>
                  <w:pStyle w:val="NoSpacing"/>
                  <w:numPr>
                    <w:numId w:val="13"/>
                  </w:numPr>
                  <w:ind w:left="709" w:hanging="283"/>
                  <w:jc w:val="both"/>
                </w:pPr>
              </w:pPrChange>
            </w:pPr>
            <w:r w:rsidRPr="00876A1F">
              <w:rPr>
                <w:rFonts w:ascii="Times New Roman" w:hAnsi="Times New Roman"/>
                <w:sz w:val="20"/>
                <w:szCs w:val="20"/>
                <w:lang w:val="id-ID"/>
              </w:rPr>
              <w:t>Apabila tambahan waktu pada butir b di</w:t>
            </w:r>
            <w:ins w:id="131" w:author="Setia Dharma" w:date="2021-09-24T16:05:00Z">
              <w:r w:rsidR="00E42D77">
                <w:rPr>
                  <w:rFonts w:ascii="Times New Roman" w:hAnsi="Times New Roman"/>
                  <w:sz w:val="20"/>
                  <w:szCs w:val="20"/>
                </w:rPr>
                <w:t xml:space="preserve"> </w:t>
              </w:r>
            </w:ins>
            <w:r w:rsidRPr="00876A1F">
              <w:rPr>
                <w:rFonts w:ascii="Times New Roman" w:hAnsi="Times New Roman"/>
                <w:sz w:val="20"/>
                <w:szCs w:val="20"/>
                <w:lang w:val="id-ID"/>
              </w:rPr>
              <w:t xml:space="preserve">atas telah berakhir dan terdapat kapal berikut yang akan sandar, maka </w:t>
            </w:r>
            <w:del w:id="132" w:author="Novita Nurfiana" w:date="2021-09-20T15:06:00Z">
              <w:r w:rsidRPr="00876A1F" w:rsidDel="00AD019A">
                <w:rPr>
                  <w:rFonts w:ascii="Times New Roman" w:hAnsi="Times New Roman"/>
                  <w:sz w:val="20"/>
                  <w:szCs w:val="20"/>
                  <w:lang w:val="id-ID"/>
                </w:rPr>
                <w:delText>PIHAK Samudera Shipping Line</w:delText>
              </w:r>
            </w:del>
            <w:ins w:id="133" w:author="Novita Nurfiana" w:date="2021-09-20T15:06:00Z">
              <w:r w:rsidR="00AD019A">
                <w:rPr>
                  <w:rFonts w:ascii="Times New Roman" w:hAnsi="Times New Roman"/>
                  <w:sz w:val="20"/>
                  <w:szCs w:val="20"/>
                </w:rPr>
                <w:t xml:space="preserve"> SSL</w:t>
              </w:r>
            </w:ins>
            <w:r w:rsidRPr="00876A1F">
              <w:rPr>
                <w:rFonts w:ascii="Times New Roman" w:hAnsi="Times New Roman"/>
                <w:sz w:val="20"/>
                <w:szCs w:val="20"/>
                <w:lang w:val="id-ID"/>
              </w:rPr>
              <w:t xml:space="preserve"> bersedia  mengosongkan dermaga untuk pelayanan kapal berikut walaupun kegiatan bongkar muat belum selesai.</w:t>
            </w:r>
          </w:p>
          <w:p w14:paraId="607414B3" w14:textId="77777777" w:rsidR="00436941" w:rsidRPr="00876A1F" w:rsidRDefault="00436941" w:rsidP="00436941">
            <w:pPr>
              <w:pStyle w:val="ListParagraph"/>
              <w:rPr>
                <w:sz w:val="20"/>
                <w:szCs w:val="20"/>
              </w:rPr>
            </w:pPr>
          </w:p>
          <w:p w14:paraId="604B1009" w14:textId="77777777" w:rsidR="00436941" w:rsidRDefault="00436941">
            <w:pPr>
              <w:pStyle w:val="NoSpacing"/>
              <w:numPr>
                <w:ilvl w:val="0"/>
                <w:numId w:val="11"/>
              </w:numPr>
              <w:ind w:left="709" w:hanging="283"/>
              <w:jc w:val="both"/>
              <w:rPr>
                <w:rFonts w:ascii="Times New Roman" w:hAnsi="Times New Roman"/>
                <w:sz w:val="20"/>
                <w:szCs w:val="20"/>
              </w:rPr>
              <w:pPrChange w:id="134" w:author="Novita Nurfiana" w:date="2021-09-20T16:59:00Z">
                <w:pPr>
                  <w:pStyle w:val="NoSpacing"/>
                  <w:numPr>
                    <w:numId w:val="13"/>
                  </w:numPr>
                  <w:ind w:left="709" w:hanging="283"/>
                  <w:jc w:val="both"/>
                </w:pPr>
              </w:pPrChange>
            </w:pPr>
            <w:r w:rsidRPr="00876A1F">
              <w:rPr>
                <w:rFonts w:ascii="Times New Roman" w:hAnsi="Times New Roman"/>
                <w:sz w:val="20"/>
                <w:szCs w:val="20"/>
                <w:lang w:val="id-ID"/>
              </w:rPr>
              <w:t xml:space="preserve">Perhitungan keterlambatan sandar </w:t>
            </w:r>
            <w:r w:rsidRPr="00876A1F">
              <w:rPr>
                <w:rFonts w:ascii="Times New Roman" w:hAnsi="Times New Roman"/>
                <w:sz w:val="20"/>
                <w:szCs w:val="20"/>
                <w:lang w:val="en-ID"/>
              </w:rPr>
              <w:t xml:space="preserve">dan </w:t>
            </w:r>
            <w:r w:rsidRPr="00876A1F">
              <w:rPr>
                <w:rFonts w:ascii="Times New Roman" w:hAnsi="Times New Roman"/>
                <w:sz w:val="20"/>
                <w:szCs w:val="20"/>
                <w:lang w:val="id-ID"/>
              </w:rPr>
              <w:t xml:space="preserve">keberangkatan kapal sesuai butir b ayat ini tidak termasuk apabila terjadi pasang surut/pengaruh alam yang mengakibatkan kapal </w:t>
            </w:r>
            <w:del w:id="135" w:author="Novita Nurfiana" w:date="2021-09-20T15:36:00Z">
              <w:r w:rsidRPr="00876A1F" w:rsidDel="00C471C0">
                <w:rPr>
                  <w:rFonts w:ascii="Times New Roman" w:hAnsi="Times New Roman"/>
                  <w:sz w:val="20"/>
                  <w:szCs w:val="20"/>
                  <w:lang w:val="id-ID"/>
                </w:rPr>
                <w:delText>PIHAK Samudera Shipping Line</w:delText>
              </w:r>
            </w:del>
            <w:ins w:id="136" w:author="Novita Nurfiana" w:date="2021-09-20T15:36:00Z">
              <w:r w:rsidR="00C471C0">
                <w:rPr>
                  <w:rFonts w:ascii="Times New Roman" w:hAnsi="Times New Roman"/>
                  <w:sz w:val="20"/>
                  <w:szCs w:val="20"/>
                </w:rPr>
                <w:t xml:space="preserve"> SSL</w:t>
              </w:r>
            </w:ins>
            <w:r w:rsidRPr="00876A1F">
              <w:rPr>
                <w:rFonts w:ascii="Times New Roman" w:hAnsi="Times New Roman"/>
                <w:sz w:val="20"/>
                <w:szCs w:val="20"/>
                <w:lang w:val="id-ID"/>
              </w:rPr>
              <w:t xml:space="preserve"> terlambat untuk sandar dan berangkat dari pelabuhan.</w:t>
            </w:r>
          </w:p>
          <w:p w14:paraId="3AB31085" w14:textId="77777777" w:rsidR="00876A1F" w:rsidRDefault="00876A1F" w:rsidP="00876A1F">
            <w:pPr>
              <w:pStyle w:val="NoSpacing"/>
              <w:jc w:val="both"/>
              <w:rPr>
                <w:rFonts w:ascii="Times New Roman" w:hAnsi="Times New Roman"/>
                <w:sz w:val="20"/>
                <w:szCs w:val="20"/>
              </w:rPr>
            </w:pPr>
          </w:p>
          <w:p w14:paraId="028DA3B3" w14:textId="77777777" w:rsidR="00436941" w:rsidRPr="00876A1F" w:rsidRDefault="00436941" w:rsidP="00AD019A">
            <w:pPr>
              <w:pStyle w:val="NoSpacing"/>
              <w:jc w:val="both"/>
              <w:rPr>
                <w:rFonts w:ascii="Times New Roman" w:hAnsi="Times New Roman"/>
                <w:sz w:val="20"/>
                <w:szCs w:val="20"/>
              </w:rPr>
            </w:pPr>
          </w:p>
          <w:p w14:paraId="0ECDB44A" w14:textId="77777777" w:rsidR="00436941" w:rsidRPr="00876A1F" w:rsidRDefault="00436941">
            <w:pPr>
              <w:pStyle w:val="NoSpacing"/>
              <w:numPr>
                <w:ilvl w:val="0"/>
                <w:numId w:val="9"/>
              </w:numPr>
              <w:ind w:left="426" w:right="-3" w:hanging="426"/>
              <w:jc w:val="both"/>
              <w:rPr>
                <w:rFonts w:ascii="Times New Roman" w:hAnsi="Times New Roman"/>
                <w:sz w:val="20"/>
                <w:szCs w:val="20"/>
              </w:rPr>
              <w:pPrChange w:id="137" w:author="Novita Nurfiana" w:date="2021-09-20T16:59:00Z">
                <w:pPr>
                  <w:pStyle w:val="NoSpacing"/>
                  <w:numPr>
                    <w:numId w:val="11"/>
                  </w:numPr>
                  <w:ind w:left="426" w:right="-3" w:hanging="426"/>
                  <w:jc w:val="both"/>
                </w:pPr>
              </w:pPrChange>
            </w:pPr>
            <w:r w:rsidRPr="00876A1F">
              <w:rPr>
                <w:rFonts w:ascii="Times New Roman" w:hAnsi="Times New Roman"/>
                <w:sz w:val="20"/>
                <w:szCs w:val="20"/>
                <w:lang w:val="id-ID"/>
              </w:rPr>
              <w:t>Produktivitas bongkar muat peti kemas</w:t>
            </w:r>
          </w:p>
          <w:p w14:paraId="048A3F73" w14:textId="77777777" w:rsidR="00877376" w:rsidRPr="00876A1F" w:rsidRDefault="00877376" w:rsidP="00877376">
            <w:pPr>
              <w:pStyle w:val="NoSpacing"/>
              <w:ind w:left="426" w:right="-3"/>
              <w:jc w:val="both"/>
              <w:rPr>
                <w:rFonts w:ascii="Times New Roman" w:hAnsi="Times New Roman"/>
                <w:sz w:val="20"/>
                <w:szCs w:val="20"/>
              </w:rPr>
            </w:pPr>
          </w:p>
          <w:p w14:paraId="46B0CA9C" w14:textId="77777777" w:rsidR="00AD019A" w:rsidRPr="00C471C0" w:rsidRDefault="00877376">
            <w:pPr>
              <w:pStyle w:val="NoSpacing"/>
              <w:numPr>
                <w:ilvl w:val="0"/>
                <w:numId w:val="12"/>
              </w:numPr>
              <w:ind w:left="709" w:hanging="283"/>
              <w:jc w:val="both"/>
              <w:rPr>
                <w:rFonts w:ascii="Times New Roman" w:hAnsi="Times New Roman"/>
                <w:sz w:val="20"/>
                <w:szCs w:val="20"/>
                <w:lang w:val="id-ID" w:eastAsia="ja-JP"/>
              </w:rPr>
              <w:pPrChange w:id="138" w:author="Novita Nurfiana" w:date="2021-09-20T16:59:00Z">
                <w:pPr>
                  <w:pStyle w:val="NoSpacing"/>
                  <w:numPr>
                    <w:numId w:val="14"/>
                  </w:numPr>
                  <w:ind w:left="720" w:hanging="360"/>
                  <w:jc w:val="both"/>
                </w:pPr>
              </w:pPrChange>
            </w:pPr>
            <w:del w:id="139" w:author="Novita Nurfiana" w:date="2021-09-20T15:12:00Z">
              <w:r w:rsidRPr="00876A1F" w:rsidDel="00AD019A">
                <w:rPr>
                  <w:rFonts w:ascii="Times New Roman" w:hAnsi="Times New Roman"/>
                  <w:color w:val="000000"/>
                  <w:sz w:val="20"/>
                  <w:szCs w:val="20"/>
                </w:rPr>
                <w:delText xml:space="preserve">PIHAK </w:delText>
              </w:r>
              <w:r w:rsidRPr="00876A1F" w:rsidDel="00AD019A">
                <w:rPr>
                  <w:rFonts w:ascii="Times New Roman" w:hAnsi="Times New Roman"/>
                  <w:color w:val="000000"/>
                  <w:sz w:val="20"/>
                  <w:szCs w:val="20"/>
                  <w:lang w:val="id-ID"/>
                </w:rPr>
                <w:delText>Prima Terminal Petikemas</w:delText>
              </w:r>
            </w:del>
            <w:ins w:id="140" w:author="Novita Nurfiana" w:date="2021-09-20T15:12:00Z">
              <w:r w:rsidR="00AD019A">
                <w:rPr>
                  <w:rFonts w:ascii="Times New Roman" w:hAnsi="Times New Roman"/>
                  <w:color w:val="000000"/>
                  <w:sz w:val="20"/>
                  <w:szCs w:val="20"/>
                </w:rPr>
                <w:t xml:space="preserve"> PTP</w:t>
              </w:r>
            </w:ins>
            <w:r w:rsidRPr="00876A1F">
              <w:rPr>
                <w:rFonts w:ascii="Times New Roman" w:hAnsi="Times New Roman"/>
                <w:color w:val="000000"/>
                <w:sz w:val="20"/>
                <w:szCs w:val="20"/>
              </w:rPr>
              <w:t xml:space="preserve"> menjamin produktivitas bongkar/muat </w:t>
            </w:r>
            <w:r w:rsidRPr="00876A1F">
              <w:rPr>
                <w:rFonts w:ascii="Times New Roman" w:hAnsi="Times New Roman"/>
                <w:color w:val="000000"/>
                <w:sz w:val="20"/>
                <w:szCs w:val="20"/>
                <w:lang w:val="id-ID"/>
              </w:rPr>
              <w:t>sebagai berikut :</w:t>
            </w:r>
          </w:p>
          <w:p w14:paraId="0759A67B" w14:textId="77777777" w:rsidR="00877376" w:rsidRPr="00876A1F" w:rsidRDefault="00877376" w:rsidP="00877376">
            <w:pPr>
              <w:pStyle w:val="NoSpacing"/>
              <w:ind w:left="709"/>
              <w:jc w:val="both"/>
              <w:rPr>
                <w:rFonts w:ascii="Times New Roman" w:hAnsi="Times New Roman"/>
                <w:color w:val="000000"/>
                <w:sz w:val="20"/>
                <w:szCs w:val="20"/>
                <w:lang w:val="id-ID"/>
              </w:rPr>
            </w:pPr>
          </w:p>
          <w:tbl>
            <w:tblPr>
              <w:tblStyle w:val="TableGrid"/>
              <w:tblW w:w="3260" w:type="dxa"/>
              <w:tblInd w:w="817" w:type="dxa"/>
              <w:tblLook w:val="04A0" w:firstRow="1" w:lastRow="0" w:firstColumn="1" w:lastColumn="0" w:noHBand="0" w:noVBand="1"/>
            </w:tblPr>
            <w:tblGrid>
              <w:gridCol w:w="709"/>
              <w:gridCol w:w="1390"/>
              <w:gridCol w:w="1161"/>
            </w:tblGrid>
            <w:tr w:rsidR="00877376" w:rsidRPr="00876A1F" w14:paraId="39E5AEB9" w14:textId="77777777" w:rsidTr="00067BB1">
              <w:tc>
                <w:tcPr>
                  <w:tcW w:w="709" w:type="dxa"/>
                </w:tcPr>
                <w:p w14:paraId="15546E10" w14:textId="77777777" w:rsidR="00877376" w:rsidRPr="00876A1F" w:rsidRDefault="00877376"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No.</w:t>
                  </w:r>
                </w:p>
              </w:tc>
              <w:tc>
                <w:tcPr>
                  <w:tcW w:w="1390" w:type="dxa"/>
                </w:tcPr>
                <w:p w14:paraId="630F2A30" w14:textId="77777777" w:rsidR="00877376" w:rsidRPr="00876A1F" w:rsidRDefault="00877376" w:rsidP="00067BB1">
                  <w:pPr>
                    <w:pStyle w:val="NoSpacing"/>
                    <w:jc w:val="both"/>
                    <w:rPr>
                      <w:rFonts w:ascii="Times New Roman" w:hAnsi="Times New Roman"/>
                      <w:color w:val="000000"/>
                      <w:sz w:val="20"/>
                      <w:szCs w:val="20"/>
                      <w:lang w:val="id-ID"/>
                    </w:rPr>
                  </w:pPr>
                  <w:r w:rsidRPr="00876A1F">
                    <w:rPr>
                      <w:rFonts w:ascii="Times New Roman" w:hAnsi="Times New Roman"/>
                      <w:color w:val="000000"/>
                      <w:sz w:val="20"/>
                      <w:szCs w:val="20"/>
                      <w:lang w:val="id-ID"/>
                    </w:rPr>
                    <w:t>LOA</w:t>
                  </w:r>
                </w:p>
              </w:tc>
              <w:tc>
                <w:tcPr>
                  <w:tcW w:w="1161" w:type="dxa"/>
                </w:tcPr>
                <w:p w14:paraId="57D24D20" w14:textId="77777777" w:rsidR="00877376" w:rsidRPr="00876A1F" w:rsidRDefault="00877376"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B/S/H</w:t>
                  </w:r>
                </w:p>
              </w:tc>
            </w:tr>
            <w:tr w:rsidR="00877376" w:rsidRPr="00876A1F" w14:paraId="18431DED" w14:textId="77777777" w:rsidTr="00067BB1">
              <w:tc>
                <w:tcPr>
                  <w:tcW w:w="709" w:type="dxa"/>
                </w:tcPr>
                <w:p w14:paraId="3B6CD0D7" w14:textId="77777777" w:rsidR="00877376" w:rsidRPr="00876A1F" w:rsidRDefault="00877376"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1.</w:t>
                  </w:r>
                </w:p>
              </w:tc>
              <w:tc>
                <w:tcPr>
                  <w:tcW w:w="1390" w:type="dxa"/>
                </w:tcPr>
                <w:p w14:paraId="58949595" w14:textId="77777777" w:rsidR="00877376" w:rsidRPr="00876A1F" w:rsidRDefault="00877376" w:rsidP="00067BB1">
                  <w:pPr>
                    <w:pStyle w:val="NoSpacing"/>
                    <w:jc w:val="both"/>
                    <w:rPr>
                      <w:rFonts w:ascii="Times New Roman" w:hAnsi="Times New Roman"/>
                      <w:color w:val="000000"/>
                      <w:sz w:val="20"/>
                      <w:szCs w:val="20"/>
                      <w:lang w:val="id-ID"/>
                    </w:rPr>
                  </w:pPr>
                  <w:r w:rsidRPr="00876A1F">
                    <w:rPr>
                      <w:rFonts w:ascii="Times New Roman" w:hAnsi="Times New Roman"/>
                      <w:color w:val="000000"/>
                      <w:sz w:val="20"/>
                      <w:szCs w:val="20"/>
                      <w:lang w:val="id-ID"/>
                    </w:rPr>
                    <w:t>≤ 120 meter</w:t>
                  </w:r>
                </w:p>
              </w:tc>
              <w:tc>
                <w:tcPr>
                  <w:tcW w:w="1161" w:type="dxa"/>
                </w:tcPr>
                <w:p w14:paraId="573B47EC" w14:textId="77777777" w:rsidR="00877376" w:rsidRPr="00876A1F" w:rsidRDefault="00877376"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21</w:t>
                  </w:r>
                </w:p>
              </w:tc>
            </w:tr>
            <w:tr w:rsidR="00877376" w:rsidRPr="00876A1F" w14:paraId="3C459F65" w14:textId="77777777" w:rsidTr="00067BB1">
              <w:tc>
                <w:tcPr>
                  <w:tcW w:w="709" w:type="dxa"/>
                </w:tcPr>
                <w:p w14:paraId="61DFC3DE" w14:textId="77777777" w:rsidR="00877376" w:rsidRPr="00876A1F" w:rsidRDefault="00877376"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2.</w:t>
                  </w:r>
                </w:p>
              </w:tc>
              <w:tc>
                <w:tcPr>
                  <w:tcW w:w="1390" w:type="dxa"/>
                </w:tcPr>
                <w:p w14:paraId="606A1362" w14:textId="77777777" w:rsidR="00877376" w:rsidRPr="00876A1F" w:rsidRDefault="00877376" w:rsidP="00067BB1">
                  <w:pPr>
                    <w:pStyle w:val="NoSpacing"/>
                    <w:jc w:val="both"/>
                    <w:rPr>
                      <w:rFonts w:ascii="Times New Roman" w:hAnsi="Times New Roman"/>
                      <w:color w:val="000000"/>
                      <w:sz w:val="20"/>
                      <w:szCs w:val="20"/>
                      <w:lang w:val="id-ID"/>
                    </w:rPr>
                  </w:pPr>
                  <w:r w:rsidRPr="00876A1F">
                    <w:rPr>
                      <w:rFonts w:ascii="Times New Roman" w:hAnsi="Times New Roman"/>
                      <w:color w:val="000000"/>
                      <w:sz w:val="20"/>
                      <w:szCs w:val="20"/>
                      <w:lang w:val="id-ID"/>
                    </w:rPr>
                    <w:t>&gt; 120 meter</w:t>
                  </w:r>
                </w:p>
              </w:tc>
              <w:tc>
                <w:tcPr>
                  <w:tcW w:w="1161" w:type="dxa"/>
                </w:tcPr>
                <w:p w14:paraId="60767A7B" w14:textId="77777777" w:rsidR="00877376" w:rsidRPr="00876A1F" w:rsidRDefault="00877376"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40</w:t>
                  </w:r>
                </w:p>
              </w:tc>
            </w:tr>
          </w:tbl>
          <w:p w14:paraId="5600AFF2" w14:textId="77777777" w:rsidR="00877376" w:rsidRDefault="00877376" w:rsidP="00877376">
            <w:pPr>
              <w:pStyle w:val="NoSpacing"/>
              <w:ind w:left="720" w:right="-3"/>
              <w:jc w:val="both"/>
              <w:rPr>
                <w:ins w:id="141" w:author="Ananta Aji Wiguna" w:date="2021-09-23T13:34:00Z"/>
                <w:rFonts w:ascii="Times New Roman" w:hAnsi="Times New Roman"/>
                <w:color w:val="000000"/>
                <w:sz w:val="20"/>
                <w:szCs w:val="20"/>
              </w:rPr>
            </w:pPr>
          </w:p>
          <w:p w14:paraId="736AB0FA" w14:textId="77777777" w:rsidR="001D39C8" w:rsidRPr="00876A1F" w:rsidRDefault="001D39C8" w:rsidP="00877376">
            <w:pPr>
              <w:pStyle w:val="NoSpacing"/>
              <w:ind w:left="720" w:right="-3"/>
              <w:jc w:val="both"/>
              <w:rPr>
                <w:rFonts w:ascii="Times New Roman" w:hAnsi="Times New Roman"/>
                <w:color w:val="000000"/>
                <w:sz w:val="20"/>
                <w:szCs w:val="20"/>
              </w:rPr>
            </w:pPr>
          </w:p>
          <w:p w14:paraId="5F144D65" w14:textId="77777777" w:rsidR="00877376" w:rsidRPr="00786769" w:rsidRDefault="00877376">
            <w:pPr>
              <w:pStyle w:val="NoSpacing"/>
              <w:numPr>
                <w:ilvl w:val="0"/>
                <w:numId w:val="48"/>
              </w:numPr>
              <w:ind w:left="709" w:right="-3" w:hanging="283"/>
              <w:jc w:val="both"/>
              <w:rPr>
                <w:rFonts w:ascii="Times New Roman" w:hAnsi="Times New Roman"/>
                <w:color w:val="000000"/>
                <w:sz w:val="20"/>
                <w:szCs w:val="20"/>
              </w:rPr>
              <w:pPrChange w:id="142" w:author="Novita Nurfiana" w:date="2021-09-20T16:59:00Z">
                <w:pPr>
                  <w:pStyle w:val="NoSpacing"/>
                  <w:numPr>
                    <w:numId w:val="49"/>
                  </w:numPr>
                  <w:tabs>
                    <w:tab w:val="num" w:pos="360"/>
                    <w:tab w:val="num" w:pos="720"/>
                  </w:tabs>
                  <w:ind w:left="709" w:right="-3" w:hanging="283"/>
                  <w:jc w:val="both"/>
                </w:pPr>
              </w:pPrChange>
            </w:pPr>
            <w:r w:rsidRPr="00876A1F">
              <w:rPr>
                <w:rFonts w:ascii="Times New Roman" w:hAnsi="Times New Roman"/>
                <w:color w:val="000000"/>
                <w:sz w:val="20"/>
                <w:szCs w:val="20"/>
                <w:lang w:val="id-ID"/>
              </w:rPr>
              <w:t xml:space="preserve">Apabila terjadi keterlambatan tambat kapal dan atau pelayanan operasional yang diakibatkan oleh </w:t>
            </w:r>
            <w:del w:id="143" w:author="Novita Nurfiana" w:date="2021-09-20T15:13:00Z">
              <w:r w:rsidRPr="00876A1F" w:rsidDel="00AD019A">
                <w:rPr>
                  <w:rFonts w:ascii="Times New Roman" w:hAnsi="Times New Roman"/>
                  <w:color w:val="000000"/>
                  <w:sz w:val="20"/>
                  <w:szCs w:val="20"/>
                </w:rPr>
                <w:delText xml:space="preserve">PIHAK </w:delText>
              </w:r>
            </w:del>
            <w:r w:rsidRPr="00876A1F">
              <w:rPr>
                <w:rFonts w:ascii="Times New Roman" w:hAnsi="Times New Roman"/>
                <w:color w:val="000000"/>
                <w:sz w:val="20"/>
                <w:szCs w:val="20"/>
                <w:lang w:val="id-ID"/>
              </w:rPr>
              <w:t>PTP</w:t>
            </w:r>
            <w:r w:rsidRPr="00876A1F">
              <w:rPr>
                <w:rFonts w:ascii="Times New Roman" w:hAnsi="Times New Roman"/>
                <w:color w:val="000000"/>
                <w:sz w:val="20"/>
                <w:szCs w:val="20"/>
              </w:rPr>
              <w:t xml:space="preserve"> </w:t>
            </w:r>
            <w:r w:rsidRPr="00876A1F">
              <w:rPr>
                <w:rFonts w:ascii="Times New Roman" w:hAnsi="Times New Roman"/>
                <w:color w:val="000000"/>
                <w:sz w:val="20"/>
                <w:szCs w:val="20"/>
                <w:lang w:val="id-ID"/>
              </w:rPr>
              <w:t>sehingga produktivitas tidak terpenuhi, maka kepada</w:t>
            </w:r>
            <w:r w:rsidRPr="00876A1F">
              <w:rPr>
                <w:rFonts w:ascii="Times New Roman" w:hAnsi="Times New Roman"/>
                <w:color w:val="000000"/>
                <w:sz w:val="20"/>
                <w:szCs w:val="20"/>
              </w:rPr>
              <w:t xml:space="preserve"> </w:t>
            </w:r>
            <w:del w:id="144" w:author="Novita Nurfiana" w:date="2021-09-20T15:13:00Z">
              <w:r w:rsidRPr="00876A1F" w:rsidDel="00AD019A">
                <w:rPr>
                  <w:rFonts w:ascii="Times New Roman" w:hAnsi="Times New Roman"/>
                  <w:color w:val="000000"/>
                  <w:sz w:val="20"/>
                  <w:szCs w:val="20"/>
                </w:rPr>
                <w:delText xml:space="preserve">PIHAK </w:delText>
              </w:r>
            </w:del>
            <w:r w:rsidRPr="00876A1F">
              <w:rPr>
                <w:rFonts w:ascii="Times New Roman" w:hAnsi="Times New Roman"/>
                <w:color w:val="000000"/>
                <w:sz w:val="20"/>
                <w:szCs w:val="20"/>
                <w:lang w:val="id-ID"/>
              </w:rPr>
              <w:t>SSL</w:t>
            </w:r>
            <w:r w:rsidRPr="00876A1F">
              <w:rPr>
                <w:rFonts w:ascii="Times New Roman" w:hAnsi="Times New Roman"/>
                <w:color w:val="000000"/>
                <w:sz w:val="20"/>
                <w:szCs w:val="20"/>
              </w:rPr>
              <w:t xml:space="preserve"> d</w:t>
            </w:r>
            <w:r w:rsidRPr="00876A1F">
              <w:rPr>
                <w:rFonts w:ascii="Times New Roman" w:hAnsi="Times New Roman"/>
                <w:color w:val="000000"/>
                <w:sz w:val="20"/>
                <w:szCs w:val="20"/>
                <w:lang w:val="id-ID"/>
              </w:rPr>
              <w:t>iberikan tambahan waktu</w:t>
            </w:r>
            <w:r w:rsidRPr="00876A1F">
              <w:rPr>
                <w:rFonts w:ascii="Times New Roman" w:hAnsi="Times New Roman"/>
                <w:color w:val="000000"/>
                <w:sz w:val="20"/>
                <w:szCs w:val="20"/>
              </w:rPr>
              <w:t xml:space="preserve"> </w:t>
            </w:r>
            <w:r w:rsidRPr="00876A1F">
              <w:rPr>
                <w:rFonts w:ascii="Times New Roman" w:hAnsi="Times New Roman"/>
                <w:color w:val="000000"/>
                <w:sz w:val="20"/>
                <w:szCs w:val="20"/>
                <w:lang w:val="id-ID"/>
              </w:rPr>
              <w:t xml:space="preserve">tambat </w:t>
            </w:r>
            <w:r w:rsidRPr="00876A1F">
              <w:rPr>
                <w:rFonts w:ascii="Times New Roman" w:hAnsi="Times New Roman"/>
                <w:color w:val="000000"/>
                <w:sz w:val="20"/>
                <w:szCs w:val="20"/>
              </w:rPr>
              <w:t>hingga kegiatan bongkar muat selesai</w:t>
            </w:r>
            <w:r w:rsidRPr="00876A1F">
              <w:rPr>
                <w:rFonts w:ascii="Times New Roman" w:hAnsi="Times New Roman"/>
                <w:color w:val="FF0000"/>
                <w:sz w:val="20"/>
                <w:szCs w:val="20"/>
              </w:rPr>
              <w:t xml:space="preserve"> </w:t>
            </w:r>
            <w:r w:rsidRPr="00876A1F">
              <w:rPr>
                <w:rFonts w:ascii="Times New Roman" w:hAnsi="Times New Roman"/>
                <w:color w:val="000000"/>
                <w:sz w:val="20"/>
                <w:szCs w:val="20"/>
                <w:lang w:val="id-ID"/>
              </w:rPr>
              <w:t xml:space="preserve"> maksimal 6 (enam) jam dari </w:t>
            </w:r>
            <w:r w:rsidRPr="00AD019A">
              <w:rPr>
                <w:rFonts w:ascii="Times New Roman" w:hAnsi="Times New Roman"/>
                <w:i/>
                <w:color w:val="000000"/>
                <w:sz w:val="20"/>
                <w:szCs w:val="20"/>
                <w:lang w:val="id-ID"/>
                <w:rPrChange w:id="145" w:author="Novita Nurfiana" w:date="2021-09-20T15:13:00Z">
                  <w:rPr>
                    <w:rFonts w:ascii="Times New Roman" w:hAnsi="Times New Roman"/>
                    <w:color w:val="000000"/>
                    <w:sz w:val="20"/>
                    <w:szCs w:val="20"/>
                    <w:lang w:val="id-ID"/>
                  </w:rPr>
                </w:rPrChange>
              </w:rPr>
              <w:t>berthing windows</w:t>
            </w:r>
            <w:r w:rsidRPr="00876A1F">
              <w:rPr>
                <w:rFonts w:ascii="Times New Roman" w:hAnsi="Times New Roman"/>
                <w:color w:val="000000"/>
                <w:sz w:val="20"/>
                <w:szCs w:val="20"/>
              </w:rPr>
              <w:t>.</w:t>
            </w:r>
          </w:p>
          <w:p w14:paraId="28EA0F28" w14:textId="77777777" w:rsidR="00877376" w:rsidDel="001D39C8" w:rsidRDefault="00877376" w:rsidP="00877376">
            <w:pPr>
              <w:pStyle w:val="NoSpacing"/>
              <w:ind w:left="426" w:right="-3"/>
              <w:jc w:val="both"/>
              <w:rPr>
                <w:del w:id="146" w:author="Ananta Aji Wiguna" w:date="2021-09-23T13:36:00Z"/>
                <w:rFonts w:ascii="Times New Roman" w:hAnsi="Times New Roman"/>
                <w:sz w:val="20"/>
                <w:szCs w:val="20"/>
              </w:rPr>
            </w:pPr>
          </w:p>
          <w:p w14:paraId="365447D9" w14:textId="77777777" w:rsidR="00C471C0" w:rsidRPr="00876A1F" w:rsidRDefault="00C471C0">
            <w:pPr>
              <w:pStyle w:val="NoSpacing"/>
              <w:ind w:right="-3"/>
              <w:jc w:val="both"/>
              <w:rPr>
                <w:rFonts w:ascii="Times New Roman" w:hAnsi="Times New Roman"/>
                <w:sz w:val="20"/>
                <w:szCs w:val="20"/>
              </w:rPr>
              <w:pPrChange w:id="147" w:author="Ananta Aji Wiguna" w:date="2021-09-23T13:36:00Z">
                <w:pPr>
                  <w:pStyle w:val="NoSpacing"/>
                  <w:ind w:left="426" w:right="-3"/>
                  <w:jc w:val="both"/>
                </w:pPr>
              </w:pPrChange>
            </w:pPr>
          </w:p>
          <w:p w14:paraId="5A553343" w14:textId="77777777" w:rsidR="00877376" w:rsidRPr="00876A1F" w:rsidRDefault="00877376">
            <w:pPr>
              <w:pStyle w:val="NoSpacing"/>
              <w:numPr>
                <w:ilvl w:val="0"/>
                <w:numId w:val="9"/>
              </w:numPr>
              <w:ind w:left="426" w:right="-3" w:hanging="426"/>
              <w:jc w:val="both"/>
              <w:rPr>
                <w:rFonts w:ascii="Times New Roman" w:hAnsi="Times New Roman"/>
                <w:sz w:val="20"/>
                <w:szCs w:val="20"/>
              </w:rPr>
              <w:pPrChange w:id="148" w:author="Novita Nurfiana" w:date="2021-09-20T16:59:00Z">
                <w:pPr>
                  <w:pStyle w:val="NoSpacing"/>
                  <w:numPr>
                    <w:numId w:val="11"/>
                  </w:numPr>
                  <w:ind w:left="426" w:right="-3" w:hanging="426"/>
                  <w:jc w:val="both"/>
                </w:pPr>
              </w:pPrChange>
            </w:pPr>
            <w:r w:rsidRPr="00876A1F">
              <w:rPr>
                <w:rFonts w:ascii="Times New Roman" w:hAnsi="Times New Roman"/>
                <w:sz w:val="20"/>
                <w:szCs w:val="20"/>
              </w:rPr>
              <w:t>Jaminan Pelayanan Pandu</w:t>
            </w:r>
          </w:p>
          <w:p w14:paraId="119C6C9B" w14:textId="77777777" w:rsidR="00436941" w:rsidRPr="00876A1F" w:rsidRDefault="00877376" w:rsidP="00877376">
            <w:pPr>
              <w:pStyle w:val="NoSpacing"/>
              <w:ind w:left="426" w:right="-3"/>
              <w:jc w:val="both"/>
              <w:rPr>
                <w:rFonts w:ascii="Times New Roman" w:hAnsi="Times New Roman"/>
                <w:sz w:val="20"/>
                <w:szCs w:val="20"/>
              </w:rPr>
            </w:pPr>
            <w:del w:id="149" w:author="Novita Nurfiana" w:date="2021-09-20T15:14:00Z">
              <w:r w:rsidRPr="00876A1F" w:rsidDel="00786769">
                <w:rPr>
                  <w:rFonts w:ascii="Times New Roman" w:hAnsi="Times New Roman"/>
                  <w:sz w:val="20"/>
                  <w:szCs w:val="20"/>
                  <w:lang w:val="id-ID"/>
                </w:rPr>
                <w:delText>Prima Terminal Petikemas</w:delText>
              </w:r>
            </w:del>
            <w:ins w:id="150" w:author="Novita Nurfiana" w:date="2021-09-20T15:14:00Z">
              <w:r w:rsidR="00786769">
                <w:rPr>
                  <w:rFonts w:ascii="Times New Roman" w:hAnsi="Times New Roman"/>
                  <w:sz w:val="20"/>
                  <w:szCs w:val="20"/>
                </w:rPr>
                <w:t xml:space="preserve"> PTP</w:t>
              </w:r>
            </w:ins>
            <w:r w:rsidRPr="00876A1F">
              <w:rPr>
                <w:rFonts w:ascii="Times New Roman" w:hAnsi="Times New Roman"/>
                <w:sz w:val="20"/>
                <w:szCs w:val="20"/>
                <w:lang w:val="id-ID"/>
              </w:rPr>
              <w:t xml:space="preserve"> memberikan jaminan pelayanan pemanduan selama 24 (dua puluh empat) jam dengan waktu tunggu pandu (waiting time) selama 1 (satu) jam.</w:t>
            </w:r>
          </w:p>
          <w:p w14:paraId="38FF32ED" w14:textId="77777777" w:rsidR="00436941" w:rsidRPr="00876A1F" w:rsidRDefault="00436941" w:rsidP="00436941">
            <w:pPr>
              <w:pStyle w:val="NoSpacing"/>
              <w:ind w:left="426"/>
              <w:jc w:val="both"/>
              <w:rPr>
                <w:rFonts w:ascii="Times New Roman" w:hAnsi="Times New Roman"/>
                <w:sz w:val="20"/>
                <w:szCs w:val="20"/>
              </w:rPr>
            </w:pPr>
          </w:p>
          <w:p w14:paraId="315185EA" w14:textId="77777777" w:rsidR="00436941" w:rsidRPr="00876A1F" w:rsidRDefault="00436941">
            <w:pPr>
              <w:pStyle w:val="NoSpacing"/>
              <w:numPr>
                <w:ilvl w:val="0"/>
                <w:numId w:val="13"/>
              </w:numPr>
              <w:ind w:left="426" w:hanging="426"/>
              <w:jc w:val="both"/>
              <w:rPr>
                <w:rFonts w:ascii="Times New Roman" w:hAnsi="Times New Roman"/>
                <w:sz w:val="20"/>
                <w:szCs w:val="20"/>
              </w:rPr>
              <w:pPrChange w:id="151" w:author="Novita Nurfiana" w:date="2021-09-20T16:59:00Z">
                <w:pPr>
                  <w:pStyle w:val="NoSpacing"/>
                  <w:numPr>
                    <w:numId w:val="15"/>
                  </w:numPr>
                  <w:ind w:left="426" w:hanging="426"/>
                  <w:jc w:val="both"/>
                </w:pPr>
              </w:pPrChange>
            </w:pPr>
            <w:del w:id="152" w:author="Novita Nurfiana" w:date="2021-09-20T15:15:00Z">
              <w:r w:rsidRPr="00876A1F" w:rsidDel="00786769">
                <w:rPr>
                  <w:rFonts w:ascii="Times New Roman" w:hAnsi="Times New Roman"/>
                  <w:sz w:val="20"/>
                  <w:szCs w:val="20"/>
                  <w:lang w:val="id-ID"/>
                </w:rPr>
                <w:delText>PIHAK PERTAMA</w:delText>
              </w:r>
            </w:del>
            <w:ins w:id="153" w:author="Novita Nurfiana" w:date="2021-09-20T15:15:00Z">
              <w:r w:rsidR="00786769">
                <w:rPr>
                  <w:rFonts w:ascii="Times New Roman" w:hAnsi="Times New Roman"/>
                  <w:sz w:val="20"/>
                  <w:szCs w:val="20"/>
                </w:rPr>
                <w:t xml:space="preserve"> PTP</w:t>
              </w:r>
            </w:ins>
            <w:r w:rsidRPr="00876A1F">
              <w:rPr>
                <w:rFonts w:ascii="Times New Roman" w:hAnsi="Times New Roman"/>
                <w:sz w:val="20"/>
                <w:szCs w:val="20"/>
                <w:lang w:val="id-ID"/>
              </w:rPr>
              <w:t xml:space="preserve"> akan mengenakan tarif bongkar muat petikemas kepada </w:t>
            </w:r>
            <w:del w:id="154" w:author="Novita Nurfiana" w:date="2021-09-20T15:16:00Z">
              <w:r w:rsidRPr="00876A1F" w:rsidDel="00786769">
                <w:rPr>
                  <w:rFonts w:ascii="Times New Roman" w:hAnsi="Times New Roman"/>
                  <w:sz w:val="20"/>
                  <w:szCs w:val="20"/>
                  <w:lang w:val="id-ID"/>
                </w:rPr>
                <w:delText>PIHAK KEDUA</w:delText>
              </w:r>
            </w:del>
            <w:ins w:id="155" w:author="Novita Nurfiana" w:date="2021-09-20T15:16:00Z">
              <w:r w:rsidR="00786769">
                <w:rPr>
                  <w:rFonts w:ascii="Times New Roman" w:hAnsi="Times New Roman"/>
                  <w:sz w:val="20"/>
                  <w:szCs w:val="20"/>
                </w:rPr>
                <w:t xml:space="preserve"> SSL</w:t>
              </w:r>
            </w:ins>
            <w:r w:rsidRPr="00876A1F">
              <w:rPr>
                <w:rFonts w:ascii="Times New Roman" w:hAnsi="Times New Roman"/>
                <w:sz w:val="20"/>
                <w:szCs w:val="20"/>
                <w:lang w:val="id-ID"/>
              </w:rPr>
              <w:t xml:space="preserve"> sesuai ketentuan yang berlaku dilingkungan </w:t>
            </w:r>
            <w:del w:id="156" w:author="Novita Nurfiana" w:date="2021-09-20T15:16:00Z">
              <w:r w:rsidRPr="00876A1F" w:rsidDel="00786769">
                <w:rPr>
                  <w:rFonts w:ascii="Times New Roman" w:hAnsi="Times New Roman"/>
                  <w:sz w:val="20"/>
                  <w:szCs w:val="20"/>
                  <w:lang w:val="id-ID"/>
                </w:rPr>
                <w:delText>PIHAK PERTAMA</w:delText>
              </w:r>
            </w:del>
            <w:ins w:id="157" w:author="Novita Nurfiana" w:date="2021-09-20T15:16:00Z">
              <w:r w:rsidR="00786769">
                <w:rPr>
                  <w:rFonts w:ascii="Times New Roman" w:hAnsi="Times New Roman"/>
                  <w:sz w:val="20"/>
                  <w:szCs w:val="20"/>
                </w:rPr>
                <w:t xml:space="preserve"> PTP</w:t>
              </w:r>
            </w:ins>
            <w:r w:rsidRPr="00876A1F">
              <w:rPr>
                <w:rFonts w:ascii="Times New Roman" w:hAnsi="Times New Roman"/>
                <w:sz w:val="20"/>
                <w:szCs w:val="20"/>
                <w:lang w:val="id-ID"/>
              </w:rPr>
              <w:t>.</w:t>
            </w:r>
          </w:p>
          <w:p w14:paraId="1F8B375A" w14:textId="77777777" w:rsidR="00436941" w:rsidRPr="00876A1F" w:rsidRDefault="00436941" w:rsidP="00436941">
            <w:pPr>
              <w:pStyle w:val="NoSpacing"/>
              <w:ind w:left="426"/>
              <w:jc w:val="both"/>
              <w:rPr>
                <w:rFonts w:ascii="Times New Roman" w:hAnsi="Times New Roman"/>
                <w:sz w:val="20"/>
                <w:szCs w:val="20"/>
              </w:rPr>
            </w:pPr>
          </w:p>
          <w:p w14:paraId="3AD74D44" w14:textId="77777777" w:rsidR="00436941" w:rsidRPr="00876A1F" w:rsidRDefault="00436941">
            <w:pPr>
              <w:pStyle w:val="NoSpacing"/>
              <w:numPr>
                <w:ilvl w:val="0"/>
                <w:numId w:val="13"/>
              </w:numPr>
              <w:ind w:left="426" w:hanging="426"/>
              <w:jc w:val="both"/>
              <w:rPr>
                <w:rFonts w:ascii="Times New Roman" w:hAnsi="Times New Roman"/>
                <w:sz w:val="20"/>
                <w:szCs w:val="20"/>
              </w:rPr>
              <w:pPrChange w:id="158" w:author="Novita Nurfiana" w:date="2021-09-20T16:59:00Z">
                <w:pPr>
                  <w:pStyle w:val="NoSpacing"/>
                  <w:numPr>
                    <w:numId w:val="15"/>
                  </w:numPr>
                  <w:ind w:left="426" w:hanging="426"/>
                  <w:jc w:val="both"/>
                </w:pPr>
              </w:pPrChange>
            </w:pPr>
            <w:r w:rsidRPr="00876A1F">
              <w:rPr>
                <w:rFonts w:ascii="Times New Roman" w:hAnsi="Times New Roman"/>
                <w:sz w:val="20"/>
                <w:szCs w:val="20"/>
              </w:rPr>
              <w:t>Segala ketentuan CIQP (</w:t>
            </w:r>
            <w:r w:rsidRPr="00786769">
              <w:rPr>
                <w:rFonts w:ascii="Times New Roman" w:hAnsi="Times New Roman"/>
                <w:i/>
                <w:sz w:val="20"/>
                <w:szCs w:val="20"/>
                <w:rPrChange w:id="159" w:author="Novita Nurfiana" w:date="2021-09-20T15:17:00Z">
                  <w:rPr>
                    <w:rFonts w:ascii="Times New Roman" w:hAnsi="Times New Roman"/>
                    <w:sz w:val="20"/>
                    <w:szCs w:val="20"/>
                  </w:rPr>
                </w:rPrChange>
              </w:rPr>
              <w:t>Custom, Imigration, Quarant</w:t>
            </w:r>
            <w:r w:rsidRPr="00786769">
              <w:rPr>
                <w:rFonts w:ascii="Times New Roman" w:hAnsi="Times New Roman"/>
                <w:i/>
                <w:sz w:val="20"/>
                <w:szCs w:val="20"/>
                <w:lang w:val="id-ID"/>
                <w:rPrChange w:id="160" w:author="Novita Nurfiana" w:date="2021-09-20T15:17:00Z">
                  <w:rPr>
                    <w:rFonts w:ascii="Times New Roman" w:hAnsi="Times New Roman"/>
                    <w:sz w:val="20"/>
                    <w:szCs w:val="20"/>
                    <w:lang w:val="id-ID"/>
                  </w:rPr>
                </w:rPrChange>
              </w:rPr>
              <w:t>ine</w:t>
            </w:r>
            <w:r w:rsidRPr="00786769">
              <w:rPr>
                <w:rFonts w:ascii="Times New Roman" w:hAnsi="Times New Roman"/>
                <w:i/>
                <w:sz w:val="20"/>
                <w:szCs w:val="20"/>
                <w:rPrChange w:id="161" w:author="Novita Nurfiana" w:date="2021-09-20T15:17:00Z">
                  <w:rPr>
                    <w:rFonts w:ascii="Times New Roman" w:hAnsi="Times New Roman"/>
                    <w:sz w:val="20"/>
                    <w:szCs w:val="20"/>
                  </w:rPr>
                </w:rPrChange>
              </w:rPr>
              <w:t>, Port Master</w:t>
            </w:r>
            <w:r w:rsidRPr="00876A1F">
              <w:rPr>
                <w:rFonts w:ascii="Times New Roman" w:hAnsi="Times New Roman"/>
                <w:sz w:val="20"/>
                <w:szCs w:val="20"/>
              </w:rPr>
              <w:t xml:space="preserve">) terkait pelaksanaan kegiatan Bongkar Muat kapal </w:t>
            </w:r>
            <w:del w:id="162" w:author="Novita Nurfiana" w:date="2021-09-20T15:17:00Z">
              <w:r w:rsidRPr="00876A1F" w:rsidDel="00786769">
                <w:rPr>
                  <w:rFonts w:ascii="Times New Roman" w:hAnsi="Times New Roman"/>
                  <w:sz w:val="20"/>
                  <w:szCs w:val="20"/>
                </w:rPr>
                <w:delText xml:space="preserve">PIHAK </w:delText>
              </w:r>
              <w:r w:rsidRPr="00876A1F" w:rsidDel="00786769">
                <w:rPr>
                  <w:rFonts w:ascii="Times New Roman" w:hAnsi="Times New Roman"/>
                  <w:sz w:val="20"/>
                  <w:szCs w:val="20"/>
                  <w:lang w:val="id-ID"/>
                </w:rPr>
                <w:delText>Samudera Shipping Line</w:delText>
              </w:r>
            </w:del>
            <w:ins w:id="163" w:author="Novita Nurfiana" w:date="2021-09-20T15:17:00Z">
              <w:r w:rsidR="00786769">
                <w:rPr>
                  <w:rFonts w:ascii="Times New Roman" w:hAnsi="Times New Roman"/>
                  <w:sz w:val="20"/>
                  <w:szCs w:val="20"/>
                </w:rPr>
                <w:t xml:space="preserve"> SSL</w:t>
              </w:r>
            </w:ins>
            <w:r w:rsidRPr="00876A1F">
              <w:rPr>
                <w:rFonts w:ascii="Times New Roman" w:hAnsi="Times New Roman"/>
                <w:sz w:val="20"/>
                <w:szCs w:val="20"/>
              </w:rPr>
              <w:t xml:space="preserve"> akan</w:t>
            </w:r>
            <w:r w:rsidRPr="00876A1F">
              <w:rPr>
                <w:rFonts w:ascii="Times New Roman" w:hAnsi="Times New Roman"/>
                <w:sz w:val="20"/>
                <w:szCs w:val="20"/>
                <w:lang w:val="id-ID"/>
              </w:rPr>
              <w:t xml:space="preserve"> </w:t>
            </w:r>
            <w:r w:rsidRPr="00876A1F">
              <w:rPr>
                <w:rFonts w:ascii="Times New Roman" w:hAnsi="Times New Roman"/>
                <w:sz w:val="20"/>
                <w:szCs w:val="20"/>
              </w:rPr>
              <w:t xml:space="preserve">diselesaikan oleh </w:t>
            </w:r>
            <w:del w:id="164" w:author="Novita Nurfiana" w:date="2021-09-20T15:17:00Z">
              <w:r w:rsidRPr="00876A1F" w:rsidDel="00786769">
                <w:rPr>
                  <w:rFonts w:ascii="Times New Roman" w:hAnsi="Times New Roman"/>
                  <w:sz w:val="20"/>
                  <w:szCs w:val="20"/>
                </w:rPr>
                <w:delText xml:space="preserve">PIHAK </w:delText>
              </w:r>
              <w:r w:rsidRPr="00876A1F" w:rsidDel="00786769">
                <w:rPr>
                  <w:rFonts w:ascii="Times New Roman" w:hAnsi="Times New Roman"/>
                  <w:sz w:val="20"/>
                  <w:szCs w:val="20"/>
                  <w:lang w:val="id-ID"/>
                </w:rPr>
                <w:delText>Samudera Shipping Line</w:delText>
              </w:r>
            </w:del>
            <w:ins w:id="165" w:author="Novita Nurfiana" w:date="2021-09-20T15:17:00Z">
              <w:r w:rsidR="00786769">
                <w:rPr>
                  <w:rFonts w:ascii="Times New Roman" w:hAnsi="Times New Roman"/>
                  <w:sz w:val="20"/>
                  <w:szCs w:val="20"/>
                </w:rPr>
                <w:t xml:space="preserve"> SSL</w:t>
              </w:r>
            </w:ins>
            <w:r w:rsidRPr="00876A1F">
              <w:rPr>
                <w:rFonts w:ascii="Times New Roman" w:hAnsi="Times New Roman"/>
                <w:sz w:val="20"/>
                <w:szCs w:val="20"/>
              </w:rPr>
              <w:t xml:space="preserve"> kepada instansi terkait</w:t>
            </w:r>
          </w:p>
          <w:p w14:paraId="70BBEDCF" w14:textId="77777777" w:rsidR="00876A1F" w:rsidRDefault="00876A1F" w:rsidP="00436941">
            <w:pPr>
              <w:pStyle w:val="NoSpacing"/>
              <w:jc w:val="both"/>
              <w:rPr>
                <w:ins w:id="166" w:author="Ananta Aji Wiguna" w:date="2021-09-23T13:37:00Z"/>
                <w:rFonts w:ascii="Times New Roman" w:hAnsi="Times New Roman"/>
                <w:sz w:val="20"/>
                <w:szCs w:val="20"/>
              </w:rPr>
            </w:pPr>
          </w:p>
          <w:p w14:paraId="749F22AB" w14:textId="77777777" w:rsidR="000B3579" w:rsidRPr="00876A1F" w:rsidRDefault="000B3579" w:rsidP="00436941">
            <w:pPr>
              <w:pStyle w:val="NoSpacing"/>
              <w:jc w:val="both"/>
              <w:rPr>
                <w:rFonts w:ascii="Times New Roman" w:hAnsi="Times New Roman"/>
                <w:sz w:val="20"/>
                <w:szCs w:val="20"/>
              </w:rPr>
            </w:pPr>
          </w:p>
          <w:p w14:paraId="1801FFB9"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rPr>
              <w:t>PASAL 5</w:t>
            </w:r>
          </w:p>
          <w:p w14:paraId="1FBC0A97" w14:textId="77777777" w:rsidR="00436941" w:rsidRPr="00876A1F" w:rsidRDefault="00436941" w:rsidP="00436941">
            <w:pPr>
              <w:pStyle w:val="NoSpacing"/>
              <w:jc w:val="center"/>
              <w:rPr>
                <w:rFonts w:ascii="Times New Roman" w:hAnsi="Times New Roman"/>
                <w:b/>
                <w:sz w:val="20"/>
                <w:szCs w:val="20"/>
                <w:lang w:val="id-ID"/>
              </w:rPr>
            </w:pPr>
          </w:p>
          <w:p w14:paraId="0BEF070B"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rPr>
              <w:t>PELAPORAN</w:t>
            </w:r>
          </w:p>
          <w:p w14:paraId="6BEDEFB5" w14:textId="77777777" w:rsidR="00436941" w:rsidRPr="00876A1F" w:rsidRDefault="00436941" w:rsidP="00436941">
            <w:pPr>
              <w:pStyle w:val="NoSpacing"/>
              <w:jc w:val="center"/>
              <w:rPr>
                <w:rFonts w:ascii="Times New Roman" w:hAnsi="Times New Roman"/>
                <w:b/>
                <w:sz w:val="20"/>
                <w:szCs w:val="20"/>
                <w:lang w:val="id-ID"/>
              </w:rPr>
            </w:pPr>
          </w:p>
          <w:p w14:paraId="2211F43B" w14:textId="77777777" w:rsidR="00436941" w:rsidRPr="00876A1F" w:rsidDel="000B3579" w:rsidRDefault="00436941">
            <w:pPr>
              <w:pStyle w:val="NoSpacing"/>
              <w:numPr>
                <w:ilvl w:val="0"/>
                <w:numId w:val="14"/>
              </w:numPr>
              <w:ind w:left="426" w:hanging="426"/>
              <w:jc w:val="both"/>
              <w:rPr>
                <w:del w:id="167" w:author="Ananta Aji Wiguna" w:date="2021-09-23T13:37:00Z"/>
                <w:rFonts w:ascii="Times New Roman" w:hAnsi="Times New Roman"/>
                <w:b/>
                <w:sz w:val="20"/>
                <w:szCs w:val="20"/>
              </w:rPr>
              <w:pPrChange w:id="168" w:author="Novita Nurfiana" w:date="2021-09-20T16:59:00Z">
                <w:pPr>
                  <w:pStyle w:val="NoSpacing"/>
                  <w:numPr>
                    <w:numId w:val="16"/>
                  </w:numPr>
                  <w:ind w:left="426" w:hanging="426"/>
                  <w:jc w:val="both"/>
                </w:pPr>
              </w:pPrChange>
            </w:pPr>
            <w:del w:id="169" w:author="Novita Nurfiana" w:date="2021-09-20T15:19:00Z">
              <w:r w:rsidRPr="00876A1F" w:rsidDel="00786769">
                <w:rPr>
                  <w:rFonts w:ascii="Times New Roman" w:hAnsi="Times New Roman"/>
                  <w:sz w:val="20"/>
                  <w:szCs w:val="20"/>
                  <w:lang w:val="id-ID"/>
                </w:rPr>
                <w:delText>PIHAK Samudera Shipping Line</w:delText>
              </w:r>
            </w:del>
            <w:ins w:id="170" w:author="Novita Nurfiana" w:date="2021-09-20T15:19:00Z">
              <w:r w:rsidR="00786769">
                <w:rPr>
                  <w:rFonts w:ascii="Times New Roman" w:hAnsi="Times New Roman"/>
                  <w:sz w:val="20"/>
                  <w:szCs w:val="20"/>
                </w:rPr>
                <w:t xml:space="preserve"> SSL</w:t>
              </w:r>
            </w:ins>
            <w:r w:rsidRPr="00876A1F">
              <w:rPr>
                <w:rFonts w:ascii="Times New Roman" w:hAnsi="Times New Roman"/>
                <w:sz w:val="20"/>
                <w:szCs w:val="20"/>
                <w:lang w:val="id-ID"/>
              </w:rPr>
              <w:t xml:space="preserve"> wajib menyampaikan laporan kepada </w:t>
            </w:r>
            <w:del w:id="171" w:author="Novita Nurfiana" w:date="2021-09-20T15:19:00Z">
              <w:r w:rsidRPr="00876A1F" w:rsidDel="00786769">
                <w:rPr>
                  <w:rFonts w:ascii="Times New Roman" w:hAnsi="Times New Roman"/>
                  <w:sz w:val="20"/>
                  <w:szCs w:val="20"/>
                  <w:lang w:val="id-ID"/>
                </w:rPr>
                <w:delText>PIHAK Prima Terminal Petikemas</w:delText>
              </w:r>
            </w:del>
            <w:ins w:id="172" w:author="Novita Nurfiana" w:date="2021-09-20T15:19:00Z">
              <w:r w:rsidR="00786769">
                <w:rPr>
                  <w:rFonts w:ascii="Times New Roman" w:hAnsi="Times New Roman"/>
                  <w:sz w:val="20"/>
                  <w:szCs w:val="20"/>
                </w:rPr>
                <w:t xml:space="preserve"> PTP</w:t>
              </w:r>
            </w:ins>
            <w:r w:rsidRPr="00876A1F">
              <w:rPr>
                <w:rFonts w:ascii="Times New Roman" w:hAnsi="Times New Roman"/>
                <w:sz w:val="20"/>
                <w:szCs w:val="20"/>
                <w:lang w:val="id-ID"/>
              </w:rPr>
              <w:t xml:space="preserve"> berupa </w:t>
            </w:r>
            <w:r w:rsidRPr="00786769">
              <w:rPr>
                <w:rFonts w:ascii="Times New Roman" w:hAnsi="Times New Roman"/>
                <w:i/>
                <w:sz w:val="20"/>
                <w:szCs w:val="20"/>
                <w:lang w:val="id-ID"/>
                <w:rPrChange w:id="173" w:author="Novita Nurfiana" w:date="2021-09-20T15:20:00Z">
                  <w:rPr>
                    <w:rFonts w:ascii="Times New Roman" w:hAnsi="Times New Roman"/>
                    <w:sz w:val="20"/>
                    <w:szCs w:val="20"/>
                    <w:lang w:val="id-ID"/>
                  </w:rPr>
                </w:rPrChange>
              </w:rPr>
              <w:t>Master Cable</w:t>
            </w:r>
            <w:r w:rsidRPr="00876A1F">
              <w:rPr>
                <w:rFonts w:ascii="Times New Roman" w:hAnsi="Times New Roman"/>
                <w:sz w:val="20"/>
                <w:szCs w:val="20"/>
                <w:lang w:val="id-ID"/>
              </w:rPr>
              <w:t>, Pemberitahuan identifikasi kapal peti kemas (CVIA)</w:t>
            </w:r>
            <w:r w:rsidRPr="00876A1F">
              <w:rPr>
                <w:rFonts w:ascii="Times New Roman" w:hAnsi="Times New Roman"/>
                <w:color w:val="000000"/>
                <w:sz w:val="20"/>
                <w:szCs w:val="20"/>
                <w:lang w:val="id-ID"/>
              </w:rPr>
              <w:t>,</w:t>
            </w:r>
            <w:r w:rsidRPr="00876A1F">
              <w:rPr>
                <w:rFonts w:ascii="Times New Roman" w:hAnsi="Times New Roman"/>
                <w:color w:val="FF0000"/>
                <w:sz w:val="20"/>
                <w:szCs w:val="20"/>
                <w:lang w:val="id-ID"/>
              </w:rPr>
              <w:t xml:space="preserve"> </w:t>
            </w:r>
            <w:r w:rsidRPr="00876A1F">
              <w:rPr>
                <w:rFonts w:ascii="Times New Roman" w:hAnsi="Times New Roman"/>
                <w:color w:val="000000"/>
                <w:sz w:val="20"/>
                <w:szCs w:val="20"/>
                <w:lang w:val="id-ID"/>
              </w:rPr>
              <w:t>daftar barang berbahaya</w:t>
            </w:r>
            <w:r w:rsidRPr="00876A1F">
              <w:rPr>
                <w:rFonts w:ascii="Times New Roman" w:hAnsi="Times New Roman"/>
                <w:color w:val="FF0000"/>
                <w:sz w:val="20"/>
                <w:szCs w:val="20"/>
                <w:lang w:val="id-ID"/>
              </w:rPr>
              <w:t xml:space="preserve">, </w:t>
            </w:r>
            <w:r w:rsidRPr="00876A1F">
              <w:rPr>
                <w:rFonts w:ascii="Times New Roman" w:hAnsi="Times New Roman"/>
                <w:color w:val="000000"/>
                <w:sz w:val="20"/>
                <w:szCs w:val="20"/>
                <w:lang w:val="id-ID"/>
              </w:rPr>
              <w:t>daftar peti kemas reefer</w:t>
            </w:r>
            <w:r w:rsidRPr="00876A1F">
              <w:rPr>
                <w:rFonts w:ascii="Times New Roman" w:hAnsi="Times New Roman"/>
                <w:color w:val="FF0000"/>
                <w:sz w:val="20"/>
                <w:szCs w:val="20"/>
                <w:lang w:val="id-ID"/>
              </w:rPr>
              <w:t xml:space="preserve">, </w:t>
            </w:r>
            <w:r w:rsidRPr="00876A1F">
              <w:rPr>
                <w:rFonts w:ascii="Times New Roman" w:hAnsi="Times New Roman"/>
                <w:color w:val="000000"/>
                <w:sz w:val="20"/>
                <w:szCs w:val="20"/>
                <w:lang w:val="id-ID"/>
              </w:rPr>
              <w:t>manifest, dan daftar cargo khusus, melalui e-mail dan atau hard copy selambat-lambatnya 20 (dua puluh ) jam sebelum kapal tambat</w:t>
            </w:r>
            <w:r w:rsidRPr="00876A1F">
              <w:rPr>
                <w:rFonts w:ascii="Times New Roman" w:hAnsi="Times New Roman"/>
                <w:color w:val="000000"/>
                <w:sz w:val="20"/>
                <w:szCs w:val="20"/>
              </w:rPr>
              <w:t>.</w:t>
            </w:r>
            <w:r w:rsidRPr="00876A1F">
              <w:rPr>
                <w:rFonts w:ascii="Times New Roman" w:hAnsi="Times New Roman"/>
                <w:strike/>
                <w:color w:val="FF0000"/>
                <w:sz w:val="20"/>
                <w:szCs w:val="20"/>
                <w:lang w:val="id-ID"/>
              </w:rPr>
              <w:t xml:space="preserve"> </w:t>
            </w:r>
            <w:r w:rsidRPr="00876A1F">
              <w:rPr>
                <w:rFonts w:ascii="Times New Roman" w:hAnsi="Times New Roman"/>
                <w:color w:val="FF0000"/>
                <w:sz w:val="20"/>
                <w:szCs w:val="20"/>
                <w:lang w:val="id-ID"/>
              </w:rPr>
              <w:t xml:space="preserve"> </w:t>
            </w:r>
          </w:p>
          <w:p w14:paraId="25D3507B" w14:textId="77777777" w:rsidR="00436941" w:rsidRPr="000B3579" w:rsidRDefault="00436941">
            <w:pPr>
              <w:pStyle w:val="NoSpacing"/>
              <w:numPr>
                <w:ilvl w:val="0"/>
                <w:numId w:val="14"/>
              </w:numPr>
              <w:ind w:left="426" w:hanging="426"/>
              <w:jc w:val="both"/>
              <w:rPr>
                <w:sz w:val="20"/>
                <w:szCs w:val="20"/>
                <w:rPrChange w:id="174" w:author="Ananta Aji Wiguna" w:date="2021-09-23T13:37:00Z">
                  <w:rPr/>
                </w:rPrChange>
              </w:rPr>
              <w:pPrChange w:id="175" w:author="Ananta Aji Wiguna" w:date="2021-09-23T13:37:00Z">
                <w:pPr>
                  <w:spacing w:after="200" w:line="276" w:lineRule="auto"/>
                </w:pPr>
              </w:pPrChange>
            </w:pPr>
          </w:p>
          <w:p w14:paraId="36C33861" w14:textId="77777777" w:rsidR="00786769" w:rsidRPr="00786769" w:rsidRDefault="00786769" w:rsidP="00786769">
            <w:pPr>
              <w:rPr>
                <w:sz w:val="20"/>
                <w:szCs w:val="20"/>
              </w:rPr>
            </w:pPr>
          </w:p>
          <w:p w14:paraId="7A56B5D4" w14:textId="77777777" w:rsidR="00436941" w:rsidRPr="00067BB1" w:rsidRDefault="00436941">
            <w:pPr>
              <w:pStyle w:val="Default"/>
              <w:widowControl/>
              <w:numPr>
                <w:ilvl w:val="0"/>
                <w:numId w:val="17"/>
              </w:numPr>
              <w:ind w:left="426" w:right="-3" w:hanging="426"/>
              <w:jc w:val="both"/>
              <w:rPr>
                <w:rFonts w:ascii="Times New Roman" w:hAnsi="Times New Roman" w:cs="Times New Roman"/>
                <w:sz w:val="20"/>
                <w:szCs w:val="20"/>
                <w:lang w:val="id-ID"/>
              </w:rPr>
              <w:pPrChange w:id="176" w:author="Novita Nurfiana" w:date="2021-09-20T16:59:00Z">
                <w:pPr>
                  <w:pStyle w:val="Default"/>
                  <w:widowControl/>
                  <w:numPr>
                    <w:numId w:val="19"/>
                  </w:numPr>
                  <w:ind w:left="426" w:right="-3" w:hanging="426"/>
                  <w:jc w:val="both"/>
                </w:pPr>
              </w:pPrChange>
            </w:pPr>
            <w:del w:id="177" w:author="Novita Nurfiana" w:date="2021-09-20T15:22:00Z">
              <w:r w:rsidRPr="00876A1F" w:rsidDel="00786769">
                <w:rPr>
                  <w:rFonts w:ascii="Times New Roman" w:hAnsi="Times New Roman" w:cs="Times New Roman"/>
                  <w:sz w:val="20"/>
                  <w:szCs w:val="20"/>
                  <w:lang w:val="id-ID"/>
                </w:rPr>
                <w:delText>PIHAK Prima Terminal Petikemas</w:delText>
              </w:r>
            </w:del>
            <w:ins w:id="178" w:author="Novita Nurfiana" w:date="2021-09-20T15:22:00Z">
              <w:r w:rsidR="00786769">
                <w:rPr>
                  <w:rFonts w:ascii="Times New Roman" w:hAnsi="Times New Roman" w:cs="Times New Roman"/>
                  <w:sz w:val="20"/>
                  <w:szCs w:val="20"/>
                </w:rPr>
                <w:t xml:space="preserve"> PTP</w:t>
              </w:r>
            </w:ins>
            <w:r w:rsidRPr="00876A1F">
              <w:rPr>
                <w:rFonts w:ascii="Times New Roman" w:hAnsi="Times New Roman" w:cs="Times New Roman"/>
                <w:sz w:val="20"/>
                <w:szCs w:val="20"/>
                <w:lang w:val="id-ID"/>
              </w:rPr>
              <w:t xml:space="preserve"> akan menyampaikan hasil penetapan penyandaran kapal kepada </w:t>
            </w:r>
            <w:del w:id="179" w:author="Novita Nurfiana" w:date="2021-09-20T15:23:00Z">
              <w:r w:rsidRPr="00876A1F" w:rsidDel="00786769">
                <w:rPr>
                  <w:rFonts w:ascii="Times New Roman" w:hAnsi="Times New Roman" w:cs="Times New Roman"/>
                  <w:sz w:val="20"/>
                  <w:szCs w:val="20"/>
                  <w:lang w:val="id-ID"/>
                </w:rPr>
                <w:delText>PIHAK Samudera Shipping Line</w:delText>
              </w:r>
            </w:del>
            <w:ins w:id="180" w:author="Novita Nurfiana" w:date="2021-09-20T15:23:00Z">
              <w:r w:rsidR="00786769">
                <w:rPr>
                  <w:rFonts w:ascii="Times New Roman" w:hAnsi="Times New Roman" w:cs="Times New Roman"/>
                  <w:sz w:val="20"/>
                  <w:szCs w:val="20"/>
                </w:rPr>
                <w:t xml:space="preserve"> SSL</w:t>
              </w:r>
            </w:ins>
            <w:r w:rsidRPr="00876A1F">
              <w:rPr>
                <w:rFonts w:ascii="Times New Roman" w:hAnsi="Times New Roman" w:cs="Times New Roman"/>
                <w:sz w:val="20"/>
                <w:szCs w:val="20"/>
                <w:lang w:val="id-ID"/>
              </w:rPr>
              <w:t xml:space="preserve"> </w:t>
            </w:r>
            <w:del w:id="181" w:author="Novita Nurfiana" w:date="2021-09-20T15:23:00Z">
              <w:r w:rsidRPr="00876A1F" w:rsidDel="00786769">
                <w:rPr>
                  <w:rFonts w:ascii="Times New Roman" w:hAnsi="Times New Roman" w:cs="Times New Roman"/>
                  <w:sz w:val="20"/>
                  <w:szCs w:val="20"/>
                  <w:lang w:val="id-ID"/>
                </w:rPr>
                <w:delText xml:space="preserve">secara tertulis </w:delText>
              </w:r>
            </w:del>
            <w:r w:rsidRPr="00876A1F">
              <w:rPr>
                <w:rFonts w:ascii="Times New Roman" w:hAnsi="Times New Roman" w:cs="Times New Roman"/>
                <w:sz w:val="20"/>
                <w:szCs w:val="20"/>
                <w:lang w:val="id-ID"/>
              </w:rPr>
              <w:t>melalui e-mail minimal 24 (dua puluh empat) jam sebelum kapal tambat dan laporan keberangkatan kapal maksimal 4 (empat) jam setelah kapal berangkat.</w:t>
            </w:r>
            <w:r w:rsidRPr="00876A1F">
              <w:rPr>
                <w:rFonts w:ascii="Times New Roman" w:hAnsi="Times New Roman" w:cs="Times New Roman"/>
                <w:sz w:val="20"/>
                <w:szCs w:val="20"/>
              </w:rPr>
              <w:t xml:space="preserve"> </w:t>
            </w:r>
          </w:p>
          <w:p w14:paraId="6B8A88FD" w14:textId="77777777" w:rsidR="00067BB1" w:rsidRPr="00876A1F" w:rsidRDefault="00067BB1" w:rsidP="00067BB1">
            <w:pPr>
              <w:pStyle w:val="Default"/>
              <w:widowControl/>
              <w:ind w:left="426" w:right="-3"/>
              <w:jc w:val="both"/>
              <w:rPr>
                <w:rFonts w:ascii="Times New Roman" w:hAnsi="Times New Roman" w:cs="Times New Roman"/>
                <w:sz w:val="20"/>
                <w:szCs w:val="20"/>
                <w:lang w:val="id-ID"/>
              </w:rPr>
            </w:pPr>
          </w:p>
          <w:p w14:paraId="3CB63F3B" w14:textId="77777777" w:rsidR="00436941" w:rsidRPr="00876A1F" w:rsidRDefault="00436941">
            <w:pPr>
              <w:pStyle w:val="Default"/>
              <w:widowControl/>
              <w:numPr>
                <w:ilvl w:val="0"/>
                <w:numId w:val="16"/>
              </w:numPr>
              <w:tabs>
                <w:tab w:val="left" w:pos="426"/>
              </w:tabs>
              <w:ind w:left="426" w:right="-3" w:hanging="426"/>
              <w:jc w:val="both"/>
              <w:rPr>
                <w:rFonts w:ascii="Times New Roman" w:hAnsi="Times New Roman" w:cs="Times New Roman"/>
                <w:sz w:val="20"/>
                <w:szCs w:val="20"/>
                <w:lang w:val="id-ID"/>
              </w:rPr>
              <w:pPrChange w:id="182" w:author="Novita Nurfiana" w:date="2021-09-20T16:59:00Z">
                <w:pPr>
                  <w:pStyle w:val="Default"/>
                  <w:widowControl/>
                  <w:numPr>
                    <w:numId w:val="18"/>
                  </w:numPr>
                  <w:tabs>
                    <w:tab w:val="left" w:pos="426"/>
                  </w:tabs>
                  <w:ind w:left="426" w:right="-3" w:hanging="426"/>
                  <w:jc w:val="both"/>
                </w:pPr>
              </w:pPrChange>
            </w:pPr>
            <w:del w:id="183" w:author="Novita Nurfiana" w:date="2021-09-20T15:29:00Z">
              <w:r w:rsidRPr="00876A1F" w:rsidDel="00067BB1">
                <w:rPr>
                  <w:rFonts w:ascii="Times New Roman" w:hAnsi="Times New Roman" w:cs="Times New Roman"/>
                  <w:sz w:val="20"/>
                  <w:szCs w:val="20"/>
                  <w:lang w:val="id-ID"/>
                </w:rPr>
                <w:delText>PIHAK Samudera Shipping Line</w:delText>
              </w:r>
            </w:del>
            <w:ins w:id="184" w:author="Novita Nurfiana" w:date="2021-09-20T15:29:00Z">
              <w:r w:rsidR="00067BB1">
                <w:rPr>
                  <w:rFonts w:ascii="Times New Roman" w:hAnsi="Times New Roman" w:cs="Times New Roman"/>
                  <w:sz w:val="20"/>
                  <w:szCs w:val="20"/>
                </w:rPr>
                <w:t xml:space="preserve"> SSL</w:t>
              </w:r>
            </w:ins>
            <w:r w:rsidRPr="00876A1F">
              <w:rPr>
                <w:rFonts w:ascii="Times New Roman" w:hAnsi="Times New Roman" w:cs="Times New Roman"/>
                <w:sz w:val="20"/>
                <w:szCs w:val="20"/>
                <w:lang w:val="id-ID"/>
              </w:rPr>
              <w:t xml:space="preserve"> wajib mengirimkan data bongkaran kapal (Baplie Bongkaran) melalui e-mail selambat-lambatnya 3 (tiga) jam sebelum kapal tambat.</w:t>
            </w:r>
            <w:r w:rsidRPr="00876A1F">
              <w:rPr>
                <w:rFonts w:ascii="Times New Roman" w:hAnsi="Times New Roman" w:cs="Times New Roman"/>
                <w:sz w:val="20"/>
                <w:szCs w:val="20"/>
              </w:rPr>
              <w:t xml:space="preserve"> </w:t>
            </w:r>
          </w:p>
          <w:p w14:paraId="36A494DF" w14:textId="77777777" w:rsidR="00436941" w:rsidRPr="00876A1F" w:rsidRDefault="00436941" w:rsidP="00436941">
            <w:pPr>
              <w:pStyle w:val="Default"/>
              <w:widowControl/>
              <w:tabs>
                <w:tab w:val="left" w:pos="426"/>
              </w:tabs>
              <w:ind w:left="426" w:right="-3"/>
              <w:jc w:val="both"/>
              <w:rPr>
                <w:rFonts w:ascii="Times New Roman" w:hAnsi="Times New Roman" w:cs="Times New Roman"/>
                <w:sz w:val="20"/>
                <w:szCs w:val="20"/>
                <w:lang w:val="id-ID"/>
              </w:rPr>
            </w:pPr>
          </w:p>
          <w:p w14:paraId="62F01211" w14:textId="77777777" w:rsidR="00436941" w:rsidRPr="00876A1F" w:rsidRDefault="00436941">
            <w:pPr>
              <w:pStyle w:val="Default"/>
              <w:widowControl/>
              <w:numPr>
                <w:ilvl w:val="0"/>
                <w:numId w:val="16"/>
              </w:numPr>
              <w:tabs>
                <w:tab w:val="left" w:pos="426"/>
              </w:tabs>
              <w:ind w:left="426" w:right="-3" w:hanging="426"/>
              <w:jc w:val="both"/>
              <w:rPr>
                <w:rFonts w:ascii="Times New Roman" w:hAnsi="Times New Roman" w:cs="Times New Roman"/>
                <w:sz w:val="20"/>
                <w:szCs w:val="20"/>
                <w:lang w:val="id-ID"/>
              </w:rPr>
              <w:pPrChange w:id="185" w:author="Novita Nurfiana" w:date="2021-09-20T16:59:00Z">
                <w:pPr>
                  <w:pStyle w:val="Default"/>
                  <w:widowControl/>
                  <w:numPr>
                    <w:numId w:val="18"/>
                  </w:numPr>
                  <w:tabs>
                    <w:tab w:val="left" w:pos="426"/>
                  </w:tabs>
                  <w:ind w:left="426" w:right="-3" w:hanging="426"/>
                  <w:jc w:val="both"/>
                </w:pPr>
              </w:pPrChange>
            </w:pPr>
            <w:del w:id="186" w:author="Novita Nurfiana" w:date="2021-09-20T15:31:00Z">
              <w:r w:rsidRPr="00876A1F" w:rsidDel="00067BB1">
                <w:rPr>
                  <w:rFonts w:ascii="Times New Roman" w:hAnsi="Times New Roman" w:cs="Times New Roman"/>
                  <w:sz w:val="20"/>
                  <w:szCs w:val="20"/>
                  <w:lang w:val="id-ID"/>
                </w:rPr>
                <w:lastRenderedPageBreak/>
                <w:delText>PIHAK Prima Terminal Petikemas</w:delText>
              </w:r>
            </w:del>
            <w:ins w:id="187" w:author="Novita Nurfiana" w:date="2021-09-20T15:32:00Z">
              <w:r w:rsidR="00067BB1">
                <w:rPr>
                  <w:rFonts w:ascii="Times New Roman" w:hAnsi="Times New Roman" w:cs="Times New Roman"/>
                  <w:sz w:val="20"/>
                  <w:szCs w:val="20"/>
                </w:rPr>
                <w:t xml:space="preserve"> </w:t>
              </w:r>
            </w:ins>
            <w:ins w:id="188" w:author="Novita Nurfiana" w:date="2021-09-20T16:30:00Z">
              <w:r w:rsidR="001A5747">
                <w:rPr>
                  <w:rFonts w:ascii="Times New Roman" w:hAnsi="Times New Roman" w:cs="Times New Roman"/>
                  <w:sz w:val="20"/>
                  <w:szCs w:val="20"/>
                </w:rPr>
                <w:t>PTP</w:t>
              </w:r>
            </w:ins>
            <w:r w:rsidRPr="00876A1F">
              <w:rPr>
                <w:rFonts w:ascii="Times New Roman" w:hAnsi="Times New Roman" w:cs="Times New Roman"/>
                <w:sz w:val="20"/>
                <w:szCs w:val="20"/>
                <w:lang w:val="id-ID"/>
              </w:rPr>
              <w:t xml:space="preserve"> wajib mengirimkan data muatan kapal (Baplie Muatan)</w:t>
            </w:r>
            <w:r w:rsidRPr="00876A1F">
              <w:rPr>
                <w:rFonts w:ascii="Times New Roman" w:hAnsi="Times New Roman" w:cs="Times New Roman"/>
                <w:sz w:val="20"/>
                <w:szCs w:val="20"/>
              </w:rPr>
              <w:t xml:space="preserve"> dan Terminal Departure Report (TDR)</w:t>
            </w:r>
            <w:r w:rsidRPr="00876A1F">
              <w:rPr>
                <w:rFonts w:ascii="Times New Roman" w:hAnsi="Times New Roman" w:cs="Times New Roman"/>
                <w:sz w:val="20"/>
                <w:szCs w:val="20"/>
                <w:lang w:val="id-ID"/>
              </w:rPr>
              <w:t xml:space="preserve"> selambat-lambatnya 4 (empat) jam setelah kapal lepas tambat</w:t>
            </w:r>
            <w:r w:rsidRPr="00876A1F">
              <w:rPr>
                <w:rFonts w:ascii="Times New Roman" w:hAnsi="Times New Roman" w:cs="Times New Roman"/>
                <w:sz w:val="20"/>
                <w:szCs w:val="20"/>
              </w:rPr>
              <w:t>.</w:t>
            </w:r>
          </w:p>
          <w:p w14:paraId="2EF1F4F6" w14:textId="77777777" w:rsidR="00436941" w:rsidRPr="00876A1F" w:rsidRDefault="00436941" w:rsidP="00436941">
            <w:pPr>
              <w:pStyle w:val="Default"/>
              <w:widowControl/>
              <w:tabs>
                <w:tab w:val="left" w:pos="426"/>
              </w:tabs>
              <w:ind w:right="-3"/>
              <w:jc w:val="both"/>
              <w:rPr>
                <w:rFonts w:ascii="Times New Roman" w:hAnsi="Times New Roman" w:cs="Times New Roman"/>
                <w:sz w:val="20"/>
                <w:szCs w:val="20"/>
                <w:lang w:val="id-ID"/>
              </w:rPr>
            </w:pPr>
          </w:p>
          <w:p w14:paraId="134F5298" w14:textId="77777777" w:rsidR="00436941" w:rsidRPr="00876A1F" w:rsidRDefault="00436941">
            <w:pPr>
              <w:pStyle w:val="Default"/>
              <w:widowControl/>
              <w:numPr>
                <w:ilvl w:val="0"/>
                <w:numId w:val="15"/>
              </w:numPr>
              <w:tabs>
                <w:tab w:val="left" w:pos="426"/>
              </w:tabs>
              <w:ind w:left="426" w:right="-3" w:hanging="426"/>
              <w:jc w:val="both"/>
              <w:rPr>
                <w:rFonts w:ascii="Times New Roman" w:hAnsi="Times New Roman" w:cs="Times New Roman"/>
                <w:sz w:val="20"/>
                <w:szCs w:val="20"/>
                <w:lang w:val="id-ID"/>
              </w:rPr>
              <w:pPrChange w:id="189" w:author="Novita Nurfiana" w:date="2021-09-20T16:59:00Z">
                <w:pPr>
                  <w:pStyle w:val="Default"/>
                  <w:widowControl/>
                  <w:numPr>
                    <w:numId w:val="17"/>
                  </w:numPr>
                  <w:tabs>
                    <w:tab w:val="left" w:pos="426"/>
                  </w:tabs>
                  <w:ind w:left="426" w:right="-3" w:hanging="426"/>
                  <w:jc w:val="both"/>
                </w:pPr>
              </w:pPrChange>
            </w:pPr>
            <w:del w:id="190" w:author="Novita Nurfiana" w:date="2021-09-20T16:31:00Z">
              <w:r w:rsidRPr="00876A1F" w:rsidDel="001A5747">
                <w:rPr>
                  <w:rFonts w:ascii="Times New Roman" w:hAnsi="Times New Roman" w:cs="Times New Roman"/>
                  <w:sz w:val="20"/>
                  <w:szCs w:val="20"/>
                  <w:lang w:val="id-ID"/>
                </w:rPr>
                <w:delText>PIHAK Prima Terminal Petikemas</w:delText>
              </w:r>
            </w:del>
            <w:ins w:id="191" w:author="Novita Nurfiana" w:date="2021-09-20T16:31:00Z">
              <w:r w:rsidR="001A5747">
                <w:rPr>
                  <w:rFonts w:ascii="Times New Roman" w:hAnsi="Times New Roman" w:cs="Times New Roman"/>
                  <w:sz w:val="20"/>
                  <w:szCs w:val="20"/>
                </w:rPr>
                <w:t xml:space="preserve"> PTP</w:t>
              </w:r>
            </w:ins>
            <w:r w:rsidRPr="00876A1F">
              <w:rPr>
                <w:rFonts w:ascii="Times New Roman" w:hAnsi="Times New Roman" w:cs="Times New Roman"/>
                <w:sz w:val="20"/>
                <w:szCs w:val="20"/>
                <w:lang w:val="id-ID"/>
              </w:rPr>
              <w:t xml:space="preserve"> wajib mengirimkan data Codeco kepada </w:t>
            </w:r>
            <w:del w:id="192" w:author="Novita Nurfiana" w:date="2021-09-20T16:32:00Z">
              <w:r w:rsidRPr="00876A1F" w:rsidDel="001A5747">
                <w:rPr>
                  <w:rFonts w:ascii="Times New Roman" w:hAnsi="Times New Roman" w:cs="Times New Roman"/>
                  <w:sz w:val="20"/>
                  <w:szCs w:val="20"/>
                  <w:lang w:val="id-ID"/>
                </w:rPr>
                <w:delText>PIHAK Samudera Shipping Line</w:delText>
              </w:r>
            </w:del>
            <w:ins w:id="193" w:author="Novita Nurfiana" w:date="2021-09-20T16:32:00Z">
              <w:r w:rsidR="001A5747">
                <w:rPr>
                  <w:rFonts w:ascii="Times New Roman" w:hAnsi="Times New Roman" w:cs="Times New Roman"/>
                  <w:sz w:val="20"/>
                  <w:szCs w:val="20"/>
                </w:rPr>
                <w:t>SSL</w:t>
              </w:r>
            </w:ins>
            <w:r w:rsidRPr="00876A1F">
              <w:rPr>
                <w:rFonts w:ascii="Times New Roman" w:hAnsi="Times New Roman" w:cs="Times New Roman"/>
                <w:sz w:val="20"/>
                <w:szCs w:val="20"/>
                <w:lang w:val="id-ID"/>
              </w:rPr>
              <w:t xml:space="preserve"> melalui e-mail setiap 3 (tiga) jam.</w:t>
            </w:r>
            <w:r w:rsidRPr="00876A1F">
              <w:rPr>
                <w:rFonts w:ascii="Times New Roman" w:hAnsi="Times New Roman" w:cs="Times New Roman"/>
                <w:sz w:val="20"/>
                <w:szCs w:val="20"/>
              </w:rPr>
              <w:t xml:space="preserve"> </w:t>
            </w:r>
          </w:p>
          <w:p w14:paraId="652040CC" w14:textId="77777777" w:rsidR="00436941" w:rsidRPr="00876A1F" w:rsidRDefault="00436941" w:rsidP="00436941">
            <w:pPr>
              <w:pStyle w:val="ListParagraph"/>
              <w:tabs>
                <w:tab w:val="left" w:pos="426"/>
                <w:tab w:val="left" w:pos="1134"/>
              </w:tabs>
              <w:ind w:left="426" w:right="-3" w:hanging="426"/>
              <w:rPr>
                <w:color w:val="000000"/>
                <w:sz w:val="20"/>
                <w:szCs w:val="20"/>
                <w:lang w:val="id-ID"/>
              </w:rPr>
            </w:pPr>
          </w:p>
          <w:p w14:paraId="2162B910" w14:textId="77777777" w:rsidR="00876A1F" w:rsidRPr="009417D1" w:rsidRDefault="00436941">
            <w:pPr>
              <w:pStyle w:val="Default"/>
              <w:widowControl/>
              <w:numPr>
                <w:ilvl w:val="0"/>
                <w:numId w:val="15"/>
              </w:numPr>
              <w:ind w:left="426" w:right="-3" w:hanging="426"/>
              <w:jc w:val="both"/>
              <w:rPr>
                <w:rFonts w:ascii="Times New Roman" w:hAnsi="Times New Roman" w:cs="Times New Roman"/>
                <w:sz w:val="20"/>
                <w:szCs w:val="20"/>
                <w:lang w:val="id-ID"/>
              </w:rPr>
              <w:pPrChange w:id="194" w:author="Novita Nurfiana" w:date="2021-09-20T16:59:00Z">
                <w:pPr>
                  <w:pStyle w:val="Default"/>
                  <w:widowControl/>
                  <w:numPr>
                    <w:numId w:val="17"/>
                  </w:numPr>
                  <w:ind w:left="426" w:right="-3" w:hanging="426"/>
                  <w:jc w:val="both"/>
                </w:pPr>
              </w:pPrChange>
            </w:pPr>
            <w:del w:id="195" w:author="Novita Nurfiana" w:date="2021-09-20T16:32:00Z">
              <w:r w:rsidRPr="00876A1F" w:rsidDel="001A5747">
                <w:rPr>
                  <w:rFonts w:ascii="Times New Roman" w:hAnsi="Times New Roman" w:cs="Times New Roman"/>
                  <w:sz w:val="20"/>
                  <w:szCs w:val="20"/>
                  <w:lang w:val="id-ID"/>
                </w:rPr>
                <w:delText>PIHAK Prima Terminal Petikemas</w:delText>
              </w:r>
            </w:del>
            <w:ins w:id="196" w:author="Novita Nurfiana" w:date="2021-09-20T16:33:00Z">
              <w:r w:rsidR="001A5747">
                <w:rPr>
                  <w:rFonts w:ascii="Times New Roman" w:hAnsi="Times New Roman" w:cs="Times New Roman"/>
                  <w:sz w:val="20"/>
                  <w:szCs w:val="20"/>
                </w:rPr>
                <w:t xml:space="preserve"> </w:t>
              </w:r>
            </w:ins>
            <w:ins w:id="197" w:author="Novita Nurfiana" w:date="2021-09-20T16:32:00Z">
              <w:r w:rsidR="001A5747">
                <w:rPr>
                  <w:rFonts w:ascii="Times New Roman" w:hAnsi="Times New Roman" w:cs="Times New Roman"/>
                  <w:sz w:val="20"/>
                  <w:szCs w:val="20"/>
                </w:rPr>
                <w:t>PTP</w:t>
              </w:r>
            </w:ins>
            <w:r w:rsidRPr="00876A1F">
              <w:rPr>
                <w:rFonts w:ascii="Times New Roman" w:hAnsi="Times New Roman" w:cs="Times New Roman"/>
                <w:sz w:val="20"/>
                <w:szCs w:val="20"/>
                <w:lang w:val="id-ID"/>
              </w:rPr>
              <w:t xml:space="preserve"> wajib mengirimkan data Coari kepada </w:t>
            </w:r>
            <w:del w:id="198" w:author="Novita Nurfiana" w:date="2021-09-20T16:33:00Z">
              <w:r w:rsidRPr="00876A1F" w:rsidDel="001A5747">
                <w:rPr>
                  <w:rFonts w:ascii="Times New Roman" w:hAnsi="Times New Roman" w:cs="Times New Roman"/>
                  <w:sz w:val="20"/>
                  <w:szCs w:val="20"/>
                  <w:lang w:val="id-ID"/>
                </w:rPr>
                <w:delText>PIHAK Samudera Shipping Line</w:delText>
              </w:r>
            </w:del>
            <w:ins w:id="199" w:author="Novita Nurfiana" w:date="2021-09-20T16:33:00Z">
              <w:r w:rsidR="001A5747">
                <w:rPr>
                  <w:rFonts w:ascii="Times New Roman" w:hAnsi="Times New Roman" w:cs="Times New Roman"/>
                  <w:sz w:val="20"/>
                  <w:szCs w:val="20"/>
                </w:rPr>
                <w:t xml:space="preserve"> SSL</w:t>
              </w:r>
            </w:ins>
            <w:r w:rsidRPr="00876A1F">
              <w:rPr>
                <w:rFonts w:ascii="Times New Roman" w:hAnsi="Times New Roman" w:cs="Times New Roman"/>
                <w:sz w:val="20"/>
                <w:szCs w:val="20"/>
                <w:lang w:val="id-ID"/>
              </w:rPr>
              <w:t xml:space="preserve"> melalui e-mail setiap 3 (tiga) jam selama kapal tambat</w:t>
            </w:r>
            <w:r w:rsidRPr="00876A1F">
              <w:rPr>
                <w:rFonts w:ascii="Times New Roman" w:hAnsi="Times New Roman" w:cs="Times New Roman"/>
                <w:sz w:val="20"/>
                <w:szCs w:val="20"/>
              </w:rPr>
              <w:t xml:space="preserve">. </w:t>
            </w:r>
          </w:p>
          <w:p w14:paraId="63626451" w14:textId="77777777" w:rsidR="009417D1" w:rsidRPr="009417D1" w:rsidRDefault="009417D1" w:rsidP="009417D1">
            <w:pPr>
              <w:pStyle w:val="Default"/>
              <w:widowControl/>
              <w:ind w:left="426" w:right="-3"/>
              <w:jc w:val="both"/>
              <w:rPr>
                <w:rFonts w:ascii="Times New Roman" w:hAnsi="Times New Roman" w:cs="Times New Roman"/>
                <w:sz w:val="20"/>
                <w:szCs w:val="20"/>
                <w:lang w:val="id-ID"/>
              </w:rPr>
            </w:pPr>
          </w:p>
          <w:p w14:paraId="50AF5888" w14:textId="77777777" w:rsidR="001A5747" w:rsidRDefault="001A5747" w:rsidP="00436941">
            <w:pPr>
              <w:ind w:right="-3"/>
              <w:jc w:val="center"/>
              <w:rPr>
                <w:ins w:id="200" w:author="Novita Nurfiana" w:date="2021-09-20T16:34:00Z"/>
                <w:rFonts w:ascii="Times New Roman" w:hAnsi="Times New Roman"/>
                <w:b/>
                <w:sz w:val="20"/>
                <w:szCs w:val="20"/>
              </w:rPr>
            </w:pPr>
          </w:p>
          <w:p w14:paraId="71E442D4" w14:textId="77777777" w:rsidR="001A5747" w:rsidRDefault="001A5747" w:rsidP="00436941">
            <w:pPr>
              <w:ind w:right="-3"/>
              <w:jc w:val="center"/>
              <w:rPr>
                <w:ins w:id="201" w:author="Novita Nurfiana" w:date="2021-09-20T16:34:00Z"/>
                <w:rFonts w:ascii="Times New Roman" w:hAnsi="Times New Roman"/>
                <w:b/>
                <w:sz w:val="20"/>
                <w:szCs w:val="20"/>
              </w:rPr>
            </w:pPr>
          </w:p>
          <w:p w14:paraId="5CE4AEA8" w14:textId="77777777" w:rsidR="00436941" w:rsidRPr="00876A1F" w:rsidRDefault="00436941" w:rsidP="00436941">
            <w:pPr>
              <w:ind w:right="-3"/>
              <w:jc w:val="center"/>
              <w:rPr>
                <w:rFonts w:ascii="Times New Roman" w:hAnsi="Times New Roman"/>
                <w:b/>
                <w:sz w:val="20"/>
                <w:szCs w:val="20"/>
              </w:rPr>
            </w:pPr>
            <w:r w:rsidRPr="00876A1F">
              <w:rPr>
                <w:rFonts w:ascii="Times New Roman" w:hAnsi="Times New Roman"/>
                <w:b/>
                <w:sz w:val="20"/>
                <w:szCs w:val="20"/>
              </w:rPr>
              <w:t>PASAL 6</w:t>
            </w:r>
          </w:p>
          <w:p w14:paraId="4C0D55BF" w14:textId="77777777" w:rsidR="00436941" w:rsidRPr="00876A1F" w:rsidRDefault="00436941" w:rsidP="00436941">
            <w:pPr>
              <w:pStyle w:val="Default"/>
              <w:widowControl/>
              <w:tabs>
                <w:tab w:val="left" w:pos="709"/>
              </w:tabs>
              <w:ind w:right="-3"/>
              <w:jc w:val="center"/>
              <w:rPr>
                <w:rFonts w:ascii="Times New Roman" w:hAnsi="Times New Roman" w:cs="Times New Roman"/>
                <w:b/>
                <w:color w:val="auto"/>
                <w:sz w:val="20"/>
                <w:szCs w:val="20"/>
              </w:rPr>
            </w:pPr>
            <w:r w:rsidRPr="00876A1F">
              <w:rPr>
                <w:rFonts w:ascii="Times New Roman" w:hAnsi="Times New Roman" w:cs="Times New Roman"/>
                <w:b/>
                <w:color w:val="auto"/>
                <w:sz w:val="20"/>
                <w:szCs w:val="20"/>
              </w:rPr>
              <w:t xml:space="preserve">KLAIM </w:t>
            </w:r>
          </w:p>
          <w:p w14:paraId="369F5DC0" w14:textId="77777777" w:rsidR="00436941" w:rsidRPr="00876A1F" w:rsidRDefault="00436941" w:rsidP="00436941">
            <w:pPr>
              <w:pStyle w:val="Default"/>
              <w:widowControl/>
              <w:tabs>
                <w:tab w:val="left" w:pos="709"/>
              </w:tabs>
              <w:ind w:right="-3"/>
              <w:jc w:val="center"/>
              <w:rPr>
                <w:rFonts w:ascii="Times New Roman" w:hAnsi="Times New Roman" w:cs="Times New Roman"/>
                <w:b/>
                <w:color w:val="auto"/>
                <w:sz w:val="20"/>
                <w:szCs w:val="20"/>
              </w:rPr>
            </w:pPr>
          </w:p>
          <w:p w14:paraId="1ADC4EAB" w14:textId="77777777" w:rsidR="00436941" w:rsidRPr="00876A1F" w:rsidRDefault="00436941">
            <w:pPr>
              <w:pStyle w:val="NoSpacing"/>
              <w:numPr>
                <w:ilvl w:val="0"/>
                <w:numId w:val="18"/>
              </w:numPr>
              <w:ind w:left="426" w:hanging="426"/>
              <w:jc w:val="both"/>
              <w:rPr>
                <w:rFonts w:ascii="Times New Roman" w:hAnsi="Times New Roman"/>
                <w:b/>
                <w:sz w:val="20"/>
                <w:szCs w:val="20"/>
              </w:rPr>
              <w:pPrChange w:id="202" w:author="Novita Nurfiana" w:date="2021-09-20T16:59:00Z">
                <w:pPr>
                  <w:pStyle w:val="NoSpacing"/>
                  <w:numPr>
                    <w:numId w:val="20"/>
                  </w:numPr>
                  <w:ind w:left="426" w:hanging="426"/>
                  <w:jc w:val="both"/>
                </w:pPr>
              </w:pPrChange>
            </w:pPr>
            <w:r w:rsidRPr="00876A1F">
              <w:rPr>
                <w:rFonts w:ascii="Times New Roman" w:hAnsi="Times New Roman"/>
                <w:sz w:val="20"/>
                <w:szCs w:val="20"/>
                <w:lang w:val="id-ID"/>
              </w:rPr>
              <w:t xml:space="preserve">Apabila terjadi kerusakan dan atau kehilangan bagian kapal, petikemas sebagai akibat pelayanan </w:t>
            </w:r>
            <w:del w:id="203" w:author="Novita Nurfiana" w:date="2021-09-20T16:35:00Z">
              <w:r w:rsidRPr="00876A1F" w:rsidDel="001A5747">
                <w:rPr>
                  <w:rFonts w:ascii="Times New Roman" w:hAnsi="Times New Roman"/>
                  <w:sz w:val="20"/>
                  <w:szCs w:val="20"/>
                  <w:lang w:val="id-ID"/>
                </w:rPr>
                <w:delText>PIHAK Prima Terminal Petikemas</w:delText>
              </w:r>
            </w:del>
            <w:ins w:id="204" w:author="Novita Nurfiana" w:date="2021-09-20T16:35:00Z">
              <w:r w:rsidR="001A5747">
                <w:rPr>
                  <w:rFonts w:ascii="Times New Roman" w:hAnsi="Times New Roman"/>
                  <w:sz w:val="20"/>
                  <w:szCs w:val="20"/>
                </w:rPr>
                <w:t>PTP</w:t>
              </w:r>
            </w:ins>
            <w:r w:rsidRPr="00876A1F">
              <w:rPr>
                <w:rFonts w:ascii="Times New Roman" w:hAnsi="Times New Roman"/>
                <w:sz w:val="20"/>
                <w:szCs w:val="20"/>
                <w:lang w:val="id-ID"/>
              </w:rPr>
              <w:t xml:space="preserve"> , maka </w:t>
            </w:r>
            <w:r w:rsidR="00527C6C" w:rsidRPr="00876A1F">
              <w:rPr>
                <w:rFonts w:ascii="Times New Roman" w:hAnsi="Times New Roman"/>
                <w:sz w:val="20"/>
                <w:szCs w:val="20"/>
                <w:lang w:val="id-ID"/>
              </w:rPr>
              <w:t xml:space="preserve">Para Pihak </w:t>
            </w:r>
            <w:r w:rsidRPr="00876A1F">
              <w:rPr>
                <w:rFonts w:ascii="Times New Roman" w:hAnsi="Times New Roman"/>
                <w:sz w:val="20"/>
                <w:szCs w:val="20"/>
                <w:lang w:val="id-ID"/>
              </w:rPr>
              <w:t xml:space="preserve">wajib membuat Berita Acara kerusakan dan atau kehilangan yang ditandatangani oleh pejabat kapal yang berwenang dan pihak yang ditunjuk oleh </w:t>
            </w:r>
            <w:del w:id="205" w:author="Novita Nurfiana" w:date="2021-09-20T16:35:00Z">
              <w:r w:rsidRPr="00876A1F" w:rsidDel="001A5747">
                <w:rPr>
                  <w:rFonts w:ascii="Times New Roman" w:hAnsi="Times New Roman"/>
                  <w:sz w:val="20"/>
                  <w:szCs w:val="20"/>
                  <w:lang w:val="id-ID"/>
                </w:rPr>
                <w:delText>PIHAK Prima Terminal Petikemas</w:delText>
              </w:r>
            </w:del>
            <w:ins w:id="206" w:author="Novita Nurfiana" w:date="2021-09-20T16:35:00Z">
              <w:r w:rsidR="001A5747">
                <w:rPr>
                  <w:rFonts w:ascii="Times New Roman" w:hAnsi="Times New Roman"/>
                  <w:sz w:val="20"/>
                  <w:szCs w:val="20"/>
                </w:rPr>
                <w:t>PTP</w:t>
              </w:r>
            </w:ins>
            <w:r w:rsidRPr="00876A1F">
              <w:rPr>
                <w:rFonts w:ascii="Times New Roman" w:hAnsi="Times New Roman"/>
                <w:sz w:val="20"/>
                <w:szCs w:val="20"/>
                <w:lang w:val="id-ID"/>
              </w:rPr>
              <w:t xml:space="preserve"> dengan melampirkan bukti pendukung dengan mencantumkan nama dan jabatan yang jelas sesuai ketentuan </w:t>
            </w:r>
            <w:del w:id="207" w:author="Novita Nurfiana" w:date="2021-09-20T16:35:00Z">
              <w:r w:rsidRPr="00876A1F" w:rsidDel="001A5747">
                <w:rPr>
                  <w:rFonts w:ascii="Times New Roman" w:hAnsi="Times New Roman"/>
                  <w:sz w:val="20"/>
                  <w:szCs w:val="20"/>
                  <w:lang w:val="id-ID"/>
                </w:rPr>
                <w:delText>PIHAK Prima Terminal Petikemas</w:delText>
              </w:r>
            </w:del>
            <w:ins w:id="208" w:author="Novita Nurfiana" w:date="2021-09-20T16:35:00Z">
              <w:r w:rsidR="001A5747">
                <w:rPr>
                  <w:rFonts w:ascii="Times New Roman" w:hAnsi="Times New Roman"/>
                  <w:sz w:val="20"/>
                  <w:szCs w:val="20"/>
                </w:rPr>
                <w:t>PTP</w:t>
              </w:r>
            </w:ins>
          </w:p>
          <w:p w14:paraId="10C2A747" w14:textId="77777777" w:rsidR="00436941" w:rsidRPr="00876A1F" w:rsidRDefault="00436941" w:rsidP="00436941">
            <w:pPr>
              <w:pStyle w:val="NoSpacing"/>
              <w:ind w:left="426"/>
              <w:jc w:val="both"/>
              <w:rPr>
                <w:rFonts w:ascii="Times New Roman" w:hAnsi="Times New Roman"/>
                <w:b/>
                <w:sz w:val="20"/>
                <w:szCs w:val="20"/>
              </w:rPr>
            </w:pPr>
          </w:p>
          <w:p w14:paraId="16980844" w14:textId="77777777" w:rsidR="00436941" w:rsidRPr="00876A1F" w:rsidRDefault="00436941">
            <w:pPr>
              <w:pStyle w:val="NoSpacing"/>
              <w:numPr>
                <w:ilvl w:val="0"/>
                <w:numId w:val="18"/>
              </w:numPr>
              <w:ind w:left="426" w:hanging="426"/>
              <w:jc w:val="both"/>
              <w:rPr>
                <w:rFonts w:ascii="Times New Roman" w:hAnsi="Times New Roman"/>
                <w:color w:val="000000"/>
                <w:sz w:val="20"/>
                <w:szCs w:val="20"/>
                <w:lang w:val="id-ID"/>
              </w:rPr>
              <w:pPrChange w:id="209" w:author="Novita Nurfiana" w:date="2021-09-20T16:59:00Z">
                <w:pPr>
                  <w:pStyle w:val="NoSpacing"/>
                  <w:numPr>
                    <w:numId w:val="20"/>
                  </w:numPr>
                  <w:ind w:left="426" w:hanging="426"/>
                  <w:jc w:val="both"/>
                </w:pPr>
              </w:pPrChange>
            </w:pPr>
            <w:del w:id="210" w:author="Novita Nurfiana" w:date="2021-09-20T16:38:00Z">
              <w:r w:rsidRPr="00876A1F" w:rsidDel="001A5747">
                <w:rPr>
                  <w:rFonts w:ascii="Times New Roman" w:hAnsi="Times New Roman"/>
                  <w:color w:val="000000"/>
                  <w:sz w:val="20"/>
                  <w:szCs w:val="20"/>
                  <w:lang w:val="id-ID"/>
                </w:rPr>
                <w:delText>PIHAK Samudera Shipping Line</w:delText>
              </w:r>
            </w:del>
            <w:ins w:id="211" w:author="Novita Nurfiana" w:date="2021-09-20T16:38:00Z">
              <w:r w:rsidR="001A5747">
                <w:rPr>
                  <w:rFonts w:ascii="Times New Roman" w:hAnsi="Times New Roman"/>
                  <w:color w:val="000000"/>
                  <w:sz w:val="20"/>
                  <w:szCs w:val="20"/>
                </w:rPr>
                <w:t>SSL</w:t>
              </w:r>
            </w:ins>
            <w:r w:rsidRPr="00876A1F">
              <w:rPr>
                <w:rFonts w:ascii="Times New Roman" w:hAnsi="Times New Roman"/>
                <w:color w:val="000000"/>
                <w:sz w:val="20"/>
                <w:szCs w:val="20"/>
                <w:lang w:val="id-ID"/>
              </w:rPr>
              <w:t xml:space="preserve"> wajib mengajukan </w:t>
            </w:r>
            <w:r w:rsidRPr="00876A1F">
              <w:rPr>
                <w:rFonts w:ascii="Times New Roman" w:hAnsi="Times New Roman"/>
                <w:color w:val="000000"/>
                <w:sz w:val="20"/>
                <w:szCs w:val="20"/>
              </w:rPr>
              <w:t xml:space="preserve">pemberitahuan </w:t>
            </w:r>
            <w:r w:rsidRPr="00876A1F">
              <w:rPr>
                <w:rFonts w:ascii="Times New Roman" w:hAnsi="Times New Roman"/>
                <w:color w:val="000000"/>
                <w:sz w:val="20"/>
                <w:szCs w:val="20"/>
                <w:lang w:val="id-ID"/>
              </w:rPr>
              <w:t xml:space="preserve">klaim </w:t>
            </w:r>
            <w:r w:rsidRPr="00876A1F">
              <w:rPr>
                <w:rFonts w:ascii="Times New Roman" w:hAnsi="Times New Roman"/>
                <w:color w:val="000000"/>
                <w:sz w:val="20"/>
                <w:szCs w:val="20"/>
                <w:lang w:val="en-ID"/>
              </w:rPr>
              <w:t xml:space="preserve">secara tertulis </w:t>
            </w:r>
            <w:r w:rsidRPr="00876A1F">
              <w:rPr>
                <w:rFonts w:ascii="Times New Roman" w:hAnsi="Times New Roman"/>
                <w:color w:val="000000"/>
                <w:sz w:val="20"/>
                <w:szCs w:val="20"/>
                <w:lang w:val="id-ID"/>
              </w:rPr>
              <w:t xml:space="preserve">selambat-lambatnya </w:t>
            </w:r>
            <w:r w:rsidRPr="00876A1F">
              <w:rPr>
                <w:rFonts w:ascii="Times New Roman" w:hAnsi="Times New Roman"/>
                <w:color w:val="000000"/>
                <w:sz w:val="20"/>
                <w:szCs w:val="20"/>
                <w:lang w:val="en-ID"/>
              </w:rPr>
              <w:t>7</w:t>
            </w:r>
            <w:r w:rsidRPr="00876A1F">
              <w:rPr>
                <w:rFonts w:ascii="Times New Roman" w:hAnsi="Times New Roman"/>
                <w:color w:val="000000"/>
                <w:sz w:val="20"/>
                <w:szCs w:val="20"/>
                <w:lang w:val="id-ID"/>
              </w:rPr>
              <w:t xml:space="preserve"> </w:t>
            </w:r>
            <w:r w:rsidRPr="00876A1F">
              <w:rPr>
                <w:rFonts w:ascii="Times New Roman" w:hAnsi="Times New Roman"/>
                <w:color w:val="000000"/>
                <w:sz w:val="20"/>
                <w:szCs w:val="20"/>
              </w:rPr>
              <w:t>(tujuh) hari kerja untuk pemberitahuan awal</w:t>
            </w:r>
            <w:r w:rsidRPr="00876A1F">
              <w:rPr>
                <w:rFonts w:ascii="Times New Roman" w:hAnsi="Times New Roman"/>
                <w:color w:val="000000"/>
                <w:sz w:val="20"/>
                <w:szCs w:val="20"/>
                <w:lang w:val="id-ID"/>
              </w:rPr>
              <w:t xml:space="preserve"> setelah terjadinya kerusakan dan atau kehilangan bagian kapal dan atau peti kemas kepada </w:t>
            </w:r>
            <w:del w:id="212" w:author="Novita Nurfiana" w:date="2021-09-20T16:41:00Z">
              <w:r w:rsidRPr="00876A1F" w:rsidDel="00544F4F">
                <w:rPr>
                  <w:rFonts w:ascii="Times New Roman" w:hAnsi="Times New Roman"/>
                  <w:color w:val="000000"/>
                  <w:sz w:val="20"/>
                  <w:szCs w:val="20"/>
                  <w:lang w:val="id-ID"/>
                </w:rPr>
                <w:delText>PIHAK Prima Terminal Petikemas</w:delText>
              </w:r>
            </w:del>
            <w:ins w:id="213" w:author="Novita Nurfiana" w:date="2021-09-20T16:41:00Z">
              <w:r w:rsidR="00544F4F">
                <w:rPr>
                  <w:rFonts w:ascii="Times New Roman" w:hAnsi="Times New Roman"/>
                  <w:color w:val="000000"/>
                  <w:sz w:val="20"/>
                  <w:szCs w:val="20"/>
                </w:rPr>
                <w:t>PTP</w:t>
              </w:r>
            </w:ins>
            <w:r w:rsidRPr="00876A1F">
              <w:rPr>
                <w:rFonts w:ascii="Times New Roman" w:hAnsi="Times New Roman"/>
                <w:color w:val="000000"/>
                <w:sz w:val="20"/>
                <w:szCs w:val="20"/>
                <w:lang w:val="id-ID"/>
              </w:rPr>
              <w:t xml:space="preserve"> dan </w:t>
            </w:r>
            <w:r w:rsidRPr="00876A1F">
              <w:rPr>
                <w:rFonts w:ascii="Times New Roman" w:hAnsi="Times New Roman"/>
                <w:color w:val="000000"/>
                <w:sz w:val="20"/>
                <w:szCs w:val="20"/>
              </w:rPr>
              <w:t>diberikan waktu selambat-lambatnya 23 (dua puluh tiga) hari sejak kejadian untuk melengkapi kekurangan bukti/</w:t>
            </w:r>
            <w:r w:rsidRPr="00876A1F">
              <w:rPr>
                <w:rFonts w:ascii="Times New Roman" w:hAnsi="Times New Roman"/>
                <w:color w:val="000000"/>
                <w:sz w:val="20"/>
                <w:szCs w:val="20"/>
                <w:lang w:val="id-ID"/>
              </w:rPr>
              <w:t>dokumen pendukung</w:t>
            </w:r>
            <w:r w:rsidRPr="00876A1F">
              <w:rPr>
                <w:rFonts w:ascii="Times New Roman" w:hAnsi="Times New Roman"/>
                <w:color w:val="000000"/>
                <w:sz w:val="20"/>
                <w:szCs w:val="20"/>
              </w:rPr>
              <w:t xml:space="preserve">  sesuai ketentuan yang berlaku di </w:t>
            </w:r>
            <w:del w:id="214" w:author="Novita Nurfiana" w:date="2021-09-20T16:42:00Z">
              <w:r w:rsidRPr="00876A1F" w:rsidDel="00544F4F">
                <w:rPr>
                  <w:rFonts w:ascii="Times New Roman" w:hAnsi="Times New Roman"/>
                  <w:color w:val="000000"/>
                  <w:sz w:val="20"/>
                  <w:szCs w:val="20"/>
                  <w:lang w:val="id-ID"/>
                </w:rPr>
                <w:delText>Prima Terminal Petikemas</w:delText>
              </w:r>
            </w:del>
            <w:ins w:id="215" w:author="Novita Nurfiana" w:date="2021-09-20T16:42:00Z">
              <w:r w:rsidR="00544F4F">
                <w:rPr>
                  <w:rFonts w:ascii="Times New Roman" w:hAnsi="Times New Roman"/>
                  <w:color w:val="000000"/>
                  <w:sz w:val="20"/>
                  <w:szCs w:val="20"/>
                </w:rPr>
                <w:t>PTP</w:t>
              </w:r>
            </w:ins>
            <w:r w:rsidRPr="00876A1F">
              <w:rPr>
                <w:rFonts w:ascii="Times New Roman" w:hAnsi="Times New Roman"/>
                <w:color w:val="000000"/>
                <w:sz w:val="20"/>
                <w:szCs w:val="20"/>
              </w:rPr>
              <w:t>.</w:t>
            </w:r>
          </w:p>
          <w:p w14:paraId="6181D864" w14:textId="77777777" w:rsidR="00436941" w:rsidRPr="00876A1F" w:rsidRDefault="00436941" w:rsidP="00436941">
            <w:pPr>
              <w:pStyle w:val="ListParagraph"/>
              <w:rPr>
                <w:sz w:val="20"/>
                <w:szCs w:val="20"/>
                <w:lang w:val="id-ID"/>
              </w:rPr>
            </w:pPr>
          </w:p>
          <w:p w14:paraId="4D575D4D" w14:textId="77777777" w:rsidR="009417D1" w:rsidRPr="00544F4F" w:rsidRDefault="00436941">
            <w:pPr>
              <w:pStyle w:val="NoSpacing"/>
              <w:numPr>
                <w:ilvl w:val="0"/>
                <w:numId w:val="18"/>
              </w:numPr>
              <w:ind w:left="426" w:hanging="426"/>
              <w:jc w:val="both"/>
              <w:rPr>
                <w:rFonts w:ascii="Times New Roman" w:hAnsi="Times New Roman"/>
                <w:sz w:val="20"/>
                <w:szCs w:val="20"/>
                <w:lang w:val="id-ID"/>
              </w:rPr>
              <w:pPrChange w:id="216" w:author="Novita Nurfiana" w:date="2021-09-20T16:59:00Z">
                <w:pPr>
                  <w:pStyle w:val="NoSpacing"/>
                  <w:numPr>
                    <w:numId w:val="20"/>
                  </w:numPr>
                  <w:ind w:left="720" w:hanging="360"/>
                  <w:jc w:val="both"/>
                </w:pPr>
              </w:pPrChange>
            </w:pPr>
            <w:del w:id="217" w:author="Novita Nurfiana" w:date="2021-09-20T16:43:00Z">
              <w:r w:rsidRPr="00876A1F" w:rsidDel="00544F4F">
                <w:rPr>
                  <w:rFonts w:ascii="Times New Roman" w:hAnsi="Times New Roman"/>
                  <w:sz w:val="20"/>
                  <w:szCs w:val="20"/>
                  <w:lang w:val="id-ID"/>
                </w:rPr>
                <w:delText>PIHAK Prima Terminal Petikemas</w:delText>
              </w:r>
            </w:del>
            <w:ins w:id="218" w:author="Novita Nurfiana" w:date="2021-09-20T16:43:00Z">
              <w:r w:rsidR="00544F4F">
                <w:rPr>
                  <w:rFonts w:ascii="Times New Roman" w:hAnsi="Times New Roman"/>
                  <w:sz w:val="20"/>
                  <w:szCs w:val="20"/>
                </w:rPr>
                <w:t>PTP</w:t>
              </w:r>
            </w:ins>
            <w:r w:rsidRPr="00876A1F">
              <w:rPr>
                <w:rFonts w:ascii="Times New Roman" w:hAnsi="Times New Roman"/>
                <w:sz w:val="20"/>
                <w:szCs w:val="20"/>
                <w:lang w:val="id-ID"/>
              </w:rPr>
              <w:t xml:space="preserve"> akan memberikan jawaban secara tertulis kepada </w:t>
            </w:r>
            <w:del w:id="219" w:author="Novita Nurfiana" w:date="2021-09-20T16:44:00Z">
              <w:r w:rsidRPr="00876A1F" w:rsidDel="00544F4F">
                <w:rPr>
                  <w:rFonts w:ascii="Times New Roman" w:hAnsi="Times New Roman"/>
                  <w:sz w:val="20"/>
                  <w:szCs w:val="20"/>
                  <w:lang w:val="id-ID"/>
                </w:rPr>
                <w:delText>PIHAK Samudera Shipping Line</w:delText>
              </w:r>
            </w:del>
            <w:ins w:id="220" w:author="Novita Nurfiana" w:date="2021-09-20T16:44:00Z">
              <w:r w:rsidR="00544F4F">
                <w:rPr>
                  <w:rFonts w:ascii="Times New Roman" w:hAnsi="Times New Roman"/>
                  <w:sz w:val="20"/>
                  <w:szCs w:val="20"/>
                </w:rPr>
                <w:t>SSL</w:t>
              </w:r>
            </w:ins>
            <w:r w:rsidRPr="00876A1F">
              <w:rPr>
                <w:rFonts w:ascii="Times New Roman" w:hAnsi="Times New Roman"/>
                <w:sz w:val="20"/>
                <w:szCs w:val="20"/>
                <w:lang w:val="id-ID"/>
              </w:rPr>
              <w:t xml:space="preserve"> selambat-lambatnya </w:t>
            </w:r>
            <w:r w:rsidRPr="00876A1F">
              <w:rPr>
                <w:rFonts w:ascii="Times New Roman" w:hAnsi="Times New Roman"/>
                <w:sz w:val="20"/>
                <w:szCs w:val="20"/>
              </w:rPr>
              <w:t>5</w:t>
            </w:r>
            <w:r w:rsidRPr="00876A1F">
              <w:rPr>
                <w:rFonts w:ascii="Times New Roman" w:hAnsi="Times New Roman"/>
                <w:sz w:val="20"/>
                <w:szCs w:val="20"/>
                <w:lang w:val="id-ID"/>
              </w:rPr>
              <w:t xml:space="preserve"> (</w:t>
            </w:r>
            <w:r w:rsidRPr="00876A1F">
              <w:rPr>
                <w:rFonts w:ascii="Times New Roman" w:hAnsi="Times New Roman"/>
                <w:sz w:val="20"/>
                <w:szCs w:val="20"/>
              </w:rPr>
              <w:t>lima</w:t>
            </w:r>
            <w:r w:rsidRPr="00876A1F">
              <w:rPr>
                <w:rFonts w:ascii="Times New Roman" w:hAnsi="Times New Roman"/>
                <w:sz w:val="20"/>
                <w:szCs w:val="20"/>
                <w:lang w:val="id-ID"/>
              </w:rPr>
              <w:t xml:space="preserve">) hari kerja sejak surat pengajuan klaim diterima oleh </w:t>
            </w:r>
            <w:del w:id="221" w:author="Novita Nurfiana" w:date="2021-09-20T16:44:00Z">
              <w:r w:rsidRPr="00876A1F" w:rsidDel="00544F4F">
                <w:rPr>
                  <w:rFonts w:ascii="Times New Roman" w:hAnsi="Times New Roman"/>
                  <w:sz w:val="20"/>
                  <w:szCs w:val="20"/>
                  <w:lang w:val="id-ID"/>
                </w:rPr>
                <w:delText>PIHAK Prima</w:delText>
              </w:r>
              <w:r w:rsidR="009417D1" w:rsidDel="00544F4F">
                <w:rPr>
                  <w:rFonts w:ascii="Times New Roman" w:hAnsi="Times New Roman"/>
                  <w:sz w:val="20"/>
                  <w:szCs w:val="20"/>
                  <w:lang w:val="id-ID"/>
                </w:rPr>
                <w:delText xml:space="preserve"> Terminal Petikemas</w:delText>
              </w:r>
            </w:del>
            <w:ins w:id="222" w:author="Novita Nurfiana" w:date="2021-09-20T16:44:00Z">
              <w:r w:rsidR="00544F4F">
                <w:rPr>
                  <w:rFonts w:ascii="Times New Roman" w:hAnsi="Times New Roman"/>
                  <w:sz w:val="20"/>
                  <w:szCs w:val="20"/>
                </w:rPr>
                <w:t>PTP</w:t>
              </w:r>
            </w:ins>
            <w:r w:rsidRPr="00876A1F">
              <w:rPr>
                <w:rFonts w:ascii="Times New Roman" w:hAnsi="Times New Roman"/>
                <w:sz w:val="20"/>
                <w:szCs w:val="20"/>
              </w:rPr>
              <w:t>.</w:t>
            </w:r>
          </w:p>
          <w:p w14:paraId="2BA33F2C" w14:textId="77777777" w:rsidR="009417D1" w:rsidRPr="00876A1F" w:rsidRDefault="009417D1" w:rsidP="00436941">
            <w:pPr>
              <w:pStyle w:val="ListParagraph"/>
              <w:rPr>
                <w:sz w:val="20"/>
                <w:szCs w:val="20"/>
              </w:rPr>
            </w:pPr>
          </w:p>
          <w:p w14:paraId="30BB398D" w14:textId="77777777" w:rsidR="00436941" w:rsidRPr="00544F4F" w:rsidRDefault="00436941">
            <w:pPr>
              <w:pStyle w:val="NoSpacing"/>
              <w:numPr>
                <w:ilvl w:val="0"/>
                <w:numId w:val="18"/>
              </w:numPr>
              <w:ind w:left="426" w:hanging="426"/>
              <w:jc w:val="both"/>
              <w:rPr>
                <w:rFonts w:ascii="Times New Roman" w:hAnsi="Times New Roman"/>
                <w:sz w:val="20"/>
                <w:szCs w:val="20"/>
                <w:lang w:val="id-ID"/>
              </w:rPr>
              <w:pPrChange w:id="223" w:author="Novita Nurfiana" w:date="2021-09-20T16:59:00Z">
                <w:pPr>
                  <w:pStyle w:val="NoSpacing"/>
                  <w:numPr>
                    <w:numId w:val="20"/>
                  </w:numPr>
                  <w:ind w:left="426" w:hanging="426"/>
                  <w:jc w:val="both"/>
                </w:pPr>
              </w:pPrChange>
            </w:pPr>
            <w:r w:rsidRPr="00876A1F">
              <w:rPr>
                <w:rFonts w:ascii="Times New Roman" w:hAnsi="Times New Roman"/>
                <w:sz w:val="20"/>
                <w:szCs w:val="20"/>
                <w:lang w:val="id-ID"/>
              </w:rPr>
              <w:t xml:space="preserve">Apabila </w:t>
            </w:r>
            <w:del w:id="224" w:author="Novita Nurfiana" w:date="2021-09-20T16:45:00Z">
              <w:r w:rsidRPr="00876A1F" w:rsidDel="00544F4F">
                <w:rPr>
                  <w:rFonts w:ascii="Times New Roman" w:hAnsi="Times New Roman"/>
                  <w:sz w:val="20"/>
                  <w:szCs w:val="20"/>
                  <w:lang w:val="id-ID"/>
                </w:rPr>
                <w:delText>PIHAK Prima Terminal Petikemas</w:delText>
              </w:r>
            </w:del>
            <w:ins w:id="225" w:author="Novita Nurfiana" w:date="2021-09-20T16:45:00Z">
              <w:r w:rsidR="00544F4F">
                <w:rPr>
                  <w:rFonts w:ascii="Times New Roman" w:hAnsi="Times New Roman"/>
                  <w:sz w:val="20"/>
                  <w:szCs w:val="20"/>
                </w:rPr>
                <w:t>PTP</w:t>
              </w:r>
            </w:ins>
            <w:r w:rsidRPr="00876A1F">
              <w:rPr>
                <w:rFonts w:ascii="Times New Roman" w:hAnsi="Times New Roman"/>
                <w:sz w:val="20"/>
                <w:szCs w:val="20"/>
                <w:lang w:val="id-ID"/>
              </w:rPr>
              <w:t xml:space="preserve"> menyetujui klaim yang diajukan </w:t>
            </w:r>
            <w:del w:id="226" w:author="Novita Nurfiana" w:date="2021-09-20T16:45:00Z">
              <w:r w:rsidRPr="00876A1F" w:rsidDel="00544F4F">
                <w:rPr>
                  <w:rFonts w:ascii="Times New Roman" w:hAnsi="Times New Roman"/>
                  <w:sz w:val="20"/>
                  <w:szCs w:val="20"/>
                  <w:lang w:val="id-ID"/>
                </w:rPr>
                <w:delText>PIHAK Samudera Shipping Line</w:delText>
              </w:r>
            </w:del>
            <w:ins w:id="227" w:author="Novita Nurfiana" w:date="2021-09-20T16:45:00Z">
              <w:r w:rsidR="00544F4F">
                <w:rPr>
                  <w:rFonts w:ascii="Times New Roman" w:hAnsi="Times New Roman"/>
                  <w:sz w:val="20"/>
                  <w:szCs w:val="20"/>
                </w:rPr>
                <w:t>SSL</w:t>
              </w:r>
            </w:ins>
            <w:r w:rsidRPr="00876A1F">
              <w:rPr>
                <w:rFonts w:ascii="Times New Roman" w:hAnsi="Times New Roman"/>
                <w:sz w:val="20"/>
                <w:szCs w:val="20"/>
                <w:lang w:val="id-ID"/>
              </w:rPr>
              <w:t xml:space="preserve">, maka </w:t>
            </w:r>
            <w:del w:id="228" w:author="Novita Nurfiana" w:date="2021-09-20T16:45:00Z">
              <w:r w:rsidRPr="00876A1F" w:rsidDel="00544F4F">
                <w:rPr>
                  <w:rFonts w:ascii="Times New Roman" w:hAnsi="Times New Roman"/>
                  <w:sz w:val="20"/>
                  <w:szCs w:val="20"/>
                  <w:lang w:val="id-ID"/>
                </w:rPr>
                <w:delText>PIHAK Prima Terminal Petikemas</w:delText>
              </w:r>
            </w:del>
            <w:ins w:id="229" w:author="Novita Nurfiana" w:date="2021-09-20T16:45:00Z">
              <w:r w:rsidR="00544F4F">
                <w:rPr>
                  <w:rFonts w:ascii="Times New Roman" w:hAnsi="Times New Roman"/>
                  <w:sz w:val="20"/>
                  <w:szCs w:val="20"/>
                </w:rPr>
                <w:t>PTP</w:t>
              </w:r>
            </w:ins>
            <w:r w:rsidRPr="00876A1F">
              <w:rPr>
                <w:rFonts w:ascii="Times New Roman" w:hAnsi="Times New Roman"/>
                <w:sz w:val="20"/>
                <w:szCs w:val="20"/>
                <w:lang w:val="id-ID"/>
              </w:rPr>
              <w:t xml:space="preserve"> wajib melakukan pembayaran klaim dimaksud selambat-lambatnya </w:t>
            </w:r>
            <w:r w:rsidRPr="00876A1F">
              <w:rPr>
                <w:rFonts w:ascii="Times New Roman" w:hAnsi="Times New Roman"/>
                <w:sz w:val="20"/>
                <w:szCs w:val="20"/>
              </w:rPr>
              <w:t>30</w:t>
            </w:r>
            <w:r w:rsidRPr="00876A1F">
              <w:rPr>
                <w:rFonts w:ascii="Times New Roman" w:hAnsi="Times New Roman"/>
                <w:sz w:val="20"/>
                <w:szCs w:val="20"/>
                <w:lang w:val="id-ID"/>
              </w:rPr>
              <w:t xml:space="preserve"> (</w:t>
            </w:r>
            <w:r w:rsidRPr="00876A1F">
              <w:rPr>
                <w:rFonts w:ascii="Times New Roman" w:hAnsi="Times New Roman"/>
                <w:sz w:val="20"/>
                <w:szCs w:val="20"/>
              </w:rPr>
              <w:t xml:space="preserve">tiga </w:t>
            </w:r>
            <w:r w:rsidRPr="00876A1F">
              <w:rPr>
                <w:rFonts w:ascii="Times New Roman" w:hAnsi="Times New Roman"/>
                <w:sz w:val="20"/>
                <w:szCs w:val="20"/>
                <w:lang w:val="id-ID"/>
              </w:rPr>
              <w:t xml:space="preserve">puluh) hari kerja setelah kwitansi diterima dari </w:t>
            </w:r>
            <w:del w:id="230" w:author="Novita Nurfiana" w:date="2021-09-20T16:46:00Z">
              <w:r w:rsidRPr="00876A1F" w:rsidDel="00544F4F">
                <w:rPr>
                  <w:rFonts w:ascii="Times New Roman" w:hAnsi="Times New Roman"/>
                  <w:sz w:val="20"/>
                  <w:szCs w:val="20"/>
                  <w:lang w:val="id-ID"/>
                </w:rPr>
                <w:delText>PIHAK KEDUA</w:delText>
              </w:r>
            </w:del>
            <w:ins w:id="231" w:author="Novita Nurfiana" w:date="2021-09-20T16:46:00Z">
              <w:r w:rsidR="00544F4F">
                <w:rPr>
                  <w:rFonts w:ascii="Times New Roman" w:hAnsi="Times New Roman"/>
                  <w:sz w:val="20"/>
                  <w:szCs w:val="20"/>
                </w:rPr>
                <w:t>SSL</w:t>
              </w:r>
            </w:ins>
            <w:r w:rsidRPr="00876A1F">
              <w:rPr>
                <w:rFonts w:ascii="Times New Roman" w:hAnsi="Times New Roman"/>
                <w:sz w:val="20"/>
                <w:szCs w:val="20"/>
              </w:rPr>
              <w:t>.</w:t>
            </w:r>
          </w:p>
          <w:p w14:paraId="199BA367" w14:textId="77777777" w:rsidR="00544F4F" w:rsidRPr="00544F4F" w:rsidRDefault="00544F4F" w:rsidP="00544F4F">
            <w:pPr>
              <w:pStyle w:val="NoSpacing"/>
              <w:ind w:left="426"/>
              <w:jc w:val="both"/>
              <w:rPr>
                <w:rFonts w:ascii="Times New Roman" w:hAnsi="Times New Roman"/>
                <w:sz w:val="20"/>
                <w:szCs w:val="20"/>
                <w:lang w:val="id-ID"/>
              </w:rPr>
            </w:pPr>
          </w:p>
          <w:p w14:paraId="02D85D58" w14:textId="77777777" w:rsidR="00436941" w:rsidRPr="00876A1F" w:rsidRDefault="00436941" w:rsidP="00436941">
            <w:pPr>
              <w:pStyle w:val="ListParagraph"/>
              <w:rPr>
                <w:sz w:val="20"/>
                <w:szCs w:val="20"/>
                <w:lang w:val="id-ID"/>
              </w:rPr>
            </w:pPr>
          </w:p>
          <w:p w14:paraId="4181B1EA" w14:textId="77777777" w:rsidR="00436941" w:rsidRPr="00876A1F" w:rsidRDefault="00436941" w:rsidP="00436941">
            <w:pPr>
              <w:pStyle w:val="TOC1"/>
              <w:rPr>
                <w:rFonts w:ascii="Times New Roman" w:hAnsi="Times New Roman" w:cs="Times New Roman"/>
                <w:b/>
              </w:rPr>
            </w:pPr>
            <w:r w:rsidRPr="00876A1F">
              <w:rPr>
                <w:rFonts w:ascii="Times New Roman" w:hAnsi="Times New Roman" w:cs="Times New Roman"/>
                <w:b/>
              </w:rPr>
              <w:t>PASAL 7</w:t>
            </w:r>
          </w:p>
          <w:p w14:paraId="279339A6" w14:textId="77777777" w:rsidR="00436941" w:rsidRPr="00876A1F" w:rsidRDefault="00436941" w:rsidP="00436941">
            <w:pPr>
              <w:pStyle w:val="NoSpacing"/>
              <w:jc w:val="both"/>
              <w:rPr>
                <w:rFonts w:ascii="Times New Roman" w:hAnsi="Times New Roman"/>
                <w:b/>
                <w:sz w:val="20"/>
                <w:szCs w:val="20"/>
                <w:lang w:val="id-ID"/>
              </w:rPr>
            </w:pPr>
          </w:p>
          <w:p w14:paraId="56176567" w14:textId="77777777" w:rsidR="00436941" w:rsidRPr="00876A1F" w:rsidRDefault="00436941" w:rsidP="00436941">
            <w:pPr>
              <w:pStyle w:val="TOC1"/>
              <w:ind w:left="34"/>
              <w:rPr>
                <w:rFonts w:ascii="Times New Roman" w:hAnsi="Times New Roman" w:cs="Times New Roman"/>
                <w:b/>
              </w:rPr>
            </w:pPr>
            <w:r w:rsidRPr="00876A1F">
              <w:rPr>
                <w:rFonts w:ascii="Times New Roman" w:hAnsi="Times New Roman" w:cs="Times New Roman"/>
                <w:b/>
              </w:rPr>
              <w:t>JANGKA WAKTU PERJANJIAN</w:t>
            </w:r>
          </w:p>
          <w:p w14:paraId="5A9A00ED" w14:textId="77777777" w:rsidR="00436941" w:rsidRPr="00876A1F" w:rsidRDefault="00436941" w:rsidP="00436941">
            <w:pPr>
              <w:rPr>
                <w:rFonts w:ascii="Times New Roman" w:hAnsi="Times New Roman"/>
                <w:sz w:val="20"/>
                <w:szCs w:val="20"/>
                <w:lang w:eastAsia="ja-JP"/>
              </w:rPr>
            </w:pPr>
          </w:p>
          <w:p w14:paraId="61225C23" w14:textId="77777777" w:rsidR="00801EAB" w:rsidRPr="00876A1F" w:rsidRDefault="00436941">
            <w:pPr>
              <w:numPr>
                <w:ilvl w:val="0"/>
                <w:numId w:val="19"/>
              </w:numPr>
              <w:ind w:left="425" w:hanging="425"/>
              <w:jc w:val="both"/>
              <w:rPr>
                <w:rFonts w:ascii="Times New Roman" w:hAnsi="Times New Roman"/>
                <w:sz w:val="20"/>
                <w:szCs w:val="20"/>
                <w:lang w:eastAsia="ja-JP"/>
              </w:rPr>
              <w:pPrChange w:id="232" w:author="Novita Nurfiana" w:date="2021-09-20T16:59:00Z">
                <w:pPr>
                  <w:numPr>
                    <w:numId w:val="21"/>
                  </w:numPr>
                  <w:spacing w:after="200" w:line="276" w:lineRule="auto"/>
                  <w:ind w:left="425" w:hanging="425"/>
                  <w:jc w:val="both"/>
                </w:pPr>
              </w:pPrChange>
            </w:pPr>
            <w:r w:rsidRPr="00876A1F">
              <w:rPr>
                <w:rFonts w:ascii="Times New Roman" w:hAnsi="Times New Roman"/>
                <w:sz w:val="20"/>
                <w:szCs w:val="20"/>
                <w:lang w:val="id-ID"/>
              </w:rPr>
              <w:t xml:space="preserve">Perjanjian </w:t>
            </w:r>
            <w:del w:id="233" w:author="Ananta Aji Wiguna" w:date="2021-09-23T13:51:00Z">
              <w:r w:rsidRPr="00876A1F" w:rsidDel="00E729E2">
                <w:rPr>
                  <w:rFonts w:ascii="Times New Roman" w:hAnsi="Times New Roman"/>
                  <w:sz w:val="20"/>
                  <w:szCs w:val="20"/>
                  <w:lang w:val="id-ID"/>
                </w:rPr>
                <w:delText xml:space="preserve">Kerjasama </w:delText>
              </w:r>
            </w:del>
            <w:r w:rsidRPr="00876A1F">
              <w:rPr>
                <w:rFonts w:ascii="Times New Roman" w:hAnsi="Times New Roman"/>
                <w:sz w:val="20"/>
                <w:szCs w:val="20"/>
                <w:lang w:val="id-ID"/>
              </w:rPr>
              <w:t xml:space="preserve">ini berlaku selama 1 (satu) </w:t>
            </w:r>
            <w:r w:rsidRPr="00876A1F">
              <w:rPr>
                <w:rFonts w:ascii="Times New Roman" w:hAnsi="Times New Roman"/>
                <w:sz w:val="20"/>
                <w:szCs w:val="20"/>
              </w:rPr>
              <w:t>tahun</w:t>
            </w:r>
            <w:r w:rsidRPr="00876A1F">
              <w:rPr>
                <w:rFonts w:ascii="Times New Roman" w:hAnsi="Times New Roman"/>
                <w:sz w:val="20"/>
                <w:szCs w:val="20"/>
                <w:lang w:val="id-ID"/>
              </w:rPr>
              <w:t xml:space="preserve"> sejak </w:t>
            </w:r>
            <w:r w:rsidRPr="00876A1F">
              <w:rPr>
                <w:rFonts w:ascii="Times New Roman" w:hAnsi="Times New Roman"/>
                <w:sz w:val="20"/>
                <w:szCs w:val="20"/>
              </w:rPr>
              <w:t xml:space="preserve">ditandatanganinya </w:t>
            </w:r>
            <w:ins w:id="234" w:author="Ananta Aji Wiguna" w:date="2021-09-23T13:51:00Z">
              <w:r w:rsidR="00E729E2">
                <w:rPr>
                  <w:rFonts w:ascii="Times New Roman" w:hAnsi="Times New Roman"/>
                  <w:sz w:val="20"/>
                  <w:szCs w:val="20"/>
                </w:rPr>
                <w:t xml:space="preserve">Perjanjian ini </w:t>
              </w:r>
            </w:ins>
            <w:r w:rsidRPr="00876A1F">
              <w:rPr>
                <w:rFonts w:ascii="Times New Roman" w:hAnsi="Times New Roman"/>
                <w:sz w:val="20"/>
                <w:szCs w:val="20"/>
                <w:lang w:val="id-ID"/>
              </w:rPr>
              <w:t xml:space="preserve">dan dapat diperpanjang atas kesepakatan </w:t>
            </w:r>
            <w:r w:rsidR="00E729E2" w:rsidRPr="00876A1F">
              <w:rPr>
                <w:rFonts w:ascii="Times New Roman" w:hAnsi="Times New Roman"/>
                <w:sz w:val="20"/>
                <w:szCs w:val="20"/>
                <w:lang w:val="id-ID"/>
              </w:rPr>
              <w:t>Para Pihak</w:t>
            </w:r>
            <w:r w:rsidRPr="00876A1F">
              <w:rPr>
                <w:rFonts w:ascii="Times New Roman" w:hAnsi="Times New Roman"/>
                <w:sz w:val="20"/>
                <w:szCs w:val="20"/>
                <w:lang w:val="id-ID"/>
              </w:rPr>
              <w:t>.</w:t>
            </w:r>
          </w:p>
          <w:p w14:paraId="7E3594F6" w14:textId="77777777" w:rsidR="00801EAB" w:rsidRPr="00876A1F" w:rsidDel="003D6414" w:rsidRDefault="00801EAB" w:rsidP="00801EAB">
            <w:pPr>
              <w:ind w:left="425"/>
              <w:jc w:val="both"/>
              <w:rPr>
                <w:del w:id="235" w:author="hp" w:date="2021-09-29T17:15:00Z"/>
                <w:rFonts w:ascii="Times New Roman" w:hAnsi="Times New Roman"/>
                <w:sz w:val="20"/>
                <w:szCs w:val="20"/>
                <w:lang w:eastAsia="ja-JP"/>
              </w:rPr>
            </w:pPr>
          </w:p>
          <w:p w14:paraId="68A090EF" w14:textId="77777777" w:rsidR="00876A1F" w:rsidRPr="00DB77D2" w:rsidRDefault="00876A1F" w:rsidP="003D6414">
            <w:pPr>
              <w:jc w:val="both"/>
              <w:rPr>
                <w:rFonts w:ascii="Times New Roman" w:hAnsi="Times New Roman"/>
                <w:sz w:val="20"/>
                <w:szCs w:val="20"/>
                <w:lang w:eastAsia="ja-JP"/>
              </w:rPr>
              <w:pPrChange w:id="236" w:author="hp" w:date="2021-09-29T17:15:00Z">
                <w:pPr>
                  <w:ind w:left="425"/>
                  <w:jc w:val="both"/>
                </w:pPr>
              </w:pPrChange>
            </w:pPr>
          </w:p>
          <w:p w14:paraId="3395D24C" w14:textId="77777777" w:rsidR="00DB77D2" w:rsidRPr="00DB77D2" w:rsidRDefault="00436941" w:rsidP="00DB77D2">
            <w:pPr>
              <w:numPr>
                <w:ilvl w:val="0"/>
                <w:numId w:val="19"/>
              </w:numPr>
              <w:ind w:left="425" w:hanging="425"/>
              <w:jc w:val="both"/>
              <w:rPr>
                <w:ins w:id="237" w:author="hp" w:date="2021-09-29T17:03:00Z"/>
                <w:rFonts w:ascii="Times New Roman" w:hAnsi="Times New Roman"/>
                <w:sz w:val="20"/>
                <w:szCs w:val="20"/>
                <w:lang w:eastAsia="ja-JP"/>
                <w:rPrChange w:id="238" w:author="hp" w:date="2021-09-29T17:03:00Z">
                  <w:rPr>
                    <w:ins w:id="239" w:author="hp" w:date="2021-09-29T17:03:00Z"/>
                    <w:rFonts w:ascii="Times New Roman" w:hAnsi="Times New Roman"/>
                    <w:sz w:val="20"/>
                    <w:szCs w:val="20"/>
                    <w:lang w:val="id-ID"/>
                  </w:rPr>
                </w:rPrChange>
              </w:rPr>
              <w:pPrChange w:id="240" w:author="hp" w:date="2021-09-29T17:02:00Z">
                <w:pPr>
                  <w:numPr>
                    <w:ilvl w:val="1"/>
                    <w:numId w:val="55"/>
                  </w:numPr>
                  <w:tabs>
                    <w:tab w:val="left" w:pos="743"/>
                  </w:tabs>
                  <w:ind w:left="1440" w:hanging="360"/>
                  <w:jc w:val="both"/>
                </w:pPr>
              </w:pPrChange>
            </w:pPr>
            <w:r w:rsidRPr="00DB77D2">
              <w:rPr>
                <w:rFonts w:ascii="Times New Roman" w:hAnsi="Times New Roman"/>
                <w:sz w:val="20"/>
                <w:szCs w:val="20"/>
                <w:lang w:val="id-ID"/>
              </w:rPr>
              <w:lastRenderedPageBreak/>
              <w:t xml:space="preserve">Pihak yang akan memperpanjang perjanjian memberitahukan kepada pihak lain secara tertulis selambat-lambatnya </w:t>
            </w:r>
            <w:r w:rsidRPr="00DB77D2">
              <w:rPr>
                <w:rFonts w:ascii="Times New Roman" w:hAnsi="Times New Roman"/>
                <w:sz w:val="20"/>
                <w:szCs w:val="20"/>
              </w:rPr>
              <w:t>30</w:t>
            </w:r>
            <w:r w:rsidRPr="00DB77D2">
              <w:rPr>
                <w:rFonts w:ascii="Times New Roman" w:hAnsi="Times New Roman"/>
                <w:sz w:val="20"/>
                <w:szCs w:val="20"/>
                <w:lang w:val="id-ID"/>
              </w:rPr>
              <w:t xml:space="preserve"> (</w:t>
            </w:r>
            <w:r w:rsidRPr="00DB77D2">
              <w:rPr>
                <w:rFonts w:ascii="Times New Roman" w:hAnsi="Times New Roman"/>
                <w:sz w:val="20"/>
                <w:szCs w:val="20"/>
              </w:rPr>
              <w:t>tiga puluh</w:t>
            </w:r>
            <w:r w:rsidRPr="00DB77D2">
              <w:rPr>
                <w:rFonts w:ascii="Times New Roman" w:hAnsi="Times New Roman"/>
                <w:sz w:val="20"/>
                <w:szCs w:val="20"/>
                <w:lang w:val="id-ID"/>
              </w:rPr>
              <w:t xml:space="preserve">) hari sebelum berakhirnya jangka waktu </w:t>
            </w:r>
            <w:del w:id="241" w:author="Ananta Aji Wiguna" w:date="2021-09-23T13:53:00Z">
              <w:r w:rsidRPr="00DB77D2" w:rsidDel="00E729E2">
                <w:rPr>
                  <w:rFonts w:ascii="Times New Roman" w:hAnsi="Times New Roman"/>
                  <w:sz w:val="20"/>
                  <w:szCs w:val="20"/>
                  <w:lang w:val="id-ID"/>
                </w:rPr>
                <w:delText xml:space="preserve">perjanjian </w:delText>
              </w:r>
            </w:del>
            <w:ins w:id="242" w:author="Ananta Aji Wiguna" w:date="2021-09-23T13:53:00Z">
              <w:r w:rsidR="00E729E2" w:rsidRPr="00DB77D2">
                <w:rPr>
                  <w:rFonts w:ascii="Times New Roman" w:hAnsi="Times New Roman"/>
                  <w:sz w:val="20"/>
                  <w:szCs w:val="20"/>
                </w:rPr>
                <w:t>P</w:t>
              </w:r>
              <w:r w:rsidR="00E729E2" w:rsidRPr="00DB77D2">
                <w:rPr>
                  <w:rFonts w:ascii="Times New Roman" w:hAnsi="Times New Roman"/>
                  <w:sz w:val="20"/>
                  <w:szCs w:val="20"/>
                  <w:lang w:val="id-ID"/>
                </w:rPr>
                <w:t xml:space="preserve">erjanjian </w:t>
              </w:r>
            </w:ins>
            <w:r w:rsidRPr="00DB77D2">
              <w:rPr>
                <w:rFonts w:ascii="Times New Roman" w:hAnsi="Times New Roman"/>
                <w:sz w:val="20"/>
                <w:szCs w:val="20"/>
                <w:lang w:val="id-ID"/>
              </w:rPr>
              <w:t>ini.</w:t>
            </w:r>
          </w:p>
          <w:p w14:paraId="522B446E" w14:textId="77777777" w:rsidR="00DB77D2" w:rsidRPr="00DB77D2" w:rsidRDefault="00DB77D2" w:rsidP="00DB77D2">
            <w:pPr>
              <w:ind w:left="425"/>
              <w:jc w:val="both"/>
              <w:rPr>
                <w:ins w:id="243" w:author="hp" w:date="2021-09-29T17:02:00Z"/>
                <w:rFonts w:ascii="Times New Roman" w:hAnsi="Times New Roman"/>
                <w:sz w:val="20"/>
                <w:szCs w:val="20"/>
                <w:lang w:eastAsia="ja-JP"/>
              </w:rPr>
              <w:pPrChange w:id="244" w:author="hp" w:date="2021-09-29T17:03:00Z">
                <w:pPr>
                  <w:numPr>
                    <w:ilvl w:val="1"/>
                    <w:numId w:val="55"/>
                  </w:numPr>
                  <w:tabs>
                    <w:tab w:val="left" w:pos="743"/>
                  </w:tabs>
                  <w:ind w:left="1440" w:hanging="360"/>
                  <w:jc w:val="both"/>
                </w:pPr>
              </w:pPrChange>
            </w:pPr>
          </w:p>
          <w:p w14:paraId="66F6D22E" w14:textId="77777777" w:rsidR="00DB77D2" w:rsidRPr="00DB77D2" w:rsidRDefault="00DB77D2" w:rsidP="00DB77D2">
            <w:pPr>
              <w:numPr>
                <w:ilvl w:val="0"/>
                <w:numId w:val="19"/>
              </w:numPr>
              <w:ind w:left="425" w:hanging="425"/>
              <w:jc w:val="both"/>
              <w:rPr>
                <w:ins w:id="245" w:author="hp" w:date="2021-09-29T17:02:00Z"/>
                <w:rFonts w:ascii="Times New Roman" w:hAnsi="Times New Roman"/>
                <w:sz w:val="20"/>
                <w:szCs w:val="20"/>
                <w:lang w:eastAsia="ja-JP"/>
                <w:rPrChange w:id="246" w:author="hp" w:date="2021-09-29T17:03:00Z">
                  <w:rPr>
                    <w:ins w:id="247" w:author="hp" w:date="2021-09-29T17:02:00Z"/>
                    <w:sz w:val="20"/>
                    <w:szCs w:val="20"/>
                    <w:lang w:eastAsia="ja-JP"/>
                  </w:rPr>
                </w:rPrChange>
              </w:rPr>
              <w:pPrChange w:id="248" w:author="hp" w:date="2021-09-29T17:02:00Z">
                <w:pPr>
                  <w:numPr>
                    <w:ilvl w:val="1"/>
                    <w:numId w:val="55"/>
                  </w:numPr>
                  <w:tabs>
                    <w:tab w:val="left" w:pos="743"/>
                  </w:tabs>
                  <w:ind w:left="1440" w:hanging="360"/>
                  <w:jc w:val="both"/>
                </w:pPr>
              </w:pPrChange>
            </w:pPr>
            <w:ins w:id="249" w:author="hp" w:date="2021-09-29T17:00:00Z">
              <w:r w:rsidRPr="00DB77D2">
                <w:rPr>
                  <w:rFonts w:ascii="Times New Roman" w:hAnsi="Times New Roman"/>
                  <w:sz w:val="20"/>
                  <w:szCs w:val="20"/>
                  <w:lang w:eastAsia="ja-JP"/>
                  <w:rPrChange w:id="250" w:author="hp" w:date="2021-09-29T17:03:00Z">
                    <w:rPr>
                      <w:lang w:eastAsia="ja-JP"/>
                    </w:rPr>
                  </w:rPrChange>
                </w:rPr>
                <w:t xml:space="preserve">PARA PIHAK dapat mengakhiri Perjanjian Kerjasama ini sebelum jangka waktu sebagaimana dimaksud Ayat (1) Pasal ini berakhir dengan ketentuan : </w:t>
              </w:r>
            </w:ins>
          </w:p>
          <w:p w14:paraId="1B74CB39" w14:textId="5D393DA4" w:rsidR="00DB77D2" w:rsidRPr="00DB77D2" w:rsidRDefault="00DB77D2" w:rsidP="00DB77D2">
            <w:pPr>
              <w:pStyle w:val="ListParagraph"/>
              <w:numPr>
                <w:ilvl w:val="1"/>
                <w:numId w:val="55"/>
              </w:numPr>
              <w:ind w:left="738"/>
              <w:jc w:val="both"/>
              <w:rPr>
                <w:ins w:id="251" w:author="hp" w:date="2021-09-29T17:02:00Z"/>
                <w:sz w:val="20"/>
                <w:szCs w:val="20"/>
                <w:lang w:eastAsia="ja-JP"/>
                <w:rPrChange w:id="252" w:author="hp" w:date="2021-09-29T17:03:00Z">
                  <w:rPr>
                    <w:ins w:id="253" w:author="hp" w:date="2021-09-29T17:02:00Z"/>
                    <w:rFonts w:cs="Calibri"/>
                    <w:sz w:val="20"/>
                    <w:szCs w:val="20"/>
                    <w:lang w:val="sv-SE"/>
                  </w:rPr>
                </w:rPrChange>
              </w:rPr>
              <w:pPrChange w:id="254" w:author="hp" w:date="2021-09-29T17:03:00Z">
                <w:pPr>
                  <w:numPr>
                    <w:ilvl w:val="1"/>
                    <w:numId w:val="55"/>
                  </w:numPr>
                  <w:tabs>
                    <w:tab w:val="left" w:pos="743"/>
                  </w:tabs>
                  <w:ind w:left="1440" w:hanging="360"/>
                  <w:jc w:val="both"/>
                </w:pPr>
              </w:pPrChange>
            </w:pPr>
            <w:ins w:id="255" w:author="hp" w:date="2021-09-29T17:02:00Z">
              <w:r w:rsidRPr="00DB77D2">
                <w:rPr>
                  <w:sz w:val="20"/>
                  <w:szCs w:val="20"/>
                  <w:lang w:val="sv-SE"/>
                  <w:rPrChange w:id="256" w:author="hp" w:date="2021-09-29T17:03:00Z">
                    <w:rPr>
                      <w:lang w:val="sv-SE"/>
                    </w:rPr>
                  </w:rPrChange>
                </w:rPr>
                <w:t xml:space="preserve">Memberikan surat pemberitahuan minimal </w:t>
              </w:r>
              <w:r w:rsidRPr="00DB77D2">
                <w:rPr>
                  <w:sz w:val="20"/>
                  <w:szCs w:val="20"/>
                  <w:lang w:val="id-ID"/>
                  <w:rPrChange w:id="257" w:author="hp" w:date="2021-09-29T17:03:00Z">
                    <w:rPr>
                      <w:lang w:val="id-ID"/>
                    </w:rPr>
                  </w:rPrChange>
                </w:rPr>
                <w:t>30</w:t>
              </w:r>
              <w:r w:rsidRPr="00DB77D2">
                <w:rPr>
                  <w:sz w:val="20"/>
                  <w:szCs w:val="20"/>
                  <w:lang w:val="sv-SE"/>
                  <w:rPrChange w:id="258" w:author="hp" w:date="2021-09-29T17:03:00Z">
                    <w:rPr>
                      <w:lang w:val="sv-SE"/>
                    </w:rPr>
                  </w:rPrChange>
                </w:rPr>
                <w:t xml:space="preserve"> (</w:t>
              </w:r>
              <w:r w:rsidRPr="00DB77D2">
                <w:rPr>
                  <w:sz w:val="20"/>
                  <w:szCs w:val="20"/>
                  <w:lang w:val="id-ID"/>
                  <w:rPrChange w:id="259" w:author="hp" w:date="2021-09-29T17:03:00Z">
                    <w:rPr>
                      <w:lang w:val="id-ID"/>
                    </w:rPr>
                  </w:rPrChange>
                </w:rPr>
                <w:t>tiga</w:t>
              </w:r>
              <w:r w:rsidRPr="00DB77D2">
                <w:rPr>
                  <w:sz w:val="20"/>
                  <w:szCs w:val="20"/>
                  <w:lang w:val="sv-SE"/>
                  <w:rPrChange w:id="260" w:author="hp" w:date="2021-09-29T17:03:00Z">
                    <w:rPr>
                      <w:lang w:val="sv-SE"/>
                    </w:rPr>
                  </w:rPrChange>
                </w:rPr>
                <w:t xml:space="preserve"> puluh) hari.</w:t>
              </w:r>
            </w:ins>
          </w:p>
          <w:p w14:paraId="6AA5001A" w14:textId="77777777" w:rsidR="00DB77D2" w:rsidRPr="00DB77D2" w:rsidRDefault="00DB77D2" w:rsidP="00DB77D2">
            <w:pPr>
              <w:tabs>
                <w:tab w:val="left" w:pos="743"/>
              </w:tabs>
              <w:ind w:left="743"/>
              <w:jc w:val="both"/>
              <w:rPr>
                <w:ins w:id="261" w:author="hp" w:date="2021-09-29T17:02:00Z"/>
                <w:rFonts w:ascii="Times New Roman" w:hAnsi="Times New Roman"/>
                <w:sz w:val="20"/>
                <w:szCs w:val="20"/>
                <w:lang w:val="sv-SE"/>
                <w:rPrChange w:id="262" w:author="hp" w:date="2021-09-29T17:03:00Z">
                  <w:rPr>
                    <w:ins w:id="263" w:author="hp" w:date="2021-09-29T17:02:00Z"/>
                    <w:rFonts w:cs="Calibri"/>
                    <w:sz w:val="20"/>
                    <w:szCs w:val="20"/>
                    <w:lang w:val="sv-SE"/>
                  </w:rPr>
                </w:rPrChange>
              </w:rPr>
            </w:pPr>
          </w:p>
          <w:p w14:paraId="5701E0B4" w14:textId="77777777" w:rsidR="00DB77D2" w:rsidRPr="00DB77D2" w:rsidRDefault="00DB77D2" w:rsidP="00DB77D2">
            <w:pPr>
              <w:numPr>
                <w:ilvl w:val="1"/>
                <w:numId w:val="55"/>
              </w:numPr>
              <w:tabs>
                <w:tab w:val="left" w:pos="743"/>
              </w:tabs>
              <w:ind w:left="743" w:hanging="425"/>
              <w:jc w:val="both"/>
              <w:rPr>
                <w:ins w:id="264" w:author="hp" w:date="2021-09-29T17:02:00Z"/>
                <w:rFonts w:ascii="Times New Roman" w:hAnsi="Times New Roman"/>
                <w:sz w:val="20"/>
                <w:szCs w:val="20"/>
                <w:lang w:val="sv-SE"/>
                <w:rPrChange w:id="265" w:author="hp" w:date="2021-09-29T17:03:00Z">
                  <w:rPr>
                    <w:ins w:id="266" w:author="hp" w:date="2021-09-29T17:02:00Z"/>
                    <w:rFonts w:cs="Calibri"/>
                    <w:sz w:val="20"/>
                    <w:szCs w:val="20"/>
                    <w:lang w:val="sv-SE"/>
                  </w:rPr>
                </w:rPrChange>
              </w:rPr>
            </w:pPr>
            <w:ins w:id="267" w:author="hp" w:date="2021-09-29T17:02:00Z">
              <w:r w:rsidRPr="00DB77D2">
                <w:rPr>
                  <w:rFonts w:ascii="Times New Roman" w:hAnsi="Times New Roman"/>
                  <w:sz w:val="20"/>
                  <w:szCs w:val="20"/>
                  <w:lang w:val="sv-SE"/>
                  <w:rPrChange w:id="268" w:author="hp" w:date="2021-09-29T17:03:00Z">
                    <w:rPr>
                      <w:rFonts w:cs="Calibri"/>
                      <w:sz w:val="20"/>
                      <w:szCs w:val="20"/>
                      <w:lang w:val="sv-SE"/>
                    </w:rPr>
                  </w:rPrChange>
                </w:rPr>
                <w:t xml:space="preserve">Menyelesaikan segala kewajiban yang berkaitan dengan administrasi </w:t>
              </w:r>
              <w:r w:rsidRPr="00DB77D2">
                <w:rPr>
                  <w:rFonts w:ascii="Times New Roman" w:hAnsi="Times New Roman"/>
                  <w:sz w:val="20"/>
                  <w:szCs w:val="20"/>
                  <w:lang w:val="id-ID"/>
                  <w:rPrChange w:id="269" w:author="hp" w:date="2021-09-29T17:03:00Z">
                    <w:rPr>
                      <w:rFonts w:cs="Calibri"/>
                      <w:sz w:val="20"/>
                      <w:szCs w:val="20"/>
                      <w:lang w:val="id-ID"/>
                    </w:rPr>
                  </w:rPrChange>
                </w:rPr>
                <w:t>berdasarkan</w:t>
              </w:r>
              <w:r w:rsidRPr="00DB77D2">
                <w:rPr>
                  <w:rFonts w:ascii="Times New Roman" w:hAnsi="Times New Roman"/>
                  <w:sz w:val="20"/>
                  <w:szCs w:val="20"/>
                  <w:lang w:val="sv-SE"/>
                  <w:rPrChange w:id="270" w:author="hp" w:date="2021-09-29T17:03:00Z">
                    <w:rPr>
                      <w:rFonts w:cs="Calibri"/>
                      <w:sz w:val="20"/>
                      <w:szCs w:val="20"/>
                      <w:lang w:val="sv-SE"/>
                    </w:rPr>
                  </w:rPrChange>
                </w:rPr>
                <w:t xml:space="preserve"> Berita Acara Kesepakatan yang ditandatangani PARA PIHAK</w:t>
              </w:r>
              <w:r w:rsidRPr="00DB77D2">
                <w:rPr>
                  <w:rFonts w:ascii="Times New Roman" w:hAnsi="Times New Roman"/>
                  <w:sz w:val="20"/>
                  <w:szCs w:val="20"/>
                  <w:lang w:val="id-ID"/>
                  <w:rPrChange w:id="271" w:author="hp" w:date="2021-09-29T17:03:00Z">
                    <w:rPr>
                      <w:rFonts w:cs="Calibri"/>
                      <w:sz w:val="20"/>
                      <w:szCs w:val="20"/>
                      <w:lang w:val="id-ID"/>
                    </w:rPr>
                  </w:rPrChange>
                </w:rPr>
                <w:t>.</w:t>
              </w:r>
            </w:ins>
          </w:p>
          <w:p w14:paraId="05A1009D" w14:textId="3A4FCCA6" w:rsidR="00DB77D2" w:rsidRPr="00DB77D2" w:rsidDel="00DB77D2" w:rsidRDefault="00DB77D2" w:rsidP="00DB77D2">
            <w:pPr>
              <w:ind w:left="425"/>
              <w:jc w:val="both"/>
              <w:rPr>
                <w:del w:id="272" w:author="hp" w:date="2021-09-29T17:05:00Z"/>
                <w:rFonts w:ascii="Times New Roman" w:hAnsi="Times New Roman"/>
                <w:sz w:val="20"/>
                <w:szCs w:val="20"/>
                <w:lang w:eastAsia="ja-JP"/>
              </w:rPr>
              <w:pPrChange w:id="273" w:author="hp" w:date="2021-09-29T17:02:00Z">
                <w:pPr>
                  <w:numPr>
                    <w:numId w:val="21"/>
                  </w:numPr>
                  <w:spacing w:after="200" w:line="276" w:lineRule="auto"/>
                  <w:ind w:left="425" w:hanging="425"/>
                  <w:jc w:val="both"/>
                </w:pPr>
              </w:pPrChange>
            </w:pPr>
          </w:p>
          <w:p w14:paraId="581D3EA6" w14:textId="77777777" w:rsidR="00436941" w:rsidDel="00DB77D2" w:rsidRDefault="00436941" w:rsidP="00436941">
            <w:pPr>
              <w:pStyle w:val="NoSpacing"/>
              <w:jc w:val="both"/>
              <w:rPr>
                <w:ins w:id="274" w:author="Ananta Aji Wiguna" w:date="2021-09-23T13:53:00Z"/>
                <w:del w:id="275" w:author="hp" w:date="2021-09-29T17:05:00Z"/>
                <w:rFonts w:ascii="Times New Roman" w:hAnsi="Times New Roman"/>
                <w:sz w:val="20"/>
                <w:szCs w:val="20"/>
              </w:rPr>
            </w:pPr>
          </w:p>
          <w:p w14:paraId="74F95053" w14:textId="77777777" w:rsidR="00E729E2" w:rsidDel="00DB77D2" w:rsidRDefault="00E729E2" w:rsidP="00436941">
            <w:pPr>
              <w:pStyle w:val="NoSpacing"/>
              <w:jc w:val="both"/>
              <w:rPr>
                <w:ins w:id="276" w:author="Ananta Aji Wiguna" w:date="2021-09-23T13:53:00Z"/>
                <w:del w:id="277" w:author="hp" w:date="2021-09-29T17:05:00Z"/>
                <w:rFonts w:ascii="Times New Roman" w:hAnsi="Times New Roman"/>
                <w:sz w:val="20"/>
                <w:szCs w:val="20"/>
              </w:rPr>
            </w:pPr>
          </w:p>
          <w:p w14:paraId="1B8B812E" w14:textId="77777777" w:rsidR="00E729E2" w:rsidRDefault="00E729E2" w:rsidP="00436941">
            <w:pPr>
              <w:pStyle w:val="NoSpacing"/>
              <w:jc w:val="both"/>
              <w:rPr>
                <w:ins w:id="278" w:author="Ananta Aji Wiguna" w:date="2021-09-23T13:53:00Z"/>
                <w:rFonts w:ascii="Times New Roman" w:hAnsi="Times New Roman"/>
                <w:sz w:val="20"/>
                <w:szCs w:val="20"/>
              </w:rPr>
            </w:pPr>
          </w:p>
          <w:p w14:paraId="51E79375" w14:textId="77777777" w:rsidR="00E729E2" w:rsidRPr="00876A1F" w:rsidRDefault="00E729E2" w:rsidP="00436941">
            <w:pPr>
              <w:pStyle w:val="NoSpacing"/>
              <w:jc w:val="both"/>
              <w:rPr>
                <w:rFonts w:ascii="Times New Roman" w:hAnsi="Times New Roman"/>
                <w:sz w:val="20"/>
                <w:szCs w:val="20"/>
              </w:rPr>
            </w:pPr>
          </w:p>
          <w:p w14:paraId="3C10CFDD"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rPr>
              <w:t>PASAL 8</w:t>
            </w:r>
          </w:p>
          <w:p w14:paraId="6C031B63" w14:textId="77777777" w:rsidR="00436941" w:rsidRPr="00876A1F" w:rsidRDefault="00436941" w:rsidP="00436941">
            <w:pPr>
              <w:pStyle w:val="NoSpacing"/>
              <w:jc w:val="center"/>
              <w:rPr>
                <w:rFonts w:ascii="Times New Roman" w:hAnsi="Times New Roman"/>
                <w:b/>
                <w:sz w:val="20"/>
                <w:szCs w:val="20"/>
              </w:rPr>
            </w:pPr>
          </w:p>
          <w:p w14:paraId="4E3E9774" w14:textId="77777777" w:rsidR="00436941" w:rsidRPr="00876A1F" w:rsidRDefault="00436941" w:rsidP="00436941">
            <w:pPr>
              <w:pStyle w:val="NoSpacing"/>
              <w:jc w:val="center"/>
              <w:rPr>
                <w:rFonts w:ascii="Times New Roman" w:hAnsi="Times New Roman"/>
                <w:b/>
                <w:sz w:val="20"/>
                <w:szCs w:val="20"/>
              </w:rPr>
            </w:pPr>
            <w:r w:rsidRPr="00876A1F">
              <w:rPr>
                <w:rFonts w:ascii="Times New Roman" w:hAnsi="Times New Roman"/>
                <w:b/>
                <w:sz w:val="20"/>
                <w:szCs w:val="20"/>
              </w:rPr>
              <w:t>FORCE MAJEURE</w:t>
            </w:r>
          </w:p>
          <w:p w14:paraId="52452BF5" w14:textId="77777777" w:rsidR="00436941" w:rsidRPr="00876A1F" w:rsidRDefault="00436941" w:rsidP="00436941">
            <w:pPr>
              <w:pStyle w:val="NoSpacing"/>
              <w:rPr>
                <w:rFonts w:ascii="Times New Roman" w:hAnsi="Times New Roman"/>
                <w:sz w:val="20"/>
                <w:szCs w:val="20"/>
                <w:lang w:val="id-ID"/>
              </w:rPr>
            </w:pPr>
          </w:p>
          <w:p w14:paraId="42B448A5" w14:textId="77777777" w:rsidR="00436941" w:rsidRPr="00876A1F" w:rsidRDefault="00436941">
            <w:pPr>
              <w:pStyle w:val="NoSpacing"/>
              <w:numPr>
                <w:ilvl w:val="0"/>
                <w:numId w:val="20"/>
              </w:numPr>
              <w:ind w:left="426" w:hanging="426"/>
              <w:jc w:val="both"/>
              <w:rPr>
                <w:rFonts w:ascii="Times New Roman" w:hAnsi="Times New Roman"/>
                <w:sz w:val="20"/>
                <w:szCs w:val="20"/>
              </w:rPr>
              <w:pPrChange w:id="279" w:author="Novita Nurfiana" w:date="2021-09-20T16:59:00Z">
                <w:pPr>
                  <w:pStyle w:val="NoSpacing"/>
                  <w:numPr>
                    <w:numId w:val="22"/>
                  </w:numPr>
                  <w:ind w:left="426" w:hanging="426"/>
                  <w:jc w:val="both"/>
                </w:pPr>
              </w:pPrChange>
            </w:pPr>
            <w:r w:rsidRPr="00876A1F">
              <w:rPr>
                <w:rFonts w:ascii="Times New Roman" w:hAnsi="Times New Roman"/>
                <w:sz w:val="20"/>
                <w:szCs w:val="20"/>
                <w:lang w:val="id-ID"/>
              </w:rPr>
              <w:t xml:space="preserve">Yang dimaksud </w:t>
            </w:r>
            <w:r w:rsidRPr="00544F4F">
              <w:rPr>
                <w:rFonts w:ascii="Times New Roman" w:hAnsi="Times New Roman"/>
                <w:i/>
                <w:sz w:val="20"/>
                <w:szCs w:val="20"/>
                <w:lang w:val="id-ID"/>
                <w:rPrChange w:id="280" w:author="Novita Nurfiana" w:date="2021-09-20T16:49:00Z">
                  <w:rPr>
                    <w:rFonts w:ascii="Times New Roman" w:hAnsi="Times New Roman"/>
                    <w:sz w:val="20"/>
                    <w:szCs w:val="20"/>
                    <w:lang w:val="id-ID"/>
                  </w:rPr>
                </w:rPrChange>
              </w:rPr>
              <w:t>force majeure</w:t>
            </w:r>
            <w:r w:rsidRPr="00876A1F">
              <w:rPr>
                <w:rFonts w:ascii="Times New Roman" w:hAnsi="Times New Roman"/>
                <w:sz w:val="20"/>
                <w:szCs w:val="20"/>
                <w:lang w:val="id-ID"/>
              </w:rPr>
              <w:t xml:space="preserve"> adalah suatu keadaan </w:t>
            </w:r>
            <w:ins w:id="281" w:author="Ananta Aji Wiguna" w:date="2021-09-23T13:56:00Z">
              <w:r w:rsidR="00E729E2">
                <w:rPr>
                  <w:rFonts w:ascii="Times New Roman" w:hAnsi="Times New Roman"/>
                  <w:sz w:val="20"/>
                  <w:szCs w:val="20"/>
                </w:rPr>
                <w:t xml:space="preserve">seperti </w:t>
              </w:r>
              <w:r w:rsidR="00E729E2" w:rsidRPr="00876A1F">
                <w:rPr>
                  <w:rFonts w:ascii="Times New Roman" w:hAnsi="Times New Roman"/>
                  <w:sz w:val="20"/>
                  <w:szCs w:val="20"/>
                  <w:lang w:val="id-ID"/>
                </w:rPr>
                <w:t xml:space="preserve">peperangan, kerusuhan, revolusi dan bencana alam </w:t>
              </w:r>
            </w:ins>
            <w:r w:rsidRPr="00876A1F">
              <w:rPr>
                <w:rFonts w:ascii="Times New Roman" w:hAnsi="Times New Roman"/>
                <w:sz w:val="20"/>
                <w:szCs w:val="20"/>
                <w:lang w:val="id-ID"/>
              </w:rPr>
              <w:t xml:space="preserve">yang terjadi diluar kehendak </w:t>
            </w:r>
            <w:r w:rsidR="00E729E2" w:rsidRPr="00876A1F">
              <w:rPr>
                <w:rFonts w:ascii="Times New Roman" w:hAnsi="Times New Roman"/>
                <w:sz w:val="20"/>
                <w:szCs w:val="20"/>
                <w:lang w:val="id-ID"/>
              </w:rPr>
              <w:t>Para Pihak</w:t>
            </w:r>
            <w:r w:rsidRPr="00876A1F">
              <w:rPr>
                <w:rFonts w:ascii="Times New Roman" w:hAnsi="Times New Roman"/>
                <w:sz w:val="20"/>
                <w:szCs w:val="20"/>
                <w:lang w:val="id-ID"/>
              </w:rPr>
              <w:t xml:space="preserve"> sehingga kewajiban yang ditentukan dalam perjanjian ini tidak dapat dipenuhi</w:t>
            </w:r>
            <w:del w:id="282" w:author="Ananta Aji Wiguna" w:date="2021-09-23T13:56:00Z">
              <w:r w:rsidRPr="00876A1F" w:rsidDel="00274256">
                <w:rPr>
                  <w:rFonts w:ascii="Times New Roman" w:hAnsi="Times New Roman"/>
                  <w:sz w:val="20"/>
                  <w:szCs w:val="20"/>
                  <w:lang w:val="id-ID"/>
                </w:rPr>
                <w:delText xml:space="preserve"> seperti</w:delText>
              </w:r>
              <w:r w:rsidRPr="00876A1F" w:rsidDel="00E729E2">
                <w:rPr>
                  <w:rFonts w:ascii="Times New Roman" w:hAnsi="Times New Roman"/>
                  <w:sz w:val="20"/>
                  <w:szCs w:val="20"/>
                  <w:lang w:val="id-ID"/>
                </w:rPr>
                <w:delText xml:space="preserve"> peperangan, kerusuhan, revolusi dan bencana alam</w:delText>
              </w:r>
            </w:del>
            <w:r w:rsidRPr="00876A1F">
              <w:rPr>
                <w:rFonts w:ascii="Times New Roman" w:hAnsi="Times New Roman"/>
                <w:sz w:val="20"/>
                <w:szCs w:val="20"/>
                <w:lang w:val="id-ID"/>
              </w:rPr>
              <w:t>.</w:t>
            </w:r>
          </w:p>
          <w:p w14:paraId="1953B856" w14:textId="77777777" w:rsidR="009417D1" w:rsidRPr="00876A1F" w:rsidRDefault="009417D1" w:rsidP="009417D1">
            <w:pPr>
              <w:pStyle w:val="NoSpacing"/>
              <w:jc w:val="both"/>
              <w:rPr>
                <w:rFonts w:ascii="Times New Roman" w:hAnsi="Times New Roman"/>
                <w:sz w:val="20"/>
                <w:szCs w:val="20"/>
              </w:rPr>
            </w:pPr>
          </w:p>
          <w:p w14:paraId="3BD37F47" w14:textId="77777777" w:rsidR="00436941" w:rsidRPr="00876A1F" w:rsidRDefault="00274256">
            <w:pPr>
              <w:pStyle w:val="Default"/>
              <w:widowControl/>
              <w:numPr>
                <w:ilvl w:val="0"/>
                <w:numId w:val="20"/>
              </w:numPr>
              <w:ind w:left="426" w:right="-3" w:hanging="426"/>
              <w:jc w:val="both"/>
              <w:rPr>
                <w:rFonts w:ascii="Times New Roman" w:hAnsi="Times New Roman" w:cs="Times New Roman"/>
                <w:color w:val="auto"/>
                <w:sz w:val="20"/>
                <w:szCs w:val="20"/>
              </w:rPr>
              <w:pPrChange w:id="283" w:author="Novita Nurfiana" w:date="2021-09-20T16:59:00Z">
                <w:pPr>
                  <w:pStyle w:val="Default"/>
                  <w:widowControl/>
                  <w:numPr>
                    <w:numId w:val="22"/>
                  </w:numPr>
                  <w:ind w:left="426" w:right="-3" w:hanging="426"/>
                  <w:jc w:val="both"/>
                </w:pPr>
              </w:pPrChange>
            </w:pPr>
            <w:r w:rsidRPr="00876A1F">
              <w:rPr>
                <w:rFonts w:ascii="Times New Roman" w:hAnsi="Times New Roman" w:cs="Times New Roman"/>
                <w:color w:val="auto"/>
                <w:sz w:val="20"/>
                <w:szCs w:val="20"/>
                <w:lang w:val="id-ID"/>
              </w:rPr>
              <w:t xml:space="preserve">Para Pihak </w:t>
            </w:r>
            <w:r w:rsidR="00436941" w:rsidRPr="00876A1F">
              <w:rPr>
                <w:rFonts w:ascii="Times New Roman" w:hAnsi="Times New Roman" w:cs="Times New Roman"/>
                <w:color w:val="auto"/>
                <w:sz w:val="20"/>
                <w:szCs w:val="20"/>
                <w:lang w:val="id-ID"/>
              </w:rPr>
              <w:t xml:space="preserve">akan dibebaskan dari tanggung jawab atas keterlambatan atau kegagalan pemenuhan kewajiban yang disebabkan keadaan </w:t>
            </w:r>
            <w:r w:rsidR="00436941" w:rsidRPr="000A4398">
              <w:rPr>
                <w:rFonts w:ascii="Times New Roman" w:hAnsi="Times New Roman" w:cs="Times New Roman"/>
                <w:i/>
                <w:color w:val="auto"/>
                <w:sz w:val="20"/>
                <w:szCs w:val="20"/>
                <w:lang w:val="id-ID"/>
                <w:rPrChange w:id="284" w:author="Novita Nurfiana" w:date="2021-09-20T16:50:00Z">
                  <w:rPr>
                    <w:rFonts w:ascii="Times New Roman" w:hAnsi="Times New Roman" w:cs="Times New Roman"/>
                    <w:color w:val="auto"/>
                    <w:sz w:val="20"/>
                    <w:szCs w:val="20"/>
                    <w:lang w:val="id-ID"/>
                  </w:rPr>
                </w:rPrChange>
              </w:rPr>
              <w:t>force majeure.</w:t>
            </w:r>
          </w:p>
          <w:p w14:paraId="3BC69DEF" w14:textId="77777777" w:rsidR="00876A1F" w:rsidRPr="009417D1" w:rsidRDefault="00436941" w:rsidP="009417D1">
            <w:pPr>
              <w:pStyle w:val="Default"/>
              <w:widowControl/>
              <w:ind w:left="426" w:right="-3"/>
              <w:jc w:val="both"/>
              <w:rPr>
                <w:rFonts w:ascii="Times New Roman" w:hAnsi="Times New Roman" w:cs="Times New Roman"/>
                <w:color w:val="auto"/>
                <w:sz w:val="20"/>
                <w:szCs w:val="20"/>
              </w:rPr>
            </w:pPr>
            <w:r w:rsidRPr="00876A1F">
              <w:rPr>
                <w:rFonts w:ascii="Times New Roman" w:hAnsi="Times New Roman" w:cs="Times New Roman"/>
                <w:color w:val="auto"/>
                <w:sz w:val="20"/>
                <w:szCs w:val="20"/>
              </w:rPr>
              <w:t xml:space="preserve">Pihak yang mengalami </w:t>
            </w:r>
            <w:r w:rsidRPr="000A4398">
              <w:rPr>
                <w:rFonts w:ascii="Times New Roman" w:hAnsi="Times New Roman" w:cs="Times New Roman"/>
                <w:i/>
                <w:color w:val="auto"/>
                <w:sz w:val="20"/>
                <w:szCs w:val="20"/>
                <w:rPrChange w:id="285" w:author="Novita Nurfiana" w:date="2021-09-20T16:50:00Z">
                  <w:rPr>
                    <w:rFonts w:ascii="Times New Roman" w:hAnsi="Times New Roman" w:cs="Times New Roman"/>
                    <w:color w:val="auto"/>
                    <w:sz w:val="20"/>
                    <w:szCs w:val="20"/>
                  </w:rPr>
                </w:rPrChange>
              </w:rPr>
              <w:t>Force Majeure</w:t>
            </w:r>
            <w:r w:rsidRPr="00876A1F">
              <w:rPr>
                <w:rFonts w:ascii="Times New Roman" w:hAnsi="Times New Roman" w:cs="Times New Roman"/>
                <w:color w:val="auto"/>
                <w:sz w:val="20"/>
                <w:szCs w:val="20"/>
              </w:rPr>
              <w:t xml:space="preserve"> harus memberitahu Pihak lainnya tanpa menunda</w:t>
            </w:r>
            <w:ins w:id="286" w:author="Ananta Aji Wiguna" w:date="2021-09-23T13:59:00Z">
              <w:r w:rsidR="00274256">
                <w:rPr>
                  <w:rFonts w:ascii="Times New Roman" w:hAnsi="Times New Roman" w:cs="Times New Roman"/>
                  <w:color w:val="auto"/>
                  <w:sz w:val="20"/>
                  <w:szCs w:val="20"/>
                </w:rPr>
                <w:t xml:space="preserve">, </w:t>
              </w:r>
            </w:ins>
            <w:del w:id="287" w:author="Ananta Aji Wiguna" w:date="2021-09-23T13:59:00Z">
              <w:r w:rsidRPr="00876A1F" w:rsidDel="00274256">
                <w:rPr>
                  <w:rFonts w:ascii="Times New Roman" w:hAnsi="Times New Roman" w:cs="Times New Roman"/>
                  <w:color w:val="auto"/>
                  <w:sz w:val="20"/>
                  <w:szCs w:val="20"/>
                </w:rPr>
                <w:delText xml:space="preserve"> </w:delText>
              </w:r>
            </w:del>
            <w:del w:id="288" w:author="Ananta Aji Wiguna" w:date="2021-09-23T13:58:00Z">
              <w:r w:rsidRPr="00876A1F" w:rsidDel="00274256">
                <w:rPr>
                  <w:rFonts w:ascii="Times New Roman" w:hAnsi="Times New Roman" w:cs="Times New Roman"/>
                  <w:color w:val="auto"/>
                  <w:sz w:val="20"/>
                  <w:szCs w:val="20"/>
                </w:rPr>
                <w:delText xml:space="preserve">dan </w:delText>
              </w:r>
            </w:del>
            <w:r w:rsidRPr="00876A1F">
              <w:rPr>
                <w:rFonts w:ascii="Times New Roman" w:hAnsi="Times New Roman" w:cs="Times New Roman"/>
                <w:color w:val="auto"/>
                <w:sz w:val="20"/>
                <w:szCs w:val="20"/>
              </w:rPr>
              <w:t xml:space="preserve">paling lambat dalam waktu 3 </w:t>
            </w:r>
            <w:ins w:id="289" w:author="Novita Nurfiana" w:date="2021-09-20T16:50:00Z">
              <w:r w:rsidR="000A4398">
                <w:rPr>
                  <w:rFonts w:ascii="Times New Roman" w:hAnsi="Times New Roman" w:cs="Times New Roman"/>
                  <w:color w:val="auto"/>
                  <w:sz w:val="20"/>
                  <w:szCs w:val="20"/>
                </w:rPr>
                <w:t xml:space="preserve">(tiga) </w:t>
              </w:r>
            </w:ins>
            <w:r w:rsidRPr="00876A1F">
              <w:rPr>
                <w:rFonts w:ascii="Times New Roman" w:hAnsi="Times New Roman" w:cs="Times New Roman"/>
                <w:color w:val="auto"/>
                <w:sz w:val="20"/>
                <w:szCs w:val="20"/>
              </w:rPr>
              <w:t xml:space="preserve">hari kerja setelah kejadian </w:t>
            </w:r>
            <w:r w:rsidRPr="000A4398">
              <w:rPr>
                <w:rFonts w:ascii="Times New Roman" w:hAnsi="Times New Roman" w:cs="Times New Roman"/>
                <w:i/>
                <w:color w:val="auto"/>
                <w:sz w:val="20"/>
                <w:szCs w:val="20"/>
                <w:rPrChange w:id="290" w:author="Novita Nurfiana" w:date="2021-09-20T16:50:00Z">
                  <w:rPr>
                    <w:rFonts w:ascii="Times New Roman" w:hAnsi="Times New Roman" w:cs="Times New Roman"/>
                    <w:color w:val="auto"/>
                    <w:sz w:val="20"/>
                    <w:szCs w:val="20"/>
                  </w:rPr>
                </w:rPrChange>
              </w:rPr>
              <w:t>Force Majeure</w:t>
            </w:r>
            <w:r w:rsidRPr="00876A1F">
              <w:rPr>
                <w:rFonts w:ascii="Times New Roman" w:hAnsi="Times New Roman" w:cs="Times New Roman"/>
                <w:color w:val="auto"/>
                <w:sz w:val="20"/>
                <w:szCs w:val="20"/>
              </w:rPr>
              <w:t xml:space="preserve">  dengan menyebutkan kejadian dan tingkat kerusakan.</w:t>
            </w:r>
          </w:p>
          <w:p w14:paraId="4DA5BD2E" w14:textId="77777777" w:rsidR="00876A1F" w:rsidRPr="00876A1F" w:rsidRDefault="00876A1F" w:rsidP="00436941">
            <w:pPr>
              <w:pStyle w:val="NoSpacing"/>
              <w:jc w:val="both"/>
              <w:rPr>
                <w:rFonts w:ascii="Times New Roman" w:hAnsi="Times New Roman"/>
                <w:b/>
                <w:sz w:val="20"/>
                <w:szCs w:val="20"/>
              </w:rPr>
            </w:pPr>
          </w:p>
          <w:p w14:paraId="6A576201" w14:textId="77777777" w:rsidR="00876A1F" w:rsidRDefault="00876A1F" w:rsidP="00436941">
            <w:pPr>
              <w:pStyle w:val="NoSpacing"/>
              <w:jc w:val="both"/>
              <w:rPr>
                <w:ins w:id="291" w:author="Ananta Aji Wiguna" w:date="2021-09-23T13:59:00Z"/>
                <w:rFonts w:ascii="Times New Roman" w:hAnsi="Times New Roman"/>
                <w:b/>
                <w:sz w:val="20"/>
                <w:szCs w:val="20"/>
              </w:rPr>
            </w:pPr>
          </w:p>
          <w:p w14:paraId="3557A777" w14:textId="77777777" w:rsidR="003F3DF0" w:rsidRPr="00876A1F" w:rsidRDefault="003F3DF0" w:rsidP="00436941">
            <w:pPr>
              <w:pStyle w:val="NoSpacing"/>
              <w:jc w:val="both"/>
              <w:rPr>
                <w:rFonts w:ascii="Times New Roman" w:hAnsi="Times New Roman"/>
                <w:b/>
                <w:sz w:val="20"/>
                <w:szCs w:val="20"/>
              </w:rPr>
            </w:pPr>
          </w:p>
          <w:p w14:paraId="7EC057AB" w14:textId="77777777" w:rsidR="00436941" w:rsidRPr="00876A1F" w:rsidRDefault="00436941" w:rsidP="00436941">
            <w:pPr>
              <w:pStyle w:val="Default"/>
              <w:widowControl/>
              <w:ind w:right="-3"/>
              <w:jc w:val="center"/>
              <w:rPr>
                <w:rFonts w:ascii="Times New Roman" w:hAnsi="Times New Roman" w:cs="Times New Roman"/>
                <w:b/>
                <w:sz w:val="20"/>
                <w:szCs w:val="20"/>
              </w:rPr>
            </w:pPr>
            <w:r w:rsidRPr="00876A1F">
              <w:rPr>
                <w:rFonts w:ascii="Times New Roman" w:hAnsi="Times New Roman" w:cs="Times New Roman"/>
                <w:b/>
                <w:sz w:val="20"/>
                <w:szCs w:val="20"/>
              </w:rPr>
              <w:t>PASAL 9</w:t>
            </w:r>
          </w:p>
          <w:p w14:paraId="33F03A5A" w14:textId="77777777" w:rsidR="00436941" w:rsidRPr="00876A1F" w:rsidRDefault="00436941" w:rsidP="00436941">
            <w:pPr>
              <w:pStyle w:val="Default"/>
              <w:widowControl/>
              <w:ind w:right="-3"/>
              <w:jc w:val="center"/>
              <w:rPr>
                <w:rFonts w:ascii="Times New Roman" w:hAnsi="Times New Roman" w:cs="Times New Roman"/>
                <w:b/>
                <w:sz w:val="20"/>
                <w:szCs w:val="20"/>
              </w:rPr>
            </w:pPr>
          </w:p>
          <w:p w14:paraId="21FB52A8" w14:textId="77777777" w:rsidR="00436941" w:rsidRPr="00876A1F" w:rsidRDefault="00436941" w:rsidP="00436941">
            <w:pPr>
              <w:pStyle w:val="Default"/>
              <w:widowControl/>
              <w:ind w:right="-3"/>
              <w:jc w:val="center"/>
              <w:rPr>
                <w:rFonts w:ascii="Times New Roman" w:hAnsi="Times New Roman" w:cs="Times New Roman"/>
                <w:b/>
                <w:color w:val="auto"/>
                <w:sz w:val="20"/>
                <w:szCs w:val="20"/>
              </w:rPr>
            </w:pPr>
            <w:r w:rsidRPr="00876A1F">
              <w:rPr>
                <w:rFonts w:ascii="Times New Roman" w:hAnsi="Times New Roman" w:cs="Times New Roman"/>
                <w:b/>
                <w:sz w:val="20"/>
                <w:szCs w:val="20"/>
              </w:rPr>
              <w:t>PENGAKHIRAN PERJANJIAN</w:t>
            </w:r>
          </w:p>
          <w:p w14:paraId="419EC734" w14:textId="77777777" w:rsidR="00436941" w:rsidRPr="00876A1F" w:rsidRDefault="00436941" w:rsidP="00436941">
            <w:pPr>
              <w:pStyle w:val="ListParagraph"/>
              <w:ind w:left="426"/>
              <w:rPr>
                <w:sz w:val="20"/>
                <w:szCs w:val="20"/>
              </w:rPr>
            </w:pPr>
          </w:p>
          <w:p w14:paraId="034CFD5F" w14:textId="77777777" w:rsidR="00436941" w:rsidRPr="00876A1F" w:rsidRDefault="00436941">
            <w:pPr>
              <w:pStyle w:val="Default"/>
              <w:widowControl/>
              <w:numPr>
                <w:ilvl w:val="0"/>
                <w:numId w:val="21"/>
              </w:numPr>
              <w:ind w:left="426" w:right="-3" w:hanging="426"/>
              <w:jc w:val="both"/>
              <w:rPr>
                <w:rFonts w:ascii="Times New Roman" w:hAnsi="Times New Roman" w:cs="Times New Roman"/>
                <w:color w:val="auto"/>
                <w:sz w:val="20"/>
                <w:szCs w:val="20"/>
              </w:rPr>
              <w:pPrChange w:id="292" w:author="Novita Nurfiana" w:date="2021-09-20T16:59:00Z">
                <w:pPr>
                  <w:pStyle w:val="Default"/>
                  <w:widowControl/>
                  <w:numPr>
                    <w:numId w:val="23"/>
                  </w:numPr>
                  <w:ind w:left="426" w:right="-3" w:hanging="426"/>
                  <w:jc w:val="both"/>
                </w:pPr>
              </w:pPrChange>
            </w:pPr>
            <w:r w:rsidRPr="00876A1F">
              <w:rPr>
                <w:rFonts w:ascii="Times New Roman" w:hAnsi="Times New Roman" w:cs="Times New Roman"/>
                <w:color w:val="auto"/>
                <w:sz w:val="20"/>
                <w:szCs w:val="20"/>
                <w:lang w:val="id-ID"/>
              </w:rPr>
              <w:t>Pemutusan perjanjian sebelum berakhir jangka waktunya dapat terjadi apabila :</w:t>
            </w:r>
          </w:p>
          <w:p w14:paraId="3BA0D312" w14:textId="77777777" w:rsidR="00436941" w:rsidRPr="00876A1F" w:rsidDel="003D6414" w:rsidRDefault="00436941">
            <w:pPr>
              <w:pStyle w:val="Default"/>
              <w:widowControl/>
              <w:numPr>
                <w:ilvl w:val="0"/>
                <w:numId w:val="22"/>
              </w:numPr>
              <w:ind w:left="709" w:right="-3" w:hanging="283"/>
              <w:jc w:val="both"/>
              <w:rPr>
                <w:del w:id="293" w:author="hp" w:date="2021-09-29T17:15:00Z"/>
                <w:rFonts w:ascii="Times New Roman" w:hAnsi="Times New Roman" w:cs="Times New Roman"/>
                <w:color w:val="auto"/>
                <w:sz w:val="20"/>
                <w:szCs w:val="20"/>
              </w:rPr>
              <w:pPrChange w:id="294" w:author="Novita Nurfiana" w:date="2021-09-20T16:59:00Z">
                <w:pPr>
                  <w:pStyle w:val="Default"/>
                  <w:widowControl/>
                  <w:numPr>
                    <w:numId w:val="24"/>
                  </w:numPr>
                  <w:ind w:left="709" w:right="-3" w:hanging="283"/>
                  <w:jc w:val="both"/>
                </w:pPr>
              </w:pPrChange>
            </w:pPr>
            <w:r w:rsidRPr="00876A1F">
              <w:rPr>
                <w:rFonts w:ascii="Times New Roman" w:hAnsi="Times New Roman" w:cs="Times New Roman"/>
                <w:color w:val="auto"/>
                <w:sz w:val="20"/>
                <w:szCs w:val="20"/>
                <w:lang w:val="id-ID"/>
              </w:rPr>
              <w:t>Salah satu PIHAK melanggar satu atau lebih dari kewajiban-kewajiban yang telah disepakati bersama dalam perjanjian ini, dan PIHAK yang lain memiliki bukti mengenai pelanggaran tersebut, dengan ketentuan bahwa PIHAK yang melakukan pelanggaran tersebut telah diberi peringatan secara tertulis sebanyak 3 (tiga) kali dengan tenggang waktu 7 (tujuh) hari kalender antara peringatan yang satu dengan peringatan berikutnya.</w:t>
            </w:r>
          </w:p>
          <w:p w14:paraId="23CE1DCE" w14:textId="77777777" w:rsidR="00436941" w:rsidRPr="003D6414" w:rsidRDefault="00436941" w:rsidP="003D6414">
            <w:pPr>
              <w:pStyle w:val="Default"/>
              <w:widowControl/>
              <w:numPr>
                <w:ilvl w:val="0"/>
                <w:numId w:val="22"/>
              </w:numPr>
              <w:ind w:left="709" w:right="-3" w:hanging="283"/>
              <w:jc w:val="both"/>
              <w:rPr>
                <w:rFonts w:ascii="Times New Roman" w:hAnsi="Times New Roman" w:cs="Times New Roman"/>
                <w:color w:val="auto"/>
                <w:sz w:val="20"/>
                <w:szCs w:val="20"/>
              </w:rPr>
              <w:pPrChange w:id="295" w:author="hp" w:date="2021-09-29T17:15:00Z">
                <w:pPr>
                  <w:pStyle w:val="Default"/>
                  <w:widowControl/>
                  <w:ind w:left="709" w:right="-3"/>
                  <w:jc w:val="both"/>
                </w:pPr>
              </w:pPrChange>
            </w:pPr>
          </w:p>
          <w:p w14:paraId="355A1E29" w14:textId="77777777" w:rsidR="00436941" w:rsidRPr="00876A1F" w:rsidRDefault="00436941">
            <w:pPr>
              <w:pStyle w:val="Default"/>
              <w:widowControl/>
              <w:numPr>
                <w:ilvl w:val="0"/>
                <w:numId w:val="22"/>
              </w:numPr>
              <w:ind w:left="709" w:right="-3" w:hanging="283"/>
              <w:jc w:val="both"/>
              <w:rPr>
                <w:rFonts w:ascii="Times New Roman" w:hAnsi="Times New Roman" w:cs="Times New Roman"/>
                <w:color w:val="auto"/>
                <w:sz w:val="20"/>
                <w:szCs w:val="20"/>
              </w:rPr>
              <w:pPrChange w:id="296" w:author="Novita Nurfiana" w:date="2021-09-20T16:59:00Z">
                <w:pPr>
                  <w:pStyle w:val="Default"/>
                  <w:widowControl/>
                  <w:numPr>
                    <w:numId w:val="24"/>
                  </w:numPr>
                  <w:ind w:left="709" w:right="-3" w:hanging="283"/>
                  <w:jc w:val="both"/>
                </w:pPr>
              </w:pPrChange>
            </w:pPr>
            <w:r w:rsidRPr="00876A1F">
              <w:rPr>
                <w:rFonts w:ascii="Times New Roman" w:hAnsi="Times New Roman" w:cs="Times New Roman"/>
                <w:color w:val="auto"/>
                <w:sz w:val="20"/>
                <w:szCs w:val="20"/>
                <w:lang w:val="id-ID"/>
              </w:rPr>
              <w:lastRenderedPageBreak/>
              <w:t>Salah satu pihak dinyatakan pailit/bangkrut atau dinyatakan dibubarkan, berdasarkan Keputusan Pengadilan Negeri yang telah berkekuatan hukum tetap dan dinyatakan bahwa pihak tersebut tidak dapat menjalankan kewajibannya lagi.</w:t>
            </w:r>
          </w:p>
          <w:p w14:paraId="5D43D8D2" w14:textId="77777777" w:rsidR="00436941" w:rsidRPr="00876A1F" w:rsidRDefault="00436941" w:rsidP="00436941">
            <w:pPr>
              <w:pStyle w:val="ListParagraph"/>
              <w:rPr>
                <w:sz w:val="20"/>
                <w:szCs w:val="20"/>
              </w:rPr>
            </w:pPr>
          </w:p>
          <w:p w14:paraId="0EE1C689" w14:textId="77777777" w:rsidR="00436941" w:rsidRPr="00876A1F" w:rsidRDefault="00436941">
            <w:pPr>
              <w:pStyle w:val="Default"/>
              <w:widowControl/>
              <w:numPr>
                <w:ilvl w:val="0"/>
                <w:numId w:val="22"/>
              </w:numPr>
              <w:ind w:left="709" w:right="-3" w:hanging="283"/>
              <w:jc w:val="both"/>
              <w:rPr>
                <w:rFonts w:ascii="Times New Roman" w:hAnsi="Times New Roman" w:cs="Times New Roman"/>
                <w:color w:val="auto"/>
                <w:sz w:val="20"/>
                <w:szCs w:val="20"/>
              </w:rPr>
              <w:pPrChange w:id="297" w:author="Novita Nurfiana" w:date="2021-09-20T16:59:00Z">
                <w:pPr>
                  <w:pStyle w:val="Default"/>
                  <w:widowControl/>
                  <w:numPr>
                    <w:numId w:val="24"/>
                  </w:numPr>
                  <w:ind w:left="709" w:right="-3" w:hanging="283"/>
                  <w:jc w:val="both"/>
                </w:pPr>
              </w:pPrChange>
            </w:pPr>
            <w:r w:rsidRPr="00876A1F">
              <w:rPr>
                <w:rFonts w:ascii="Times New Roman" w:hAnsi="Times New Roman" w:cs="Times New Roman"/>
                <w:color w:val="auto"/>
                <w:sz w:val="20"/>
                <w:szCs w:val="20"/>
                <w:lang w:val="id-ID"/>
              </w:rPr>
              <w:t>Salah satu Pihak dicabut ijin usahanya oleh pihak yang berwenang sehingga tidak dapat melaksanakan kewajibannya berdasarkan perjanjian ini.</w:t>
            </w:r>
          </w:p>
          <w:p w14:paraId="068A2BDF" w14:textId="77777777" w:rsidR="00436941" w:rsidRPr="00876A1F" w:rsidRDefault="00436941" w:rsidP="00436941">
            <w:pPr>
              <w:pStyle w:val="ListParagraph"/>
              <w:rPr>
                <w:sz w:val="20"/>
                <w:szCs w:val="20"/>
              </w:rPr>
            </w:pPr>
          </w:p>
          <w:p w14:paraId="7DC1C307" w14:textId="39306FFC" w:rsidR="00436941" w:rsidRPr="00876A1F" w:rsidRDefault="00436941">
            <w:pPr>
              <w:pStyle w:val="NoSpacing"/>
              <w:numPr>
                <w:ilvl w:val="0"/>
                <w:numId w:val="23"/>
              </w:numPr>
              <w:jc w:val="both"/>
              <w:rPr>
                <w:rFonts w:ascii="Times New Roman" w:hAnsi="Times New Roman"/>
                <w:sz w:val="20"/>
                <w:szCs w:val="20"/>
              </w:rPr>
              <w:pPrChange w:id="298" w:author="hp" w:date="2021-09-29T08:45:00Z">
                <w:pPr>
                  <w:pStyle w:val="NoSpacing"/>
                  <w:jc w:val="both"/>
                </w:pPr>
              </w:pPrChange>
            </w:pPr>
            <w:r w:rsidRPr="00876A1F">
              <w:rPr>
                <w:rFonts w:ascii="Times New Roman" w:hAnsi="Times New Roman"/>
                <w:sz w:val="20"/>
                <w:szCs w:val="20"/>
                <w:lang w:val="id-ID"/>
              </w:rPr>
              <w:t xml:space="preserve">Sebelum dilaksanakan pengakhiran Perjanjian ini, Pihak yang menginginkan pemutusan perjanjian diwajibkan untuk memberitahukan secara tertulis terlebih dahulu kepada pihak yang lainnya paling lambat 90 (sembilan puluh) hari kalender sebelum tanggal pengakhiran perjanjian ini. Jangka waktu 90 hari tersebut dihitung setelah berakhirnya jangka waktu peringatan sebagaimana diatur dalam ayat </w:t>
            </w:r>
            <w:ins w:id="299" w:author="Ananta Aji Wiguna" w:date="2021-09-23T14:11:00Z">
              <w:r w:rsidR="0015160E">
                <w:rPr>
                  <w:rFonts w:ascii="Times New Roman" w:hAnsi="Times New Roman"/>
                  <w:sz w:val="20"/>
                  <w:szCs w:val="20"/>
                </w:rPr>
                <w:t>(</w:t>
              </w:r>
            </w:ins>
            <w:r w:rsidRPr="00876A1F">
              <w:rPr>
                <w:rFonts w:ascii="Times New Roman" w:hAnsi="Times New Roman"/>
                <w:sz w:val="20"/>
                <w:szCs w:val="20"/>
                <w:lang w:val="id-ID"/>
              </w:rPr>
              <w:t>1</w:t>
            </w:r>
            <w:ins w:id="300" w:author="Ananta Aji Wiguna" w:date="2021-09-23T14:11:00Z">
              <w:r w:rsidR="0015160E">
                <w:rPr>
                  <w:rFonts w:ascii="Times New Roman" w:hAnsi="Times New Roman"/>
                  <w:sz w:val="20"/>
                  <w:szCs w:val="20"/>
                </w:rPr>
                <w:t>)</w:t>
              </w:r>
            </w:ins>
            <w:r w:rsidRPr="00876A1F">
              <w:rPr>
                <w:rFonts w:ascii="Times New Roman" w:hAnsi="Times New Roman"/>
                <w:sz w:val="20"/>
                <w:szCs w:val="20"/>
                <w:lang w:val="id-ID"/>
              </w:rPr>
              <w:t xml:space="preserve">  pasal ini.</w:t>
            </w:r>
          </w:p>
          <w:p w14:paraId="0D63EC84" w14:textId="77777777" w:rsidR="00801EAB" w:rsidRPr="00876A1F" w:rsidRDefault="00801EAB" w:rsidP="00436941">
            <w:pPr>
              <w:pStyle w:val="NoSpacing"/>
              <w:jc w:val="both"/>
              <w:rPr>
                <w:rFonts w:ascii="Times New Roman" w:hAnsi="Times New Roman"/>
                <w:sz w:val="20"/>
                <w:szCs w:val="20"/>
              </w:rPr>
            </w:pPr>
          </w:p>
          <w:p w14:paraId="4D7538ED" w14:textId="77777777" w:rsidR="00876A1F" w:rsidRPr="009417D1" w:rsidRDefault="00801EAB">
            <w:pPr>
              <w:pStyle w:val="NoSpacing"/>
              <w:numPr>
                <w:ilvl w:val="0"/>
                <w:numId w:val="23"/>
              </w:numPr>
              <w:ind w:left="426" w:hanging="426"/>
              <w:jc w:val="both"/>
              <w:rPr>
                <w:rFonts w:ascii="Times New Roman" w:hAnsi="Times New Roman"/>
                <w:sz w:val="20"/>
                <w:szCs w:val="20"/>
              </w:rPr>
              <w:pPrChange w:id="301" w:author="Novita Nurfiana" w:date="2021-09-20T16:59:00Z">
                <w:pPr>
                  <w:pStyle w:val="NoSpacing"/>
                  <w:numPr>
                    <w:numId w:val="25"/>
                  </w:numPr>
                  <w:ind w:left="426" w:hanging="426"/>
                  <w:jc w:val="both"/>
                </w:pPr>
              </w:pPrChange>
            </w:pPr>
            <w:r w:rsidRPr="00876A1F">
              <w:rPr>
                <w:rFonts w:ascii="Times New Roman" w:hAnsi="Times New Roman"/>
                <w:sz w:val="20"/>
                <w:szCs w:val="20"/>
                <w:lang w:val="id-ID"/>
              </w:rPr>
              <w:t xml:space="preserve">PARA PIHAK dengan ini mengesampingkan berlakunya ketentuan Pasal 1266 Kitab Undang-undang Hukum Perdata </w:t>
            </w:r>
            <w:ins w:id="302" w:author="Ananta Aji Wiguna" w:date="2021-09-23T14:13:00Z">
              <w:r w:rsidR="0015160E" w:rsidRPr="0015160E">
                <w:rPr>
                  <w:rFonts w:ascii="Times New Roman" w:hAnsi="Times New Roman"/>
                  <w:sz w:val="20"/>
                  <w:szCs w:val="20"/>
                </w:rPr>
                <w:t>sepanjang mengatur mengenai kewajiban memperoleh putusan/keputusan pengadilan atau hakim atas pengakhiran Perjanjian ini, dan dengan demikian Perjanjian ini dapat diakhiri oleh Para Pihak atau dapat berakhir sesuai dengan syarat dan ketentuan sebagaimana diatur dalam Perjanjian ini tanpa diperlukan adanya putusan/keputusan dari pengadilan dan/atau hakim manapun</w:t>
              </w:r>
            </w:ins>
            <w:del w:id="303" w:author="Ananta Aji Wiguna" w:date="2021-09-23T14:13:00Z">
              <w:r w:rsidRPr="00876A1F" w:rsidDel="0015160E">
                <w:rPr>
                  <w:rFonts w:ascii="Times New Roman" w:hAnsi="Times New Roman"/>
                  <w:sz w:val="20"/>
                  <w:szCs w:val="20"/>
                  <w:lang w:val="id-ID"/>
                </w:rPr>
                <w:delText>dalam hal keputusan pengadilan diperlukan untuk mengakhiri Perjanjian ini</w:delText>
              </w:r>
            </w:del>
            <w:r w:rsidRPr="00876A1F">
              <w:rPr>
                <w:rFonts w:ascii="Times New Roman" w:hAnsi="Times New Roman"/>
                <w:sz w:val="20"/>
                <w:szCs w:val="20"/>
                <w:lang w:val="id-ID"/>
              </w:rPr>
              <w:t>.</w:t>
            </w:r>
          </w:p>
          <w:p w14:paraId="2515C60C" w14:textId="77777777" w:rsidR="00801EAB" w:rsidRPr="00876A1F" w:rsidRDefault="00801EAB" w:rsidP="00801EAB">
            <w:pPr>
              <w:pStyle w:val="NoSpacing"/>
              <w:jc w:val="both"/>
              <w:rPr>
                <w:rFonts w:ascii="Times New Roman" w:hAnsi="Times New Roman"/>
                <w:sz w:val="20"/>
                <w:szCs w:val="20"/>
              </w:rPr>
            </w:pPr>
          </w:p>
          <w:p w14:paraId="4F5B8E0E"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PASAL 10</w:t>
            </w:r>
          </w:p>
          <w:p w14:paraId="066584CF" w14:textId="77777777" w:rsidR="00801EAB" w:rsidRPr="00876A1F" w:rsidRDefault="00801EAB" w:rsidP="00801EAB">
            <w:pPr>
              <w:pStyle w:val="NoSpacing"/>
              <w:jc w:val="center"/>
              <w:rPr>
                <w:rFonts w:ascii="Times New Roman" w:hAnsi="Times New Roman"/>
                <w:b/>
                <w:sz w:val="20"/>
                <w:szCs w:val="20"/>
              </w:rPr>
            </w:pPr>
          </w:p>
          <w:p w14:paraId="7FA4A4E1"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PENYELESAIAN PERSELISIHAN</w:t>
            </w:r>
          </w:p>
          <w:p w14:paraId="6A5647F8" w14:textId="77777777" w:rsidR="00801EAB" w:rsidRPr="00876A1F" w:rsidRDefault="00801EAB" w:rsidP="00801EAB">
            <w:pPr>
              <w:pStyle w:val="NoSpacing"/>
              <w:jc w:val="center"/>
              <w:rPr>
                <w:rFonts w:ascii="Times New Roman" w:hAnsi="Times New Roman"/>
                <w:b/>
                <w:sz w:val="20"/>
                <w:szCs w:val="20"/>
              </w:rPr>
            </w:pPr>
          </w:p>
          <w:p w14:paraId="0B13D53B" w14:textId="77777777" w:rsidR="00801EAB" w:rsidRPr="00876A1F" w:rsidRDefault="00801EAB">
            <w:pPr>
              <w:pStyle w:val="NoSpacing"/>
              <w:numPr>
                <w:ilvl w:val="0"/>
                <w:numId w:val="25"/>
              </w:numPr>
              <w:ind w:left="426" w:hanging="426"/>
              <w:jc w:val="both"/>
              <w:rPr>
                <w:rFonts w:ascii="Times New Roman" w:hAnsi="Times New Roman"/>
                <w:b/>
                <w:sz w:val="20"/>
                <w:szCs w:val="20"/>
              </w:rPr>
              <w:pPrChange w:id="304" w:author="Novita Nurfiana" w:date="2021-09-20T16:59:00Z">
                <w:pPr>
                  <w:pStyle w:val="NoSpacing"/>
                  <w:numPr>
                    <w:numId w:val="27"/>
                  </w:numPr>
                  <w:ind w:left="426" w:hanging="426"/>
                  <w:jc w:val="both"/>
                </w:pPr>
              </w:pPrChange>
            </w:pPr>
            <w:r w:rsidRPr="00876A1F">
              <w:rPr>
                <w:rFonts w:ascii="Times New Roman" w:hAnsi="Times New Roman"/>
                <w:sz w:val="20"/>
                <w:szCs w:val="20"/>
                <w:lang w:val="id-ID"/>
              </w:rPr>
              <w:t>Apabila terjadi perselisihan sehubungan dengan pelaksanaan perjanjian ini, Para PIHAK sepakat untuk menyelesaikannya secara musyawarah</w:t>
            </w:r>
          </w:p>
          <w:p w14:paraId="12E7EDA3" w14:textId="77777777" w:rsidR="00801EAB" w:rsidRPr="00876A1F" w:rsidRDefault="00801EAB" w:rsidP="00801EAB">
            <w:pPr>
              <w:pStyle w:val="NoSpacing"/>
              <w:ind w:left="426" w:hanging="426"/>
              <w:rPr>
                <w:rFonts w:ascii="Times New Roman" w:hAnsi="Times New Roman"/>
                <w:b/>
                <w:sz w:val="20"/>
                <w:szCs w:val="20"/>
              </w:rPr>
            </w:pPr>
          </w:p>
          <w:p w14:paraId="66943857" w14:textId="77777777" w:rsidR="00801EAB" w:rsidRPr="00876A1F" w:rsidRDefault="00801EAB">
            <w:pPr>
              <w:pStyle w:val="NoSpacing"/>
              <w:numPr>
                <w:ilvl w:val="0"/>
                <w:numId w:val="25"/>
              </w:numPr>
              <w:ind w:left="426" w:hanging="426"/>
              <w:jc w:val="both"/>
              <w:rPr>
                <w:rFonts w:ascii="Times New Roman" w:hAnsi="Times New Roman"/>
                <w:b/>
                <w:sz w:val="20"/>
                <w:szCs w:val="20"/>
              </w:rPr>
              <w:pPrChange w:id="305" w:author="Novita Nurfiana" w:date="2021-09-20T16:59:00Z">
                <w:pPr>
                  <w:pStyle w:val="NoSpacing"/>
                  <w:numPr>
                    <w:numId w:val="27"/>
                  </w:numPr>
                  <w:ind w:left="426" w:hanging="426"/>
                  <w:jc w:val="both"/>
                </w:pPr>
              </w:pPrChange>
            </w:pPr>
            <w:r w:rsidRPr="00876A1F">
              <w:rPr>
                <w:rFonts w:ascii="Times New Roman" w:hAnsi="Times New Roman"/>
                <w:sz w:val="20"/>
                <w:szCs w:val="20"/>
                <w:lang w:val="id-ID"/>
              </w:rPr>
              <w:t>Apabila perselisihan tersebut tidak dapat diselesaikan secara musyawarah, maka PARA PIHAK setuju untuk menyerahkan penyelesaian perselisihan kepada Pengadilan Negeri Medan.</w:t>
            </w:r>
          </w:p>
          <w:p w14:paraId="5F424F4D" w14:textId="77777777" w:rsidR="00801EAB" w:rsidRPr="00876A1F" w:rsidRDefault="00801EAB" w:rsidP="00801EAB">
            <w:pPr>
              <w:pStyle w:val="NoSpacing"/>
              <w:ind w:left="426" w:hanging="426"/>
              <w:rPr>
                <w:rFonts w:ascii="Times New Roman" w:hAnsi="Times New Roman"/>
                <w:b/>
                <w:sz w:val="20"/>
                <w:szCs w:val="20"/>
              </w:rPr>
            </w:pPr>
          </w:p>
          <w:p w14:paraId="0DE913D1" w14:textId="77777777" w:rsidR="00801EAB" w:rsidRPr="00876A1F" w:rsidRDefault="00801EAB">
            <w:pPr>
              <w:pStyle w:val="NoSpacing"/>
              <w:numPr>
                <w:ilvl w:val="0"/>
                <w:numId w:val="25"/>
              </w:numPr>
              <w:ind w:left="426" w:hanging="426"/>
              <w:jc w:val="both"/>
              <w:rPr>
                <w:rFonts w:ascii="Times New Roman" w:hAnsi="Times New Roman"/>
                <w:b/>
                <w:sz w:val="20"/>
                <w:szCs w:val="20"/>
              </w:rPr>
              <w:pPrChange w:id="306" w:author="Novita Nurfiana" w:date="2021-09-20T16:59:00Z">
                <w:pPr>
                  <w:pStyle w:val="NoSpacing"/>
                  <w:numPr>
                    <w:numId w:val="27"/>
                  </w:numPr>
                  <w:ind w:left="426" w:hanging="426"/>
                  <w:jc w:val="both"/>
                </w:pPr>
              </w:pPrChange>
            </w:pPr>
            <w:r w:rsidRPr="00876A1F">
              <w:rPr>
                <w:rFonts w:ascii="Times New Roman" w:hAnsi="Times New Roman"/>
                <w:sz w:val="20"/>
                <w:szCs w:val="20"/>
                <w:lang w:val="id-ID"/>
              </w:rPr>
              <w:t>Adanya perselisihan tersebut tidak membebaskan PARA PIHAK untuk menyelesaikan hak dan kewajibannya sesuai dengan perjanjian.</w:t>
            </w:r>
          </w:p>
          <w:p w14:paraId="41AA0068" w14:textId="77777777" w:rsidR="00801EAB" w:rsidRDefault="00801EAB" w:rsidP="00801EAB">
            <w:pPr>
              <w:pStyle w:val="NoSpacing"/>
              <w:jc w:val="center"/>
              <w:rPr>
                <w:ins w:id="307" w:author="Novita Nurfiana" w:date="2021-09-20T16:57:00Z"/>
                <w:rFonts w:ascii="Times New Roman" w:hAnsi="Times New Roman"/>
                <w:b/>
                <w:sz w:val="20"/>
                <w:szCs w:val="20"/>
              </w:rPr>
            </w:pPr>
          </w:p>
          <w:p w14:paraId="31DE7A90" w14:textId="77777777" w:rsidR="000A4398" w:rsidRDefault="000A4398" w:rsidP="00801EAB">
            <w:pPr>
              <w:pStyle w:val="NoSpacing"/>
              <w:jc w:val="center"/>
              <w:rPr>
                <w:ins w:id="308" w:author="hp" w:date="2021-09-29T17:15:00Z"/>
                <w:rFonts w:ascii="Times New Roman" w:hAnsi="Times New Roman"/>
                <w:b/>
                <w:sz w:val="20"/>
                <w:szCs w:val="20"/>
              </w:rPr>
            </w:pPr>
          </w:p>
          <w:p w14:paraId="775D0FA9" w14:textId="77777777" w:rsidR="003D6414" w:rsidRDefault="003D6414" w:rsidP="00801EAB">
            <w:pPr>
              <w:pStyle w:val="NoSpacing"/>
              <w:jc w:val="center"/>
              <w:rPr>
                <w:ins w:id="309" w:author="hp" w:date="2021-09-29T17:15:00Z"/>
                <w:rFonts w:ascii="Times New Roman" w:hAnsi="Times New Roman"/>
                <w:b/>
                <w:sz w:val="20"/>
                <w:szCs w:val="20"/>
              </w:rPr>
            </w:pPr>
          </w:p>
          <w:p w14:paraId="02A87C78" w14:textId="77777777" w:rsidR="003D6414" w:rsidRDefault="003D6414" w:rsidP="00801EAB">
            <w:pPr>
              <w:pStyle w:val="NoSpacing"/>
              <w:jc w:val="center"/>
              <w:rPr>
                <w:ins w:id="310" w:author="Novita Nurfiana" w:date="2021-09-20T16:57:00Z"/>
                <w:rFonts w:ascii="Times New Roman" w:hAnsi="Times New Roman"/>
                <w:b/>
                <w:sz w:val="20"/>
                <w:szCs w:val="20"/>
              </w:rPr>
            </w:pPr>
            <w:bookmarkStart w:id="311" w:name="_GoBack"/>
            <w:bookmarkEnd w:id="311"/>
          </w:p>
          <w:p w14:paraId="3F10A58D" w14:textId="77777777" w:rsidR="000A4398" w:rsidRPr="000A4398" w:rsidRDefault="000A4398" w:rsidP="00801EAB">
            <w:pPr>
              <w:pStyle w:val="NoSpacing"/>
              <w:jc w:val="center"/>
              <w:rPr>
                <w:rFonts w:ascii="Times New Roman" w:hAnsi="Times New Roman"/>
                <w:b/>
                <w:sz w:val="20"/>
                <w:szCs w:val="20"/>
                <w:rPrChange w:id="312" w:author="Novita Nurfiana" w:date="2021-09-20T16:57:00Z">
                  <w:rPr>
                    <w:rFonts w:ascii="Times New Roman" w:hAnsi="Times New Roman"/>
                    <w:b/>
                    <w:sz w:val="20"/>
                    <w:szCs w:val="20"/>
                    <w:lang w:val="id-ID"/>
                  </w:rPr>
                </w:rPrChange>
              </w:rPr>
            </w:pPr>
          </w:p>
          <w:p w14:paraId="7CABF7BF"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lastRenderedPageBreak/>
              <w:t>PASAL 11</w:t>
            </w:r>
          </w:p>
          <w:p w14:paraId="6C4C5F4F" w14:textId="77777777" w:rsidR="00801EAB" w:rsidRPr="00876A1F" w:rsidRDefault="00801EAB" w:rsidP="00801EAB">
            <w:pPr>
              <w:pStyle w:val="NoSpacing"/>
              <w:jc w:val="center"/>
              <w:rPr>
                <w:rFonts w:ascii="Times New Roman" w:hAnsi="Times New Roman"/>
                <w:b/>
                <w:sz w:val="20"/>
                <w:szCs w:val="20"/>
              </w:rPr>
            </w:pPr>
          </w:p>
          <w:p w14:paraId="48F13C88"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LAIN-LAIN</w:t>
            </w:r>
          </w:p>
          <w:p w14:paraId="69ABF75C" w14:textId="77777777" w:rsidR="00801EAB" w:rsidRPr="00876A1F" w:rsidRDefault="00801EAB" w:rsidP="00801EAB">
            <w:pPr>
              <w:pStyle w:val="ListParagraph"/>
              <w:rPr>
                <w:b/>
                <w:sz w:val="20"/>
                <w:szCs w:val="20"/>
              </w:rPr>
            </w:pPr>
          </w:p>
          <w:p w14:paraId="053D68FB" w14:textId="77777777" w:rsidR="00801EAB" w:rsidRPr="00876A1F" w:rsidRDefault="00801EAB">
            <w:pPr>
              <w:pStyle w:val="ListParagraph"/>
              <w:numPr>
                <w:ilvl w:val="0"/>
                <w:numId w:val="24"/>
              </w:numPr>
              <w:ind w:left="426" w:hanging="426"/>
              <w:jc w:val="both"/>
              <w:rPr>
                <w:b/>
                <w:sz w:val="20"/>
                <w:szCs w:val="20"/>
              </w:rPr>
              <w:pPrChange w:id="313" w:author="Novita Nurfiana" w:date="2021-09-20T16:59:00Z">
                <w:pPr>
                  <w:pStyle w:val="ListParagraph"/>
                  <w:numPr>
                    <w:numId w:val="26"/>
                  </w:numPr>
                  <w:ind w:left="426" w:hanging="426"/>
                  <w:jc w:val="both"/>
                </w:pPr>
              </w:pPrChange>
            </w:pPr>
            <w:r w:rsidRPr="00876A1F">
              <w:rPr>
                <w:sz w:val="20"/>
                <w:szCs w:val="20"/>
                <w:lang w:val="id-ID"/>
              </w:rPr>
              <w:t xml:space="preserve">Perjanjian ini dibuat dalam Bahasa Indonesia dan diterjemahkan ke dalam Bahasa Inggris, masing-masing mempunyai kekuatan hukum yang sama sepanjang terjemahannya memberikan pengertian yang sama antara PARA PIHAK, apabila terdapat perbedaan pengertian </w:t>
            </w:r>
            <w:ins w:id="314" w:author="Ananta Aji Wiguna" w:date="2021-09-23T14:17:00Z">
              <w:r w:rsidR="0015160E">
                <w:rPr>
                  <w:sz w:val="20"/>
                  <w:szCs w:val="20"/>
                </w:rPr>
                <w:t xml:space="preserve">diantara versi Bahasa Inggris dan Bahasa Indonesia, </w:t>
              </w:r>
            </w:ins>
            <w:r w:rsidRPr="00876A1F">
              <w:rPr>
                <w:sz w:val="20"/>
                <w:szCs w:val="20"/>
                <w:lang w:val="id-ID"/>
              </w:rPr>
              <w:t xml:space="preserve">maka </w:t>
            </w:r>
            <w:del w:id="315" w:author="Ananta Aji Wiguna" w:date="2021-09-23T14:17:00Z">
              <w:r w:rsidRPr="00876A1F" w:rsidDel="0015160E">
                <w:rPr>
                  <w:sz w:val="20"/>
                  <w:szCs w:val="20"/>
                  <w:lang w:val="id-ID"/>
                </w:rPr>
                <w:delText xml:space="preserve">pengertian dalam </w:delText>
              </w:r>
            </w:del>
            <w:r w:rsidRPr="00876A1F">
              <w:rPr>
                <w:sz w:val="20"/>
                <w:szCs w:val="20"/>
                <w:lang w:val="id-ID"/>
              </w:rPr>
              <w:t>Bahasa Indonesia yang berlaku.</w:t>
            </w:r>
          </w:p>
          <w:p w14:paraId="1FF10F85" w14:textId="77777777" w:rsidR="00801EAB" w:rsidRPr="00876A1F" w:rsidRDefault="00801EAB" w:rsidP="00801EAB">
            <w:pPr>
              <w:pStyle w:val="ListParagraph"/>
              <w:ind w:left="426"/>
              <w:jc w:val="both"/>
              <w:rPr>
                <w:b/>
                <w:sz w:val="20"/>
                <w:szCs w:val="20"/>
              </w:rPr>
            </w:pPr>
          </w:p>
          <w:p w14:paraId="3758AA74" w14:textId="3F5F319F" w:rsidR="00BC2EB5" w:rsidRPr="00BC2EB5" w:rsidRDefault="00801EAB" w:rsidP="00BC2EB5">
            <w:pPr>
              <w:pStyle w:val="ListParagraph"/>
              <w:numPr>
                <w:ilvl w:val="0"/>
                <w:numId w:val="24"/>
              </w:numPr>
              <w:ind w:left="426" w:hanging="426"/>
              <w:jc w:val="both"/>
              <w:rPr>
                <w:ins w:id="316" w:author="hp" w:date="2021-09-29T16:52:00Z"/>
                <w:b/>
                <w:sz w:val="20"/>
                <w:szCs w:val="20"/>
                <w:rPrChange w:id="317" w:author="hp" w:date="2021-09-29T16:52:00Z">
                  <w:rPr>
                    <w:ins w:id="318" w:author="hp" w:date="2021-09-29T16:52:00Z"/>
                    <w:sz w:val="20"/>
                    <w:szCs w:val="20"/>
                    <w:lang w:val="id-ID"/>
                  </w:rPr>
                </w:rPrChange>
              </w:rPr>
              <w:pPrChange w:id="319" w:author="hp" w:date="2021-09-29T16:52:00Z">
                <w:pPr>
                  <w:pStyle w:val="ListParagraph"/>
                  <w:numPr>
                    <w:numId w:val="26"/>
                  </w:numPr>
                  <w:ind w:left="426" w:hanging="426"/>
                  <w:jc w:val="both"/>
                </w:pPr>
              </w:pPrChange>
            </w:pPr>
            <w:r w:rsidRPr="00876A1F">
              <w:rPr>
                <w:sz w:val="20"/>
                <w:szCs w:val="20"/>
                <w:lang w:val="id-ID"/>
              </w:rPr>
              <w:t>Segala sesuatu yang belum diatur dalam perjanjian ini  dan dipandang perlu oleh PARA PIHAK,</w:t>
            </w:r>
            <w:r w:rsidRPr="00876A1F">
              <w:rPr>
                <w:sz w:val="20"/>
                <w:szCs w:val="20"/>
              </w:rPr>
              <w:t xml:space="preserve"> </w:t>
            </w:r>
            <w:r w:rsidRPr="00876A1F">
              <w:rPr>
                <w:sz w:val="20"/>
                <w:szCs w:val="20"/>
                <w:lang w:val="id-ID"/>
              </w:rPr>
              <w:t>serta perubahan-perubahan atau penambahan-penambahannya diatur dalam suatu perjanjian tambahan (addendum) yang merupakan bagian yang mengikat dan tidak terpisahkan dari perjanjian ini.</w:t>
            </w:r>
          </w:p>
          <w:p w14:paraId="5C00029E" w14:textId="77777777" w:rsidR="00BC2EB5" w:rsidRPr="00BC2EB5" w:rsidRDefault="00BC2EB5" w:rsidP="00BC2EB5">
            <w:pPr>
              <w:pStyle w:val="ListParagraph"/>
              <w:rPr>
                <w:ins w:id="320" w:author="hp" w:date="2021-09-29T16:52:00Z"/>
                <w:b/>
                <w:sz w:val="20"/>
                <w:szCs w:val="20"/>
                <w:rPrChange w:id="321" w:author="hp" w:date="2021-09-29T16:52:00Z">
                  <w:rPr>
                    <w:ins w:id="322" w:author="hp" w:date="2021-09-29T16:52:00Z"/>
                  </w:rPr>
                </w:rPrChange>
              </w:rPr>
              <w:pPrChange w:id="323" w:author="hp" w:date="2021-09-29T16:52:00Z">
                <w:pPr>
                  <w:pStyle w:val="ListParagraph"/>
                  <w:numPr>
                    <w:numId w:val="24"/>
                  </w:numPr>
                  <w:ind w:left="426" w:hanging="426"/>
                  <w:jc w:val="both"/>
                </w:pPr>
              </w:pPrChange>
            </w:pPr>
          </w:p>
          <w:p w14:paraId="4A39471F" w14:textId="77777777" w:rsidR="00BC2EB5" w:rsidRPr="00BC2EB5" w:rsidRDefault="00BC2EB5" w:rsidP="00BC2EB5">
            <w:pPr>
              <w:pStyle w:val="HTMLPreformatted"/>
              <w:numPr>
                <w:ilvl w:val="0"/>
                <w:numId w:val="24"/>
              </w:numPr>
              <w:ind w:left="426" w:hanging="426"/>
              <w:jc w:val="both"/>
              <w:rPr>
                <w:ins w:id="324" w:author="hp" w:date="2021-09-29T16:53:00Z"/>
                <w:rStyle w:val="y2iqfc"/>
                <w:rFonts w:ascii="Times New Roman" w:eastAsia="Calibri" w:hAnsi="Times New Roman" w:cs="Times New Roman"/>
                <w:color w:val="000000" w:themeColor="text1"/>
                <w:sz w:val="22"/>
                <w:szCs w:val="22"/>
                <w:lang w:val="en-US" w:eastAsia="en-US"/>
                <w:rPrChange w:id="325" w:author="hp" w:date="2021-09-29T16:53:00Z">
                  <w:rPr>
                    <w:ins w:id="326" w:author="hp" w:date="2021-09-29T16:53:00Z"/>
                    <w:rStyle w:val="y2iqfc"/>
                    <w:rFonts w:ascii="Times New Roman" w:hAnsi="Times New Roman" w:cs="Times New Roman"/>
                    <w:color w:val="000000" w:themeColor="text1"/>
                  </w:rPr>
                </w:rPrChange>
              </w:rPr>
            </w:pPr>
            <w:ins w:id="327" w:author="hp" w:date="2021-09-29T16:53:00Z">
              <w:r w:rsidRPr="00C16DB4">
                <w:rPr>
                  <w:rStyle w:val="y2iqfc"/>
                  <w:rFonts w:ascii="Times New Roman" w:hAnsi="Times New Roman" w:cs="Times New Roman"/>
                  <w:color w:val="000000" w:themeColor="text1"/>
                </w:rPr>
                <w:t>Perjanjian ini serta seluruh hak, kepentingan, atau kewajiban tidak akan dialihkan oleh salah satu pihak dalam Perjanjian ini (baik karena hukum atau lainnya) tanpa persetujuan tertulis sebelumnya dari pihak lain.</w:t>
              </w:r>
            </w:ins>
          </w:p>
          <w:p w14:paraId="623C4D93" w14:textId="77777777" w:rsidR="00BC2EB5" w:rsidRDefault="00BC2EB5" w:rsidP="00BC2EB5">
            <w:pPr>
              <w:pStyle w:val="HTMLPreformatted"/>
              <w:jc w:val="both"/>
              <w:rPr>
                <w:ins w:id="328" w:author="hp" w:date="2021-09-29T16:53:00Z"/>
                <w:rStyle w:val="y2iqfc"/>
                <w:rFonts w:ascii="Times New Roman" w:eastAsia="Calibri" w:hAnsi="Times New Roman" w:cs="Times New Roman"/>
                <w:color w:val="000000" w:themeColor="text1"/>
                <w:sz w:val="22"/>
                <w:szCs w:val="22"/>
                <w:lang w:val="en-US" w:eastAsia="en-US"/>
              </w:rPr>
              <w:pPrChange w:id="329" w:author="hp" w:date="2021-09-29T16:53:00Z">
                <w:pPr>
                  <w:pStyle w:val="HTMLPreformatted"/>
                  <w:numPr>
                    <w:numId w:val="24"/>
                  </w:numPr>
                  <w:ind w:left="720" w:hanging="360"/>
                  <w:jc w:val="both"/>
                </w:pPr>
              </w:pPrChange>
            </w:pPr>
          </w:p>
          <w:p w14:paraId="3650FCD3" w14:textId="77777777" w:rsidR="00BC2EB5" w:rsidRPr="00BC2EB5" w:rsidDel="00BC2EB5" w:rsidRDefault="00BC2EB5" w:rsidP="00BC2EB5">
            <w:pPr>
              <w:pStyle w:val="ListParagraph"/>
              <w:numPr>
                <w:ilvl w:val="0"/>
                <w:numId w:val="24"/>
              </w:numPr>
              <w:spacing w:line="276" w:lineRule="auto"/>
              <w:ind w:left="426" w:hanging="426"/>
              <w:jc w:val="both"/>
              <w:rPr>
                <w:del w:id="330" w:author="hp" w:date="2021-09-29T16:53:00Z"/>
                <w:b/>
                <w:sz w:val="20"/>
                <w:szCs w:val="20"/>
                <w:rPrChange w:id="331" w:author="hp" w:date="2021-09-29T16:53:00Z">
                  <w:rPr>
                    <w:del w:id="332" w:author="hp" w:date="2021-09-29T16:53:00Z"/>
                  </w:rPr>
                </w:rPrChange>
              </w:rPr>
              <w:pPrChange w:id="333" w:author="hp" w:date="2021-09-29T16:54:00Z">
                <w:pPr>
                  <w:pStyle w:val="ListParagraph"/>
                  <w:numPr>
                    <w:numId w:val="26"/>
                  </w:numPr>
                  <w:ind w:left="426" w:hanging="426"/>
                  <w:jc w:val="both"/>
                </w:pPr>
              </w:pPrChange>
            </w:pPr>
          </w:p>
          <w:p w14:paraId="0EDE37E8" w14:textId="77777777" w:rsidR="00801EAB" w:rsidRPr="00BC2EB5" w:rsidDel="00BC2EB5" w:rsidRDefault="00801EAB" w:rsidP="00BC2EB5">
            <w:pPr>
              <w:pStyle w:val="ListParagraph"/>
              <w:numPr>
                <w:ilvl w:val="0"/>
                <w:numId w:val="24"/>
              </w:numPr>
              <w:spacing w:line="276" w:lineRule="auto"/>
              <w:ind w:left="426" w:hanging="426"/>
              <w:jc w:val="both"/>
              <w:rPr>
                <w:del w:id="334" w:author="hp" w:date="2021-09-29T16:53:00Z"/>
                <w:b/>
                <w:sz w:val="20"/>
                <w:szCs w:val="20"/>
                <w:rPrChange w:id="335" w:author="hp" w:date="2021-09-29T16:53:00Z">
                  <w:rPr>
                    <w:del w:id="336" w:author="hp" w:date="2021-09-29T16:53:00Z"/>
                    <w:b/>
                  </w:rPr>
                </w:rPrChange>
              </w:rPr>
              <w:pPrChange w:id="337" w:author="hp" w:date="2021-09-29T16:54:00Z">
                <w:pPr>
                  <w:pStyle w:val="ListParagraph"/>
                  <w:ind w:left="426"/>
                  <w:jc w:val="both"/>
                </w:pPr>
              </w:pPrChange>
            </w:pPr>
          </w:p>
          <w:p w14:paraId="7E13863C" w14:textId="77777777" w:rsidR="00801EAB" w:rsidRPr="00BC2EB5" w:rsidRDefault="00801EAB" w:rsidP="00BC2EB5">
            <w:pPr>
              <w:pStyle w:val="ListParagraph"/>
              <w:numPr>
                <w:ilvl w:val="0"/>
                <w:numId w:val="24"/>
              </w:numPr>
              <w:spacing w:line="276" w:lineRule="auto"/>
              <w:ind w:left="426" w:hanging="426"/>
              <w:jc w:val="both"/>
              <w:rPr>
                <w:sz w:val="20"/>
                <w:szCs w:val="20"/>
                <w:rPrChange w:id="338" w:author="hp" w:date="2021-09-29T16:53:00Z">
                  <w:rPr/>
                </w:rPrChange>
              </w:rPr>
              <w:pPrChange w:id="339" w:author="hp" w:date="2021-09-29T16:54:00Z">
                <w:pPr>
                  <w:pStyle w:val="NoSpacing"/>
                  <w:numPr>
                    <w:numId w:val="28"/>
                  </w:numPr>
                  <w:ind w:left="426" w:hanging="426"/>
                  <w:jc w:val="both"/>
                </w:pPr>
              </w:pPrChange>
            </w:pPr>
            <w:r w:rsidRPr="00BC2EB5">
              <w:rPr>
                <w:sz w:val="20"/>
                <w:szCs w:val="20"/>
                <w:rPrChange w:id="340" w:author="hp" w:date="2021-09-29T16:53:00Z">
                  <w:rPr/>
                </w:rPrChange>
              </w:rPr>
              <w:t xml:space="preserve">Perjanjian ini dibuat dalam rangkap 3 (tiga) dengan dibubuhi materai secukupnya pada asli pertama dan asli kedua serta 1 (satu) lainnya (copy) masing-masing mempunyai kekuatan </w:t>
            </w:r>
            <w:r w:rsidRPr="00BC2EB5">
              <w:rPr>
                <w:sz w:val="20"/>
                <w:szCs w:val="20"/>
                <w:lang w:val="id-ID"/>
                <w:rPrChange w:id="341" w:author="hp" w:date="2021-09-29T16:53:00Z">
                  <w:rPr>
                    <w:lang w:val="id-ID"/>
                  </w:rPr>
                </w:rPrChange>
              </w:rPr>
              <w:t>h</w:t>
            </w:r>
            <w:r w:rsidRPr="00BC2EB5">
              <w:rPr>
                <w:sz w:val="20"/>
                <w:szCs w:val="20"/>
                <w:rPrChange w:id="342" w:author="hp" w:date="2021-09-29T16:53:00Z">
                  <w:rPr/>
                </w:rPrChange>
              </w:rPr>
              <w:t>ukum yang sama.</w:t>
            </w:r>
          </w:p>
          <w:p w14:paraId="4E11AC86" w14:textId="77777777" w:rsidR="00801EAB" w:rsidRDefault="00801EAB" w:rsidP="00801EAB">
            <w:pPr>
              <w:pStyle w:val="NoSpacing"/>
              <w:ind w:left="426"/>
              <w:jc w:val="both"/>
              <w:rPr>
                <w:ins w:id="343" w:author="Ananta Aji Wiguna" w:date="2021-09-23T14:20:00Z"/>
                <w:rFonts w:ascii="Times New Roman" w:hAnsi="Times New Roman"/>
                <w:sz w:val="20"/>
                <w:szCs w:val="20"/>
              </w:rPr>
            </w:pPr>
          </w:p>
          <w:p w14:paraId="17146CEB" w14:textId="77777777" w:rsidR="00442307" w:rsidRPr="00442307" w:rsidRDefault="00442307" w:rsidP="00801EAB">
            <w:pPr>
              <w:pStyle w:val="NoSpacing"/>
              <w:ind w:left="426"/>
              <w:jc w:val="both"/>
              <w:rPr>
                <w:rFonts w:ascii="Times New Roman" w:hAnsi="Times New Roman"/>
                <w:sz w:val="20"/>
                <w:szCs w:val="20"/>
                <w:rPrChange w:id="344" w:author="Ananta Aji Wiguna" w:date="2021-09-23T14:20:00Z">
                  <w:rPr>
                    <w:rFonts w:ascii="Times New Roman" w:hAnsi="Times New Roman"/>
                    <w:sz w:val="20"/>
                    <w:szCs w:val="20"/>
                    <w:lang w:val="id-ID"/>
                  </w:rPr>
                </w:rPrChange>
              </w:rPr>
            </w:pPr>
          </w:p>
          <w:p w14:paraId="05A33DDB" w14:textId="77777777" w:rsidR="00801EAB" w:rsidRPr="00876A1F" w:rsidDel="00442307" w:rsidRDefault="00801EAB" w:rsidP="00801EAB">
            <w:pPr>
              <w:pStyle w:val="NoSpacing"/>
              <w:jc w:val="both"/>
              <w:rPr>
                <w:del w:id="345" w:author="Ananta Aji Wiguna" w:date="2021-09-23T14:20:00Z"/>
                <w:rFonts w:ascii="Times New Roman" w:hAnsi="Times New Roman"/>
                <w:sz w:val="20"/>
                <w:szCs w:val="20"/>
              </w:rPr>
            </w:pPr>
            <w:del w:id="346" w:author="Ananta Aji Wiguna" w:date="2021-09-23T14:20:00Z">
              <w:r w:rsidRPr="00876A1F" w:rsidDel="00442307">
                <w:rPr>
                  <w:rFonts w:ascii="Times New Roman" w:hAnsi="Times New Roman"/>
                  <w:sz w:val="20"/>
                  <w:szCs w:val="20"/>
                  <w:lang w:val="id-ID"/>
                </w:rPr>
                <w:delText>Demikian perjanjian ini dibuat oleh PARA PIHAK pada tanggal sebagaimana tersebut diatas.</w:delText>
              </w:r>
            </w:del>
          </w:p>
          <w:p w14:paraId="62889CCD" w14:textId="77777777" w:rsidR="00436941" w:rsidRPr="00876A1F" w:rsidDel="00442307" w:rsidRDefault="00436941" w:rsidP="00436941">
            <w:pPr>
              <w:pStyle w:val="NoSpacing"/>
              <w:jc w:val="both"/>
              <w:rPr>
                <w:del w:id="347" w:author="Ananta Aji Wiguna" w:date="2021-09-23T14:20:00Z"/>
                <w:rFonts w:ascii="Times New Roman" w:hAnsi="Times New Roman"/>
                <w:sz w:val="20"/>
                <w:szCs w:val="20"/>
                <w:lang w:val="id-ID" w:eastAsia="ja-JP"/>
              </w:rPr>
            </w:pPr>
            <w:del w:id="348" w:author="Ananta Aji Wiguna" w:date="2021-09-23T14:20:00Z">
              <w:r w:rsidRPr="00876A1F" w:rsidDel="00442307">
                <w:rPr>
                  <w:rFonts w:ascii="Times New Roman" w:hAnsi="Times New Roman"/>
                  <w:i/>
                  <w:color w:val="FFFFFF"/>
                  <w:sz w:val="20"/>
                  <w:szCs w:val="20"/>
                  <w:lang w:val="id-ID"/>
                </w:rPr>
                <w:delText xml:space="preserve">: </w:delText>
              </w:r>
              <w:r w:rsidRPr="00876A1F" w:rsidDel="00442307">
                <w:rPr>
                  <w:rFonts w:ascii="Times New Roman" w:hAnsi="Times New Roman"/>
                  <w:color w:val="FFFFFF"/>
                  <w:sz w:val="20"/>
                  <w:szCs w:val="20"/>
                  <w:lang w:val="id-ID"/>
                </w:rPr>
                <w:delText>dalam</w:delText>
              </w:r>
              <w:r w:rsidRPr="00876A1F" w:rsidDel="00442307">
                <w:rPr>
                  <w:rFonts w:ascii="Times New Roman" w:hAnsi="Times New Roman"/>
                  <w:i/>
                  <w:color w:val="FFFFFF"/>
                  <w:sz w:val="20"/>
                  <w:szCs w:val="20"/>
                  <w:lang w:val="id-ID"/>
                </w:rPr>
                <w:delText xml:space="preserve"> jam</w:delText>
              </w:r>
              <w:r w:rsidRPr="00876A1F" w:rsidDel="00442307">
                <w:rPr>
                  <w:rFonts w:ascii="Times New Roman" w:hAnsi="Times New Roman"/>
                  <w:color w:val="FFFFFF"/>
                  <w:sz w:val="20"/>
                  <w:szCs w:val="20"/>
                  <w:lang w:val="id-ID"/>
                </w:rPr>
                <w:delText>, dan berl3 POD atau lebih</w:delText>
              </w:r>
            </w:del>
          </w:p>
          <w:p w14:paraId="2DF43EB0" w14:textId="77777777" w:rsidR="00436941" w:rsidRPr="00876A1F" w:rsidRDefault="00436941">
            <w:pPr>
              <w:pStyle w:val="NoSpacing"/>
              <w:jc w:val="both"/>
              <w:rPr>
                <w:rFonts w:ascii="Times New Roman" w:hAnsi="Times New Roman"/>
                <w:bCs/>
                <w:color w:val="000000"/>
                <w:sz w:val="20"/>
                <w:szCs w:val="20"/>
              </w:rPr>
            </w:pPr>
          </w:p>
        </w:tc>
        <w:tc>
          <w:tcPr>
            <w:tcW w:w="4788" w:type="dxa"/>
            <w:tcPrChange w:id="349" w:author="Ananta Aji Wiguna" w:date="2021-09-23T13:44:00Z">
              <w:tcPr>
                <w:tcW w:w="4788" w:type="dxa"/>
                <w:gridSpan w:val="2"/>
              </w:tcPr>
            </w:tcPrChange>
          </w:tcPr>
          <w:p w14:paraId="0E15B417"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lastRenderedPageBreak/>
              <w:t>COOPERATION AGREEMENT</w:t>
            </w:r>
          </w:p>
          <w:p w14:paraId="71AA9B23"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BETWEEN</w:t>
            </w:r>
          </w:p>
          <w:p w14:paraId="390E842D" w14:textId="77777777" w:rsidR="00801EAB" w:rsidRPr="00876A1F" w:rsidRDefault="00801EAB" w:rsidP="00801EAB">
            <w:pPr>
              <w:pStyle w:val="NoSpacing"/>
              <w:jc w:val="center"/>
              <w:rPr>
                <w:rFonts w:ascii="Times New Roman" w:hAnsi="Times New Roman"/>
                <w:b/>
                <w:sz w:val="20"/>
                <w:szCs w:val="20"/>
                <w:lang w:val="id-ID"/>
              </w:rPr>
            </w:pPr>
            <w:r w:rsidRPr="00876A1F">
              <w:rPr>
                <w:rFonts w:ascii="Times New Roman" w:hAnsi="Times New Roman"/>
                <w:b/>
                <w:sz w:val="20"/>
                <w:szCs w:val="20"/>
                <w:lang w:val="it-IT"/>
              </w:rPr>
              <w:t xml:space="preserve">PT </w:t>
            </w:r>
            <w:r w:rsidRPr="00876A1F">
              <w:rPr>
                <w:rFonts w:ascii="Times New Roman" w:hAnsi="Times New Roman"/>
                <w:b/>
                <w:sz w:val="20"/>
                <w:szCs w:val="20"/>
                <w:lang w:val="id-ID"/>
              </w:rPr>
              <w:t>PRIMA TERMINAL PETIKEMAS</w:t>
            </w:r>
          </w:p>
          <w:p w14:paraId="7CF192ED"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AND</w:t>
            </w:r>
          </w:p>
          <w:p w14:paraId="5A9E9378" w14:textId="255E3318" w:rsidR="00801EAB" w:rsidRPr="00876A1F" w:rsidRDefault="00DB77D2" w:rsidP="00801EAB">
            <w:pPr>
              <w:pStyle w:val="NoSpacing"/>
              <w:rPr>
                <w:rFonts w:ascii="Times New Roman" w:hAnsi="Times New Roman"/>
                <w:b/>
                <w:sz w:val="20"/>
                <w:szCs w:val="20"/>
              </w:rPr>
            </w:pPr>
            <w:ins w:id="350" w:author="hp" w:date="2021-09-29T17:06:00Z">
              <w:r>
                <w:rPr>
                  <w:rFonts w:ascii="Times New Roman" w:hAnsi="Times New Roman"/>
                  <w:b/>
                  <w:sz w:val="20"/>
                  <w:szCs w:val="20"/>
                  <w:lang w:val="id-ID"/>
                </w:rPr>
                <w:t xml:space="preserve">            </w:t>
              </w:r>
            </w:ins>
            <w:del w:id="351" w:author="Novita Nurfiana" w:date="2021-09-20T14:54:00Z">
              <w:r w:rsidR="00801EAB" w:rsidRPr="00876A1F" w:rsidDel="0073182F">
                <w:rPr>
                  <w:rFonts w:ascii="Times New Roman" w:hAnsi="Times New Roman"/>
                  <w:b/>
                  <w:sz w:val="20"/>
                  <w:szCs w:val="20"/>
                </w:rPr>
                <w:delText xml:space="preserve">PT. </w:delText>
              </w:r>
            </w:del>
            <w:r w:rsidR="00801EAB" w:rsidRPr="00876A1F">
              <w:rPr>
                <w:rFonts w:ascii="Times New Roman" w:hAnsi="Times New Roman"/>
                <w:b/>
                <w:sz w:val="20"/>
                <w:szCs w:val="20"/>
              </w:rPr>
              <w:t>SAMUDERA SHIPPING LINE (</w:t>
            </w:r>
            <w:del w:id="352" w:author="Novita Nurfiana" w:date="2021-09-20T14:54:00Z">
              <w:r w:rsidR="00801EAB" w:rsidRPr="00876A1F" w:rsidDel="0073182F">
                <w:rPr>
                  <w:rFonts w:ascii="Times New Roman" w:hAnsi="Times New Roman"/>
                  <w:b/>
                  <w:sz w:val="20"/>
                  <w:szCs w:val="20"/>
                </w:rPr>
                <w:delText xml:space="preserve">PT. </w:delText>
              </w:r>
            </w:del>
            <w:r w:rsidR="00801EAB" w:rsidRPr="00876A1F">
              <w:rPr>
                <w:rFonts w:ascii="Times New Roman" w:hAnsi="Times New Roman"/>
                <w:b/>
                <w:sz w:val="20"/>
                <w:szCs w:val="20"/>
                <w:lang w:val="id-ID"/>
              </w:rPr>
              <w:t>SSL</w:t>
            </w:r>
            <w:r w:rsidR="00801EAB" w:rsidRPr="00876A1F">
              <w:rPr>
                <w:rFonts w:ascii="Times New Roman" w:hAnsi="Times New Roman"/>
                <w:b/>
                <w:sz w:val="20"/>
                <w:szCs w:val="20"/>
              </w:rPr>
              <w:t>)</w:t>
            </w:r>
          </w:p>
          <w:p w14:paraId="108C48B9" w14:textId="77777777" w:rsidR="00801EAB" w:rsidRPr="00876A1F" w:rsidRDefault="00801EAB" w:rsidP="00801EAB">
            <w:pPr>
              <w:pStyle w:val="NoSpacing"/>
              <w:rPr>
                <w:rFonts w:ascii="Times New Roman" w:hAnsi="Times New Roman"/>
                <w:b/>
                <w:sz w:val="20"/>
                <w:szCs w:val="20"/>
                <w:lang w:val="id-ID"/>
              </w:rPr>
            </w:pPr>
          </w:p>
          <w:p w14:paraId="70CEAAC9"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REGARDING</w:t>
            </w:r>
          </w:p>
          <w:p w14:paraId="437AC918" w14:textId="77777777" w:rsidR="00801EAB" w:rsidRPr="00876A1F" w:rsidRDefault="00801EAB" w:rsidP="00801EAB">
            <w:pPr>
              <w:pStyle w:val="NoSpacing"/>
              <w:jc w:val="center"/>
              <w:rPr>
                <w:rFonts w:ascii="Times New Roman" w:hAnsi="Times New Roman"/>
                <w:b/>
                <w:sz w:val="20"/>
                <w:szCs w:val="20"/>
                <w:lang w:val="id-ID"/>
              </w:rPr>
            </w:pPr>
            <w:r w:rsidRPr="00876A1F">
              <w:rPr>
                <w:rFonts w:ascii="Times New Roman" w:hAnsi="Times New Roman"/>
                <w:b/>
                <w:sz w:val="20"/>
                <w:szCs w:val="20"/>
              </w:rPr>
              <w:t>THE GUARANTEED SERVICE LEVEL OF INTERNATIONAL CONTAIN</w:t>
            </w:r>
            <w:r w:rsidRPr="00876A1F">
              <w:rPr>
                <w:rFonts w:ascii="Times New Roman" w:hAnsi="Times New Roman"/>
                <w:b/>
                <w:sz w:val="20"/>
                <w:szCs w:val="20"/>
                <w:lang w:val="id-ID"/>
              </w:rPr>
              <w:t>ER</w:t>
            </w:r>
            <w:r w:rsidRPr="00876A1F">
              <w:rPr>
                <w:rFonts w:ascii="Times New Roman" w:hAnsi="Times New Roman"/>
                <w:b/>
                <w:sz w:val="20"/>
                <w:szCs w:val="20"/>
              </w:rPr>
              <w:t xml:space="preserve"> LOADING AND UNLOADING AT BELAWAN CONTAINER TERMINAL</w:t>
            </w:r>
            <w:r w:rsidRPr="00876A1F">
              <w:rPr>
                <w:rFonts w:ascii="Times New Roman" w:hAnsi="Times New Roman"/>
                <w:b/>
                <w:sz w:val="20"/>
                <w:szCs w:val="20"/>
                <w:lang w:val="id-ID"/>
              </w:rPr>
              <w:t xml:space="preserve"> FASE II</w:t>
            </w:r>
          </w:p>
          <w:p w14:paraId="58818318" w14:textId="77777777" w:rsidR="00801EAB" w:rsidRPr="00876A1F" w:rsidRDefault="00801EAB" w:rsidP="00801EAB">
            <w:pPr>
              <w:pStyle w:val="NoSpacing"/>
              <w:rPr>
                <w:rFonts w:ascii="Times New Roman" w:hAnsi="Times New Roman"/>
                <w:sz w:val="20"/>
                <w:szCs w:val="20"/>
              </w:rPr>
            </w:pPr>
          </w:p>
          <w:p w14:paraId="7B8F26B4" w14:textId="77777777" w:rsidR="00801EAB" w:rsidRPr="00876A1F" w:rsidRDefault="00801EAB" w:rsidP="00801EAB">
            <w:pPr>
              <w:pStyle w:val="NoSpacing"/>
              <w:rPr>
                <w:rFonts w:ascii="Times New Roman" w:hAnsi="Times New Roman"/>
                <w:sz w:val="20"/>
                <w:szCs w:val="20"/>
              </w:rPr>
            </w:pPr>
          </w:p>
          <w:p w14:paraId="3DCCB250" w14:textId="77777777" w:rsidR="00801EAB" w:rsidRPr="00876A1F" w:rsidRDefault="00801EAB" w:rsidP="00801EAB">
            <w:pPr>
              <w:pStyle w:val="NoSpacing"/>
              <w:rPr>
                <w:rFonts w:ascii="Times New Roman" w:hAnsi="Times New Roman"/>
                <w:sz w:val="20"/>
                <w:szCs w:val="20"/>
              </w:rPr>
            </w:pPr>
          </w:p>
          <w:p w14:paraId="70E188B1" w14:textId="77777777" w:rsidR="00801EAB" w:rsidRPr="00876A1F" w:rsidRDefault="00801EAB" w:rsidP="00801EAB">
            <w:pPr>
              <w:pStyle w:val="NoSpacing"/>
              <w:rPr>
                <w:rFonts w:ascii="Times New Roman" w:hAnsi="Times New Roman"/>
                <w:b/>
                <w:sz w:val="20"/>
                <w:szCs w:val="20"/>
              </w:rPr>
            </w:pPr>
            <w:r w:rsidRPr="00876A1F">
              <w:rPr>
                <w:rFonts w:ascii="Times New Roman" w:hAnsi="Times New Roman"/>
                <w:sz w:val="20"/>
                <w:szCs w:val="20"/>
              </w:rPr>
              <w:tab/>
            </w:r>
            <w:r w:rsidRPr="00876A1F">
              <w:rPr>
                <w:rFonts w:ascii="Times New Roman" w:hAnsi="Times New Roman"/>
                <w:b/>
                <w:sz w:val="20"/>
                <w:szCs w:val="20"/>
              </w:rPr>
              <w:t>Number :</w:t>
            </w:r>
          </w:p>
          <w:p w14:paraId="1745E225" w14:textId="77777777" w:rsidR="00801EAB" w:rsidRPr="00876A1F" w:rsidRDefault="00801EAB" w:rsidP="00801EAB">
            <w:pPr>
              <w:pStyle w:val="NoSpacing"/>
              <w:pBdr>
                <w:bottom w:val="single" w:sz="12" w:space="1" w:color="auto"/>
              </w:pBdr>
              <w:rPr>
                <w:rFonts w:ascii="Times New Roman" w:hAnsi="Times New Roman"/>
                <w:b/>
                <w:sz w:val="20"/>
                <w:szCs w:val="20"/>
              </w:rPr>
            </w:pPr>
            <w:r w:rsidRPr="00876A1F">
              <w:rPr>
                <w:rFonts w:ascii="Times New Roman" w:hAnsi="Times New Roman"/>
                <w:b/>
                <w:sz w:val="20"/>
                <w:szCs w:val="20"/>
              </w:rPr>
              <w:tab/>
              <w:t xml:space="preserve">Number : </w:t>
            </w:r>
          </w:p>
          <w:p w14:paraId="6F015205" w14:textId="77777777" w:rsidR="00801EAB" w:rsidRPr="00876A1F" w:rsidRDefault="00801EAB" w:rsidP="00801EAB">
            <w:pPr>
              <w:pStyle w:val="NoSpacing"/>
              <w:rPr>
                <w:rFonts w:ascii="Times New Roman" w:hAnsi="Times New Roman"/>
                <w:b/>
                <w:sz w:val="20"/>
                <w:szCs w:val="20"/>
              </w:rPr>
            </w:pPr>
          </w:p>
          <w:p w14:paraId="20B48CF1" w14:textId="77777777" w:rsidR="00801EAB" w:rsidRPr="00876A1F" w:rsidRDefault="00801EAB" w:rsidP="00801EAB">
            <w:pPr>
              <w:pStyle w:val="NoSpacing"/>
              <w:jc w:val="both"/>
              <w:rPr>
                <w:rFonts w:ascii="Times New Roman" w:hAnsi="Times New Roman"/>
                <w:sz w:val="20"/>
                <w:szCs w:val="20"/>
              </w:rPr>
            </w:pPr>
            <w:r w:rsidRPr="00876A1F">
              <w:rPr>
                <w:rFonts w:ascii="Times New Roman" w:hAnsi="Times New Roman"/>
                <w:sz w:val="20"/>
                <w:szCs w:val="20"/>
              </w:rPr>
              <w:t xml:space="preserve">This </w:t>
            </w:r>
            <w:r w:rsidRPr="00876A1F">
              <w:rPr>
                <w:rFonts w:ascii="Times New Roman" w:hAnsi="Times New Roman"/>
                <w:sz w:val="20"/>
                <w:szCs w:val="20"/>
                <w:lang w:val="id-ID"/>
              </w:rPr>
              <w:t>_______</w:t>
            </w:r>
            <w:r w:rsidRPr="00876A1F">
              <w:rPr>
                <w:rFonts w:ascii="Times New Roman" w:hAnsi="Times New Roman"/>
                <w:sz w:val="20"/>
                <w:szCs w:val="20"/>
              </w:rPr>
              <w:t xml:space="preserve">, the </w:t>
            </w:r>
            <w:r w:rsidRPr="00876A1F">
              <w:rPr>
                <w:rFonts w:ascii="Times New Roman" w:hAnsi="Times New Roman"/>
                <w:sz w:val="20"/>
                <w:szCs w:val="20"/>
                <w:lang w:val="id-ID"/>
              </w:rPr>
              <w:t>_________</w:t>
            </w:r>
            <w:r w:rsidRPr="00876A1F">
              <w:rPr>
                <w:rFonts w:ascii="Times New Roman" w:hAnsi="Times New Roman"/>
                <w:sz w:val="20"/>
                <w:szCs w:val="20"/>
              </w:rPr>
              <w:t xml:space="preserve"> day of </w:t>
            </w:r>
            <w:r w:rsidRPr="00876A1F">
              <w:rPr>
                <w:rFonts w:ascii="Times New Roman" w:hAnsi="Times New Roman"/>
                <w:sz w:val="20"/>
                <w:szCs w:val="20"/>
                <w:lang w:val="id-ID"/>
              </w:rPr>
              <w:t>________</w:t>
            </w:r>
            <w:r w:rsidRPr="00876A1F">
              <w:rPr>
                <w:rFonts w:ascii="Times New Roman" w:hAnsi="Times New Roman"/>
                <w:sz w:val="20"/>
                <w:szCs w:val="20"/>
              </w:rPr>
              <w:t xml:space="preserve"> two thousand and nine</w:t>
            </w:r>
            <w:r w:rsidRPr="00876A1F">
              <w:rPr>
                <w:rFonts w:ascii="Times New Roman" w:hAnsi="Times New Roman"/>
                <w:sz w:val="20"/>
                <w:szCs w:val="20"/>
                <w:lang w:val="id-ID"/>
              </w:rPr>
              <w:t xml:space="preserve">teen </w:t>
            </w:r>
            <w:r w:rsidRPr="00876A1F">
              <w:rPr>
                <w:rFonts w:ascii="Times New Roman" w:hAnsi="Times New Roman"/>
                <w:sz w:val="20"/>
                <w:szCs w:val="20"/>
              </w:rPr>
              <w:t>in Medan, an agreement is entered into and made by and between the undersigned:</w:t>
            </w:r>
          </w:p>
          <w:p w14:paraId="498FCE98" w14:textId="77777777" w:rsidR="00801EAB" w:rsidRDefault="00801EAB" w:rsidP="00801EAB">
            <w:pPr>
              <w:pStyle w:val="NoSpacing"/>
              <w:jc w:val="both"/>
              <w:rPr>
                <w:ins w:id="353" w:author="hp" w:date="2021-09-29T11:23:00Z"/>
                <w:rFonts w:ascii="Times New Roman" w:hAnsi="Times New Roman"/>
                <w:sz w:val="20"/>
                <w:szCs w:val="20"/>
              </w:rPr>
            </w:pPr>
          </w:p>
          <w:p w14:paraId="3FFD1F66" w14:textId="77777777" w:rsidR="00F16538" w:rsidRPr="00876A1F" w:rsidRDefault="00F16538" w:rsidP="00801EAB">
            <w:pPr>
              <w:pStyle w:val="NoSpacing"/>
              <w:jc w:val="both"/>
              <w:rPr>
                <w:rFonts w:ascii="Times New Roman" w:hAnsi="Times New Roman"/>
                <w:sz w:val="20"/>
                <w:szCs w:val="20"/>
              </w:rPr>
            </w:pPr>
          </w:p>
          <w:p w14:paraId="2CF57D47" w14:textId="18D8608F" w:rsidR="00801EAB" w:rsidRPr="00876A1F" w:rsidRDefault="00801EAB">
            <w:pPr>
              <w:pStyle w:val="ListParagraph"/>
              <w:numPr>
                <w:ilvl w:val="0"/>
                <w:numId w:val="28"/>
              </w:numPr>
              <w:ind w:left="457" w:hanging="283"/>
              <w:jc w:val="both"/>
              <w:rPr>
                <w:sz w:val="20"/>
                <w:szCs w:val="20"/>
                <w:lang w:val="id-ID" w:eastAsia="id-ID"/>
              </w:rPr>
              <w:pPrChange w:id="354" w:author="Novita Nurfiana" w:date="2021-09-20T16:59:00Z">
                <w:pPr>
                  <w:pStyle w:val="ListParagraph"/>
                  <w:numPr>
                    <w:numId w:val="31"/>
                  </w:numPr>
                  <w:ind w:left="457" w:hanging="283"/>
                  <w:jc w:val="both"/>
                </w:pPr>
              </w:pPrChange>
            </w:pPr>
            <w:r w:rsidRPr="00876A1F">
              <w:rPr>
                <w:b/>
                <w:sz w:val="20"/>
                <w:szCs w:val="20"/>
                <w:lang w:val="en" w:eastAsia="id-ID"/>
              </w:rPr>
              <w:t>PT PRIMA TERMINAL PETIKEMAS</w:t>
            </w:r>
            <w:r w:rsidRPr="00876A1F">
              <w:rPr>
                <w:sz w:val="20"/>
                <w:szCs w:val="20"/>
                <w:lang w:val="en" w:eastAsia="id-ID"/>
              </w:rPr>
              <w:t xml:space="preserve">, </w:t>
            </w:r>
            <w:ins w:id="355" w:author="hp" w:date="2021-09-29T11:23:00Z">
              <w:r w:rsidR="00F16538" w:rsidRPr="0092150A">
                <w:rPr>
                  <w:sz w:val="20"/>
                  <w:szCs w:val="20"/>
                  <w:lang w:val="en"/>
                </w:rPr>
                <w:t xml:space="preserve">was established based on the Deed of Establishment/ Articles of Association no. 162 dated 30 July 2013, drawn up before Rahmad Nauli Siregar, SH, notary in Medan, and has been approved by the Minister of Law and Human Rights of the Republic of Indonesia Number: AHU-46327.AH.01.01 of 2013 dated 03 September 2013, whose Articles of Association were the last time Amended by the Deed of Decision of the Shareholders of PT. Prima Terminal Petikemas Number: 36 dated July 30, 2020, drawn up before Henry Tjong, SH, a notary in Medan, whose amendment approval has been stored in the Legal Entity Administration System database of the Ministry of Law and Human Rights of the Republic of Indonesia Number: AHU-0065206.AH . 01.02 of 2020 dated 22 September 2020, in this case represented by AGUS WILARSO, as Director of Operations and Engineering of PT Prima Terminal Petikemas, based on the Deed of Statement of Meeting Resolutions Number 11 dated 15 March 2019, which has been received and recorded in the Ministry of Legal Entity Administration System Law and Human Rights of the Republic of Indonesia Number: AHU-AH.01.03-0189855 dated April 5, 2019, from and therefore acting for and on behalf of PT Prima Terminal Petikemas, </w:t>
              </w:r>
            </w:ins>
            <w:del w:id="356" w:author="hp" w:date="2021-09-29T11:23:00Z">
              <w:r w:rsidRPr="00876A1F" w:rsidDel="00F16538">
                <w:rPr>
                  <w:sz w:val="20"/>
                  <w:szCs w:val="20"/>
                  <w:lang w:val="en" w:eastAsia="id-ID"/>
                </w:rPr>
                <w:delText>was established based on the Deed of Establishment/Company Articles of Association (Persero) drawn up</w:delText>
              </w:r>
            </w:del>
            <w:ins w:id="357" w:author="Ananta Aji Wiguna" w:date="2021-09-23T09:26:00Z">
              <w:del w:id="358" w:author="hp" w:date="2021-09-29T11:23:00Z">
                <w:r w:rsidR="00014FC4" w:rsidDel="00F16538">
                  <w:rPr>
                    <w:sz w:val="20"/>
                    <w:szCs w:val="20"/>
                    <w:lang w:val="en" w:eastAsia="id-ID"/>
                  </w:rPr>
                  <w:delText>made</w:delText>
                </w:r>
              </w:del>
            </w:ins>
            <w:del w:id="359" w:author="hp" w:date="2021-09-29T11:23:00Z">
              <w:r w:rsidRPr="00876A1F" w:rsidDel="00F16538">
                <w:rPr>
                  <w:sz w:val="20"/>
                  <w:szCs w:val="20"/>
                  <w:lang w:val="en" w:eastAsia="id-ID"/>
                </w:rPr>
                <w:delText xml:space="preserve"> before Imas Fatimah, S.H. Number 1 dated December 1, 1992 as contained in the Supplement to the State Gazette of the Republic of Indonesia dated November 1, 1994 Number 87, which has been amended several times</w:delText>
              </w:r>
            </w:del>
            <w:ins w:id="360" w:author="Ananta Aji Wiguna" w:date="2021-09-23T09:27:00Z">
              <w:del w:id="361" w:author="hp" w:date="2021-09-29T11:23:00Z">
                <w:r w:rsidR="00014FC4" w:rsidDel="00F16538">
                  <w:rPr>
                    <w:sz w:val="20"/>
                    <w:szCs w:val="20"/>
                    <w:lang w:val="en" w:eastAsia="id-ID"/>
                  </w:rPr>
                  <w:delText xml:space="preserve"> lastly </w:delText>
                </w:r>
              </w:del>
            </w:ins>
            <w:del w:id="362" w:author="hp" w:date="2021-09-29T11:23:00Z">
              <w:r w:rsidRPr="00876A1F" w:rsidDel="00F16538">
                <w:rPr>
                  <w:sz w:val="20"/>
                  <w:szCs w:val="20"/>
                  <w:lang w:val="en" w:eastAsia="id-ID"/>
                </w:rPr>
                <w:delText>. The latest is</w:delText>
              </w:r>
            </w:del>
            <w:ins w:id="363" w:author="Ananta Aji Wiguna" w:date="2021-09-23T09:27:00Z">
              <w:del w:id="364" w:author="hp" w:date="2021-09-29T11:23:00Z">
                <w:r w:rsidR="00014FC4" w:rsidDel="00F16538">
                  <w:rPr>
                    <w:sz w:val="20"/>
                    <w:szCs w:val="20"/>
                    <w:lang w:val="en" w:eastAsia="id-ID"/>
                  </w:rPr>
                  <w:delText>by</w:delText>
                </w:r>
              </w:del>
            </w:ins>
            <w:del w:id="365" w:author="hp" w:date="2021-09-29T11:23:00Z">
              <w:r w:rsidRPr="00876A1F" w:rsidDel="00F16538">
                <w:rPr>
                  <w:sz w:val="20"/>
                  <w:szCs w:val="20"/>
                  <w:lang w:val="en" w:eastAsia="id-ID"/>
                </w:rPr>
                <w:delText xml:space="preserve"> the Deed of Statement of Meeting Resolutions Number 207 dated June 30, 2014 drawn up</w:delText>
              </w:r>
            </w:del>
            <w:ins w:id="366" w:author="Ananta Aji Wiguna" w:date="2021-09-23T09:27:00Z">
              <w:del w:id="367" w:author="hp" w:date="2021-09-29T11:23:00Z">
                <w:r w:rsidR="00014FC4" w:rsidDel="00F16538">
                  <w:rPr>
                    <w:sz w:val="20"/>
                    <w:szCs w:val="20"/>
                    <w:lang w:val="en" w:eastAsia="id-ID"/>
                  </w:rPr>
                  <w:delText>made</w:delText>
                </w:r>
              </w:del>
            </w:ins>
            <w:del w:id="368" w:author="hp" w:date="2021-09-29T11:23:00Z">
              <w:r w:rsidRPr="00876A1F" w:rsidDel="00F16538">
                <w:rPr>
                  <w:sz w:val="20"/>
                  <w:szCs w:val="20"/>
                  <w:lang w:val="en" w:eastAsia="id-ID"/>
                </w:rPr>
                <w:delText xml:space="preserve"> before Notary Risna Rahmi Arifa, S.H. which has been approved by the Minister of Law and Human Rights of the Republic of Indonesia Number AHU-05403.40.20.2014 dated July 11, 2014, in this case represented by </w:delText>
              </w:r>
            </w:del>
            <w:commentRangeStart w:id="369"/>
            <w:del w:id="370" w:author="hp" w:date="2021-09-29T08:21:00Z">
              <w:r w:rsidRPr="00876A1F" w:rsidDel="001E5D70">
                <w:rPr>
                  <w:sz w:val="20"/>
                  <w:szCs w:val="20"/>
                  <w:lang w:val="en" w:eastAsia="id-ID"/>
                </w:rPr>
                <w:delText>SANDY WIJAYA</w:delText>
              </w:r>
            </w:del>
            <w:del w:id="371" w:author="hp" w:date="2021-09-29T11:23:00Z">
              <w:r w:rsidRPr="00876A1F" w:rsidDel="00F16538">
                <w:rPr>
                  <w:sz w:val="20"/>
                  <w:szCs w:val="20"/>
                  <w:lang w:val="en" w:eastAsia="id-ID"/>
                </w:rPr>
                <w:delText xml:space="preserve"> </w:delText>
              </w:r>
              <w:commentRangeEnd w:id="369"/>
              <w:r w:rsidR="00014FC4" w:rsidDel="00F16538">
                <w:rPr>
                  <w:rStyle w:val="CommentReference"/>
                  <w:rFonts w:ascii="Calibri" w:eastAsia="Calibri" w:hAnsi="Calibri"/>
                </w:rPr>
                <w:commentReference w:id="369"/>
              </w:r>
              <w:r w:rsidRPr="00876A1F" w:rsidDel="00F16538">
                <w:rPr>
                  <w:sz w:val="20"/>
                  <w:szCs w:val="20"/>
                  <w:lang w:val="en" w:eastAsia="id-ID"/>
                </w:rPr>
                <w:delText xml:space="preserve">as President Director </w:delText>
              </w:r>
            </w:del>
            <w:del w:id="372" w:author="hp" w:date="2021-09-29T08:56:00Z">
              <w:r w:rsidRPr="00876A1F" w:rsidDel="003B1814">
                <w:rPr>
                  <w:sz w:val="20"/>
                  <w:szCs w:val="20"/>
                  <w:lang w:val="en" w:eastAsia="id-ID"/>
                </w:rPr>
                <w:delText xml:space="preserve">of </w:delText>
              </w:r>
            </w:del>
            <w:del w:id="373" w:author="hp" w:date="2021-09-29T11:23:00Z">
              <w:r w:rsidRPr="00876A1F" w:rsidDel="00F16538">
                <w:rPr>
                  <w:sz w:val="20"/>
                  <w:szCs w:val="20"/>
                  <w:lang w:val="en" w:eastAsia="id-ID"/>
                </w:rPr>
                <w:delText>Prima Terminal Petikemas Belawan Phase II, based on the Decree of the Directors of PT Pelabuhan Indonesia I (Persero) ) ) KP number. .....date .........2017 and Special Power of Attorney Number : ........date..........., of and therefore acting for and on behalf of the Board of Directors of PT. Pelabuhan Indonesia I (Persero)</w:delText>
              </w:r>
            </w:del>
            <w:ins w:id="374" w:author="Ananta Aji Wiguna" w:date="2021-09-23T09:30:00Z">
              <w:del w:id="375" w:author="hp" w:date="2021-09-29T11:23:00Z">
                <w:r w:rsidR="00014FC4" w:rsidRPr="001E5D70" w:rsidDel="00F16538">
                  <w:rPr>
                    <w:b/>
                    <w:sz w:val="20"/>
                    <w:szCs w:val="20"/>
                    <w:lang w:val="en" w:eastAsia="id-ID"/>
                    <w:rPrChange w:id="376" w:author="hp" w:date="2021-09-29T08:24:00Z">
                      <w:rPr>
                        <w:sz w:val="20"/>
                        <w:szCs w:val="20"/>
                        <w:lang w:val="en" w:eastAsia="id-ID"/>
                      </w:rPr>
                    </w:rPrChange>
                  </w:rPr>
                  <w:delText>Prima Terminal Petikemas</w:delText>
                </w:r>
              </w:del>
            </w:ins>
            <w:del w:id="377" w:author="hp" w:date="2021-09-29T11:23:00Z">
              <w:r w:rsidRPr="001E5D70" w:rsidDel="00F16538">
                <w:rPr>
                  <w:b/>
                  <w:sz w:val="20"/>
                  <w:szCs w:val="20"/>
                  <w:lang w:val="en" w:eastAsia="id-ID"/>
                  <w:rPrChange w:id="378" w:author="hp" w:date="2021-09-29T08:24:00Z">
                    <w:rPr>
                      <w:sz w:val="20"/>
                      <w:szCs w:val="20"/>
                      <w:lang w:val="en" w:eastAsia="id-ID"/>
                    </w:rPr>
                  </w:rPrChange>
                </w:rPr>
                <w:delText>,</w:delText>
              </w:r>
              <w:r w:rsidRPr="00876A1F" w:rsidDel="00F16538">
                <w:rPr>
                  <w:sz w:val="20"/>
                  <w:szCs w:val="20"/>
                  <w:lang w:val="en" w:eastAsia="id-ID"/>
                </w:rPr>
                <w:delText xml:space="preserve"> </w:delText>
              </w:r>
            </w:del>
            <w:r w:rsidRPr="00876A1F">
              <w:rPr>
                <w:sz w:val="20"/>
                <w:szCs w:val="20"/>
                <w:lang w:val="en" w:eastAsia="id-ID"/>
              </w:rPr>
              <w:t xml:space="preserve">hereinafter referred to as the </w:t>
            </w:r>
            <w:del w:id="379" w:author="Novita Nurfiana" w:date="2021-09-20T14:55:00Z">
              <w:r w:rsidRPr="0073182F" w:rsidDel="0073182F">
                <w:rPr>
                  <w:b/>
                  <w:sz w:val="20"/>
                  <w:szCs w:val="20"/>
                  <w:lang w:val="en" w:eastAsia="id-ID"/>
                  <w:rPrChange w:id="380" w:author="Novita Nurfiana" w:date="2021-09-20T14:55:00Z">
                    <w:rPr>
                      <w:sz w:val="20"/>
                      <w:szCs w:val="20"/>
                      <w:lang w:val="en" w:eastAsia="id-ID"/>
                    </w:rPr>
                  </w:rPrChange>
                </w:rPr>
                <w:delText>FIRST PARTY</w:delText>
              </w:r>
            </w:del>
            <w:ins w:id="381" w:author="Novita Nurfiana" w:date="2021-09-20T14:55:00Z">
              <w:r w:rsidR="0073182F">
                <w:rPr>
                  <w:b/>
                  <w:sz w:val="20"/>
                  <w:szCs w:val="20"/>
                  <w:lang w:val="en" w:eastAsia="id-ID"/>
                </w:rPr>
                <w:t xml:space="preserve"> </w:t>
              </w:r>
              <w:r w:rsidR="0073182F" w:rsidRPr="0073182F">
                <w:rPr>
                  <w:b/>
                  <w:sz w:val="20"/>
                  <w:szCs w:val="20"/>
                  <w:lang w:val="en" w:eastAsia="id-ID"/>
                  <w:rPrChange w:id="382" w:author="Novita Nurfiana" w:date="2021-09-20T14:55:00Z">
                    <w:rPr>
                      <w:sz w:val="20"/>
                      <w:szCs w:val="20"/>
                      <w:lang w:val="en" w:eastAsia="id-ID"/>
                    </w:rPr>
                  </w:rPrChange>
                </w:rPr>
                <w:t>PTP</w:t>
              </w:r>
            </w:ins>
            <w:r w:rsidRPr="00876A1F">
              <w:rPr>
                <w:sz w:val="20"/>
                <w:szCs w:val="20"/>
                <w:lang w:val="en" w:eastAsia="id-ID"/>
              </w:rPr>
              <w:t>.</w:t>
            </w:r>
          </w:p>
          <w:p w14:paraId="60D3E163" w14:textId="77777777" w:rsidR="00801EAB" w:rsidRDefault="00801EAB" w:rsidP="00801EAB">
            <w:pPr>
              <w:jc w:val="both"/>
              <w:rPr>
                <w:ins w:id="383" w:author="hp" w:date="2021-09-29T11:23:00Z"/>
                <w:rStyle w:val="y2iqfc"/>
                <w:rFonts w:ascii="Times New Roman" w:hAnsi="Times New Roman"/>
                <w:color w:val="202124"/>
                <w:sz w:val="20"/>
                <w:szCs w:val="20"/>
              </w:rPr>
            </w:pPr>
          </w:p>
          <w:p w14:paraId="6CAA5089" w14:textId="77777777" w:rsidR="00F16538" w:rsidRDefault="00F16538" w:rsidP="00801EAB">
            <w:pPr>
              <w:jc w:val="both"/>
              <w:rPr>
                <w:rStyle w:val="y2iqfc"/>
                <w:rFonts w:ascii="Times New Roman" w:hAnsi="Times New Roman"/>
                <w:color w:val="202124"/>
                <w:sz w:val="20"/>
                <w:szCs w:val="20"/>
              </w:rPr>
            </w:pPr>
          </w:p>
          <w:p w14:paraId="3B7A6F94" w14:textId="77777777" w:rsidR="00876A1F" w:rsidRPr="00876A1F" w:rsidRDefault="00876A1F" w:rsidP="00801EAB">
            <w:pPr>
              <w:jc w:val="both"/>
              <w:rPr>
                <w:rStyle w:val="y2iqfc"/>
                <w:rFonts w:ascii="Times New Roman" w:hAnsi="Times New Roman"/>
                <w:color w:val="202124"/>
                <w:sz w:val="20"/>
                <w:szCs w:val="20"/>
              </w:rPr>
            </w:pPr>
          </w:p>
          <w:p w14:paraId="631747B9" w14:textId="77777777" w:rsidR="00801EAB" w:rsidRPr="00876A1F" w:rsidRDefault="00801EAB">
            <w:pPr>
              <w:pStyle w:val="ListParagraph"/>
              <w:numPr>
                <w:ilvl w:val="0"/>
                <w:numId w:val="28"/>
              </w:numPr>
              <w:ind w:left="457" w:hanging="283"/>
              <w:jc w:val="both"/>
              <w:rPr>
                <w:sz w:val="20"/>
                <w:szCs w:val="20"/>
              </w:rPr>
              <w:pPrChange w:id="384" w:author="Novita Nurfiana" w:date="2021-09-20T16:59:00Z">
                <w:pPr>
                  <w:pStyle w:val="ListParagraph"/>
                  <w:numPr>
                    <w:numId w:val="31"/>
                  </w:numPr>
                  <w:ind w:left="457" w:hanging="283"/>
                  <w:jc w:val="both"/>
                </w:pPr>
              </w:pPrChange>
            </w:pPr>
            <w:r w:rsidRPr="00876A1F">
              <w:rPr>
                <w:rStyle w:val="y2iqfc"/>
                <w:b/>
                <w:color w:val="202124"/>
                <w:sz w:val="20"/>
                <w:szCs w:val="20"/>
                <w:lang w:val="id-ID"/>
              </w:rPr>
              <w:lastRenderedPageBreak/>
              <w:t>SAMUDERA SHIPPING LINE LTD</w:t>
            </w:r>
            <w:r w:rsidRPr="00876A1F">
              <w:rPr>
                <w:rStyle w:val="y2iqfc"/>
                <w:color w:val="202124"/>
                <w:sz w:val="20"/>
                <w:szCs w:val="20"/>
                <w:lang w:val="id-ID"/>
              </w:rPr>
              <w:t xml:space="preserve">, a company incorporated under the laws of Singapore with office located at 6 Raffles Quay #25-01 Singapore, 048580. In this case, </w:t>
            </w:r>
            <w:ins w:id="385" w:author="Ananta Aji Wiguna" w:date="2021-09-23T09:45:00Z">
              <w:r w:rsidR="004238A7">
                <w:rPr>
                  <w:rStyle w:val="y2iqfc"/>
                  <w:color w:val="202124"/>
                  <w:sz w:val="20"/>
                  <w:szCs w:val="20"/>
                </w:rPr>
                <w:t xml:space="preserve">represented by </w:t>
              </w:r>
            </w:ins>
            <w:r w:rsidRPr="00876A1F">
              <w:rPr>
                <w:rStyle w:val="y2iqfc"/>
                <w:color w:val="202124"/>
                <w:sz w:val="20"/>
                <w:szCs w:val="20"/>
                <w:lang w:val="id-ID"/>
              </w:rPr>
              <w:t xml:space="preserve">Bani Maulana Mulia </w:t>
            </w:r>
            <w:del w:id="386" w:author="Ananta Aji Wiguna" w:date="2021-09-23T09:45:00Z">
              <w:r w:rsidRPr="00876A1F" w:rsidDel="004238A7">
                <w:rPr>
                  <w:rStyle w:val="y2iqfc"/>
                  <w:color w:val="202124"/>
                  <w:sz w:val="20"/>
                  <w:szCs w:val="20"/>
                  <w:lang w:val="id-ID"/>
                </w:rPr>
                <w:delText xml:space="preserve">will be represented </w:delText>
              </w:r>
            </w:del>
            <w:r w:rsidRPr="00876A1F">
              <w:rPr>
                <w:rStyle w:val="y2iqfc"/>
                <w:color w:val="202124"/>
                <w:sz w:val="20"/>
                <w:szCs w:val="20"/>
                <w:lang w:val="id-ID"/>
              </w:rPr>
              <w:t xml:space="preserve">in his capacity as Executive Director &amp; CEO of Samudera Shipping Line Ltd in this case act for and on behalf of Samudera Shipping Line Ltd based on the Articles of Association and its amendments as stated in the Memorandum And Articles of Association dated December 22, 1993 and lastly amended based on the Accounting And Corporate Regulatory Authority Business Profile dated </w:t>
            </w:r>
            <w:r w:rsidR="0073182F">
              <w:rPr>
                <w:rStyle w:val="y2iqfc"/>
                <w:color w:val="202124"/>
                <w:sz w:val="20"/>
                <w:szCs w:val="20"/>
              </w:rPr>
              <w:t>April</w:t>
            </w:r>
            <w:r w:rsidRPr="00876A1F">
              <w:rPr>
                <w:rStyle w:val="y2iqfc"/>
                <w:color w:val="202124"/>
                <w:sz w:val="20"/>
                <w:szCs w:val="20"/>
                <w:lang w:val="id-ID"/>
              </w:rPr>
              <w:t xml:space="preserve"> </w:t>
            </w:r>
            <w:r w:rsidR="0073182F">
              <w:rPr>
                <w:rStyle w:val="y2iqfc"/>
                <w:color w:val="202124"/>
                <w:sz w:val="20"/>
                <w:szCs w:val="20"/>
              </w:rPr>
              <w:t>28</w:t>
            </w:r>
            <w:r w:rsidRPr="00876A1F">
              <w:rPr>
                <w:rStyle w:val="y2iqfc"/>
                <w:color w:val="202124"/>
                <w:sz w:val="20"/>
                <w:szCs w:val="20"/>
                <w:lang w:val="id-ID"/>
              </w:rPr>
              <w:t xml:space="preserve">, </w:t>
            </w:r>
            <w:r w:rsidR="0073182F">
              <w:rPr>
                <w:rStyle w:val="y2iqfc"/>
                <w:color w:val="202124"/>
                <w:sz w:val="20"/>
                <w:szCs w:val="20"/>
              </w:rPr>
              <w:t>2021</w:t>
            </w:r>
            <w:r w:rsidRPr="00876A1F">
              <w:rPr>
                <w:rStyle w:val="y2iqfc"/>
                <w:color w:val="202124"/>
                <w:sz w:val="20"/>
                <w:szCs w:val="20"/>
                <w:lang w:val="id-ID"/>
              </w:rPr>
              <w:t xml:space="preserve">, hereinafter referred to as </w:t>
            </w:r>
            <w:r w:rsidRPr="001E5D70">
              <w:rPr>
                <w:rStyle w:val="y2iqfc"/>
                <w:color w:val="202124"/>
                <w:sz w:val="20"/>
                <w:szCs w:val="20"/>
                <w:lang w:val="id-ID"/>
              </w:rPr>
              <w:t>SSL</w:t>
            </w:r>
            <w:r w:rsidRPr="00876A1F">
              <w:rPr>
                <w:rStyle w:val="y2iqfc"/>
                <w:color w:val="202124"/>
                <w:sz w:val="20"/>
                <w:szCs w:val="20"/>
                <w:lang w:val="id-ID"/>
              </w:rPr>
              <w:t>.</w:t>
            </w:r>
          </w:p>
          <w:p w14:paraId="0F275E93" w14:textId="77777777" w:rsidR="00801EAB" w:rsidRPr="00876A1F" w:rsidRDefault="00801EAB" w:rsidP="00801EAB">
            <w:pPr>
              <w:pStyle w:val="NoSpacing"/>
              <w:jc w:val="both"/>
              <w:rPr>
                <w:rFonts w:ascii="Times New Roman" w:hAnsi="Times New Roman"/>
                <w:sz w:val="20"/>
                <w:szCs w:val="20"/>
              </w:rPr>
            </w:pPr>
          </w:p>
          <w:p w14:paraId="7463E320" w14:textId="77777777" w:rsidR="00801EAB" w:rsidRDefault="00801EAB" w:rsidP="00801EAB">
            <w:pPr>
              <w:pStyle w:val="NoSpacing"/>
              <w:jc w:val="both"/>
              <w:rPr>
                <w:ins w:id="387" w:author="Ananta Aji Wiguna" w:date="2021-09-23T10:18:00Z"/>
                <w:rFonts w:ascii="Times New Roman" w:hAnsi="Times New Roman"/>
                <w:sz w:val="20"/>
                <w:szCs w:val="20"/>
              </w:rPr>
            </w:pPr>
          </w:p>
          <w:p w14:paraId="370D2588" w14:textId="77777777" w:rsidR="00CC52DD" w:rsidRPr="00876A1F" w:rsidRDefault="00CC52DD" w:rsidP="00801EAB">
            <w:pPr>
              <w:pStyle w:val="NoSpacing"/>
              <w:jc w:val="both"/>
              <w:rPr>
                <w:rFonts w:ascii="Times New Roman" w:hAnsi="Times New Roman"/>
                <w:sz w:val="20"/>
                <w:szCs w:val="20"/>
              </w:rPr>
            </w:pPr>
          </w:p>
          <w:p w14:paraId="0E65A342" w14:textId="77777777" w:rsidR="00D62A1C" w:rsidRPr="00876A1F" w:rsidRDefault="00D62A1C" w:rsidP="00801EAB">
            <w:pPr>
              <w:pStyle w:val="NoSpacing"/>
              <w:jc w:val="both"/>
              <w:rPr>
                <w:rFonts w:ascii="Times New Roman" w:hAnsi="Times New Roman"/>
                <w:sz w:val="20"/>
                <w:szCs w:val="20"/>
              </w:rPr>
            </w:pPr>
          </w:p>
          <w:p w14:paraId="6C34CE13" w14:textId="77777777" w:rsidR="00801EAB" w:rsidRPr="00876A1F" w:rsidRDefault="00801EAB" w:rsidP="00801EAB">
            <w:pPr>
              <w:pStyle w:val="NoSpacing"/>
              <w:jc w:val="both"/>
              <w:rPr>
                <w:rFonts w:ascii="Times New Roman" w:hAnsi="Times New Roman"/>
                <w:sz w:val="20"/>
                <w:szCs w:val="20"/>
              </w:rPr>
            </w:pPr>
            <w:r w:rsidRPr="00876A1F">
              <w:rPr>
                <w:rFonts w:ascii="Times New Roman" w:hAnsi="Times New Roman"/>
                <w:sz w:val="20"/>
                <w:szCs w:val="20"/>
                <w:lang w:val="id-ID"/>
              </w:rPr>
              <w:t xml:space="preserve">PTP and SSL </w:t>
            </w:r>
            <w:r w:rsidRPr="00876A1F">
              <w:rPr>
                <w:rFonts w:ascii="Times New Roman" w:hAnsi="Times New Roman"/>
                <w:sz w:val="20"/>
                <w:szCs w:val="20"/>
              </w:rPr>
              <w:t>Hereinafter collectively re</w:t>
            </w:r>
            <w:r w:rsidR="0073182F">
              <w:rPr>
                <w:rFonts w:ascii="Times New Roman" w:hAnsi="Times New Roman"/>
                <w:sz w:val="20"/>
                <w:szCs w:val="20"/>
              </w:rPr>
              <w:t>ferred to as the “Parties</w:t>
            </w:r>
            <w:r w:rsidRPr="00876A1F">
              <w:rPr>
                <w:rFonts w:ascii="Times New Roman" w:hAnsi="Times New Roman"/>
                <w:sz w:val="20"/>
                <w:szCs w:val="20"/>
              </w:rPr>
              <w:t>.”</w:t>
            </w:r>
          </w:p>
          <w:p w14:paraId="40D2AA76" w14:textId="77777777" w:rsidR="00801EAB" w:rsidRPr="00876A1F" w:rsidRDefault="00801EAB" w:rsidP="00801EAB">
            <w:pPr>
              <w:pStyle w:val="NoSpacing"/>
              <w:rPr>
                <w:rFonts w:ascii="Times New Roman" w:hAnsi="Times New Roman"/>
                <w:sz w:val="20"/>
                <w:szCs w:val="20"/>
              </w:rPr>
            </w:pPr>
          </w:p>
          <w:p w14:paraId="6CE23892" w14:textId="77777777" w:rsidR="00801EAB" w:rsidRPr="00876A1F" w:rsidRDefault="00801EAB" w:rsidP="00801EAB">
            <w:pPr>
              <w:pStyle w:val="NoSpacing"/>
              <w:jc w:val="both"/>
              <w:rPr>
                <w:rFonts w:ascii="Times New Roman" w:hAnsi="Times New Roman"/>
                <w:sz w:val="20"/>
                <w:szCs w:val="20"/>
              </w:rPr>
            </w:pPr>
            <w:r w:rsidRPr="00876A1F">
              <w:rPr>
                <w:rFonts w:ascii="Times New Roman" w:hAnsi="Times New Roman"/>
                <w:sz w:val="20"/>
                <w:szCs w:val="20"/>
              </w:rPr>
              <w:t>The Parties here to agree and accord to enter into this Agreement under the following terms and conditions:</w:t>
            </w:r>
          </w:p>
          <w:p w14:paraId="3DA132B9" w14:textId="77777777" w:rsidR="00801EAB" w:rsidRPr="00876A1F" w:rsidRDefault="00801EAB" w:rsidP="00801EAB">
            <w:pPr>
              <w:pStyle w:val="NoSpacing"/>
              <w:jc w:val="center"/>
              <w:rPr>
                <w:rFonts w:ascii="Times New Roman" w:hAnsi="Times New Roman"/>
                <w:b/>
                <w:sz w:val="20"/>
                <w:szCs w:val="20"/>
                <w:lang w:val="id-ID"/>
              </w:rPr>
            </w:pPr>
          </w:p>
          <w:p w14:paraId="6C23BC72" w14:textId="77777777" w:rsidR="00801EAB" w:rsidRPr="00876A1F" w:rsidRDefault="00801EAB" w:rsidP="00D62A1C">
            <w:pPr>
              <w:pStyle w:val="NoSpacing"/>
              <w:rPr>
                <w:rFonts w:ascii="Times New Roman" w:hAnsi="Times New Roman"/>
                <w:b/>
                <w:sz w:val="20"/>
                <w:szCs w:val="20"/>
              </w:rPr>
            </w:pPr>
          </w:p>
          <w:p w14:paraId="32014811"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ARTICLE 1</w:t>
            </w:r>
          </w:p>
          <w:p w14:paraId="76368851" w14:textId="77777777" w:rsidR="00801EAB" w:rsidRPr="00876A1F" w:rsidRDefault="00801EAB" w:rsidP="00801EAB">
            <w:pPr>
              <w:pStyle w:val="NoSpacing"/>
              <w:jc w:val="center"/>
              <w:rPr>
                <w:rFonts w:ascii="Times New Roman" w:hAnsi="Times New Roman"/>
                <w:b/>
                <w:sz w:val="20"/>
                <w:szCs w:val="20"/>
              </w:rPr>
            </w:pPr>
          </w:p>
          <w:p w14:paraId="25188AF5"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DEFINITIONS</w:t>
            </w:r>
          </w:p>
          <w:p w14:paraId="3997927A" w14:textId="77777777" w:rsidR="00801EAB" w:rsidRPr="00876A1F" w:rsidRDefault="00801EAB" w:rsidP="00801EAB">
            <w:pPr>
              <w:pStyle w:val="NoSpacing"/>
              <w:rPr>
                <w:rFonts w:ascii="Times New Roman" w:hAnsi="Times New Roman"/>
                <w:sz w:val="20"/>
                <w:szCs w:val="20"/>
              </w:rPr>
            </w:pPr>
          </w:p>
          <w:p w14:paraId="06DB1203" w14:textId="77777777" w:rsidR="00801EAB" w:rsidRPr="00876A1F" w:rsidRDefault="00801EAB" w:rsidP="00801EAB">
            <w:pPr>
              <w:pStyle w:val="NoSpacing"/>
              <w:jc w:val="both"/>
              <w:rPr>
                <w:rFonts w:ascii="Times New Roman" w:hAnsi="Times New Roman"/>
                <w:sz w:val="20"/>
                <w:szCs w:val="20"/>
              </w:rPr>
            </w:pPr>
            <w:r w:rsidRPr="00876A1F">
              <w:rPr>
                <w:rFonts w:ascii="Times New Roman" w:hAnsi="Times New Roman"/>
                <w:sz w:val="20"/>
                <w:szCs w:val="20"/>
              </w:rPr>
              <w:t>In this Agreement the following terms shall possess the following meanings:</w:t>
            </w:r>
          </w:p>
          <w:p w14:paraId="1D4EBFB4" w14:textId="77777777" w:rsidR="00801EAB" w:rsidRPr="00876A1F" w:rsidRDefault="00801EAB" w:rsidP="00801EAB">
            <w:pPr>
              <w:pStyle w:val="NoSpacing"/>
              <w:rPr>
                <w:rFonts w:ascii="Times New Roman" w:hAnsi="Times New Roman"/>
                <w:sz w:val="20"/>
                <w:szCs w:val="20"/>
              </w:rPr>
            </w:pPr>
          </w:p>
          <w:p w14:paraId="711D2239" w14:textId="77777777" w:rsidR="00801EAB" w:rsidRPr="005A5954" w:rsidDel="005A5954" w:rsidRDefault="00801EAB">
            <w:pPr>
              <w:pStyle w:val="NoSpacing"/>
              <w:numPr>
                <w:ilvl w:val="0"/>
                <w:numId w:val="12"/>
              </w:numPr>
              <w:jc w:val="both"/>
              <w:rPr>
                <w:del w:id="388" w:author="hp" w:date="2021-09-29T08:32:00Z"/>
                <w:rFonts w:ascii="Times New Roman" w:hAnsi="Times New Roman"/>
                <w:sz w:val="20"/>
                <w:szCs w:val="20"/>
                <w:rPrChange w:id="389" w:author="hp" w:date="2021-09-29T08:32:00Z">
                  <w:rPr>
                    <w:del w:id="390" w:author="hp" w:date="2021-09-29T08:32:00Z"/>
                    <w:rFonts w:ascii="Times New Roman" w:hAnsi="Times New Roman"/>
                    <w:sz w:val="20"/>
                    <w:szCs w:val="20"/>
                    <w:lang w:val="id-ID"/>
                  </w:rPr>
                </w:rPrChange>
              </w:rPr>
              <w:pPrChange w:id="391" w:author="hp" w:date="2021-09-29T08:34:00Z">
                <w:pPr>
                  <w:pStyle w:val="NoSpacing"/>
                  <w:numPr>
                    <w:numId w:val="29"/>
                  </w:numPr>
                  <w:ind w:left="284" w:hanging="284"/>
                  <w:jc w:val="both"/>
                </w:pPr>
              </w:pPrChange>
            </w:pPr>
            <w:r w:rsidRPr="00876A1F">
              <w:rPr>
                <w:rFonts w:ascii="Times New Roman" w:hAnsi="Times New Roman"/>
                <w:sz w:val="20"/>
                <w:szCs w:val="20"/>
              </w:rPr>
              <w:t xml:space="preserve">”Vessel” shall mean any container vessel which is either owned or leased by </w:t>
            </w:r>
            <w:del w:id="392" w:author="Ananta Aji Wiguna" w:date="2021-09-23T09:55:00Z">
              <w:r w:rsidRPr="00876A1F" w:rsidDel="00A6535F">
                <w:rPr>
                  <w:rFonts w:ascii="Times New Roman" w:hAnsi="Times New Roman"/>
                  <w:sz w:val="20"/>
                  <w:szCs w:val="20"/>
                </w:rPr>
                <w:delText xml:space="preserve">the Party of </w:delText>
              </w:r>
            </w:del>
            <w:r w:rsidRPr="00876A1F">
              <w:rPr>
                <w:rFonts w:ascii="Times New Roman" w:hAnsi="Times New Roman"/>
                <w:sz w:val="20"/>
                <w:szCs w:val="20"/>
              </w:rPr>
              <w:t>th</w:t>
            </w:r>
            <w:r w:rsidRPr="00876A1F">
              <w:rPr>
                <w:rFonts w:ascii="Times New Roman" w:hAnsi="Times New Roman"/>
                <w:sz w:val="20"/>
                <w:szCs w:val="20"/>
                <w:lang w:val="id-ID"/>
              </w:rPr>
              <w:t xml:space="preserve">e </w:t>
            </w:r>
            <w:del w:id="393" w:author="Ananta Aji Wiguna" w:date="2021-09-23T10:00:00Z">
              <w:r w:rsidRPr="00876A1F" w:rsidDel="00A6535F">
                <w:rPr>
                  <w:rFonts w:ascii="Times New Roman" w:hAnsi="Times New Roman"/>
                  <w:sz w:val="20"/>
                  <w:szCs w:val="20"/>
                  <w:lang w:val="id-ID"/>
                </w:rPr>
                <w:delText>Samudera Shipping Line</w:delText>
              </w:r>
            </w:del>
            <w:ins w:id="394" w:author="Ananta Aji Wiguna" w:date="2021-09-23T10:00:00Z">
              <w:r w:rsidR="00A6535F">
                <w:rPr>
                  <w:rFonts w:ascii="Times New Roman" w:hAnsi="Times New Roman"/>
                  <w:sz w:val="20"/>
                  <w:szCs w:val="20"/>
                </w:rPr>
                <w:t>SSL</w:t>
              </w:r>
            </w:ins>
            <w:r w:rsidRPr="00876A1F">
              <w:rPr>
                <w:rFonts w:ascii="Times New Roman" w:hAnsi="Times New Roman"/>
                <w:sz w:val="20"/>
                <w:szCs w:val="20"/>
              </w:rPr>
              <w:t>.</w:t>
            </w:r>
          </w:p>
          <w:p w14:paraId="72C7EE81" w14:textId="77777777" w:rsidR="005A5954" w:rsidRPr="00876A1F" w:rsidRDefault="005A5954">
            <w:pPr>
              <w:pStyle w:val="NoSpacing"/>
              <w:numPr>
                <w:ilvl w:val="0"/>
                <w:numId w:val="27"/>
              </w:numPr>
              <w:ind w:left="284" w:hanging="284"/>
              <w:jc w:val="both"/>
              <w:rPr>
                <w:ins w:id="395" w:author="hp" w:date="2021-09-29T08:32:00Z"/>
                <w:rFonts w:ascii="Times New Roman" w:hAnsi="Times New Roman"/>
                <w:sz w:val="20"/>
                <w:szCs w:val="20"/>
              </w:rPr>
              <w:pPrChange w:id="396" w:author="Novita Nurfiana" w:date="2021-09-20T16:59:00Z">
                <w:pPr>
                  <w:pStyle w:val="NoSpacing"/>
                  <w:numPr>
                    <w:numId w:val="29"/>
                  </w:numPr>
                  <w:ind w:left="284" w:hanging="284"/>
                  <w:jc w:val="both"/>
                </w:pPr>
              </w:pPrChange>
            </w:pPr>
          </w:p>
          <w:p w14:paraId="05B6C9A4" w14:textId="12E8F832" w:rsidR="00801EAB" w:rsidRPr="005A5954" w:rsidDel="001E5D70" w:rsidRDefault="00801EAB">
            <w:pPr>
              <w:pStyle w:val="NoSpacing"/>
              <w:numPr>
                <w:ilvl w:val="0"/>
                <w:numId w:val="27"/>
              </w:numPr>
              <w:ind w:left="284" w:hanging="284"/>
              <w:jc w:val="both"/>
              <w:rPr>
                <w:del w:id="397" w:author="hp" w:date="2021-09-29T08:29:00Z"/>
                <w:rFonts w:ascii="Times New Roman" w:hAnsi="Times New Roman"/>
                <w:sz w:val="20"/>
                <w:szCs w:val="20"/>
                <w:lang w:val="id-ID"/>
                <w:rPrChange w:id="398" w:author="hp" w:date="2021-09-29T08:32:00Z">
                  <w:rPr>
                    <w:del w:id="399" w:author="hp" w:date="2021-09-29T08:29:00Z"/>
                    <w:rFonts w:ascii="Times New Roman" w:hAnsi="Times New Roman"/>
                    <w:sz w:val="20"/>
                    <w:szCs w:val="20"/>
                  </w:rPr>
                </w:rPrChange>
              </w:rPr>
              <w:pPrChange w:id="400" w:author="hp" w:date="2021-09-29T08:29:00Z">
                <w:pPr>
                  <w:pStyle w:val="NoSpacing"/>
                  <w:ind w:left="284" w:hanging="284"/>
                  <w:jc w:val="both"/>
                </w:pPr>
              </w:pPrChange>
            </w:pPr>
          </w:p>
          <w:p w14:paraId="50623F77" w14:textId="35794737" w:rsidR="00801EAB" w:rsidRPr="00876A1F" w:rsidRDefault="00801EAB">
            <w:pPr>
              <w:pStyle w:val="NoSpacing"/>
              <w:numPr>
                <w:ilvl w:val="0"/>
                <w:numId w:val="27"/>
              </w:numPr>
              <w:ind w:left="284" w:hanging="284"/>
              <w:jc w:val="both"/>
              <w:rPr>
                <w:rFonts w:ascii="Times New Roman" w:hAnsi="Times New Roman"/>
                <w:sz w:val="20"/>
                <w:szCs w:val="20"/>
                <w:lang w:val="id-ID"/>
              </w:rPr>
              <w:pPrChange w:id="401" w:author="hp" w:date="2021-09-29T08:32:00Z">
                <w:pPr>
                  <w:pStyle w:val="NoSpacing"/>
                  <w:numPr>
                    <w:numId w:val="29"/>
                  </w:numPr>
                  <w:ind w:left="284" w:hanging="284"/>
                  <w:jc w:val="both"/>
                </w:pPr>
              </w:pPrChange>
            </w:pPr>
            <w:r w:rsidRPr="00876A1F">
              <w:rPr>
                <w:rFonts w:ascii="Times New Roman" w:hAnsi="Times New Roman"/>
                <w:sz w:val="20"/>
                <w:szCs w:val="20"/>
              </w:rPr>
              <w:t>“</w:t>
            </w:r>
            <w:ins w:id="402" w:author="hp" w:date="2021-09-29T08:32:00Z">
              <w:r w:rsidR="005A5954">
                <w:rPr>
                  <w:rFonts w:ascii="Times New Roman" w:hAnsi="Times New Roman"/>
                  <w:sz w:val="20"/>
                  <w:szCs w:val="20"/>
                  <w:lang w:val="id-ID"/>
                </w:rPr>
                <w:t xml:space="preserve"> </w:t>
              </w:r>
            </w:ins>
            <w:r w:rsidRPr="00876A1F">
              <w:rPr>
                <w:rFonts w:ascii="Times New Roman" w:hAnsi="Times New Roman"/>
                <w:sz w:val="20"/>
                <w:szCs w:val="20"/>
              </w:rPr>
              <w:t>Berthing Time” shall mean a particular period of time during which a Vessel berths, counting from the first line up to the last line.</w:t>
            </w:r>
          </w:p>
          <w:p w14:paraId="64299C7C" w14:textId="77777777" w:rsidR="00801EAB" w:rsidRPr="00876A1F" w:rsidRDefault="00801EAB" w:rsidP="00801EAB">
            <w:pPr>
              <w:pStyle w:val="NoSpacing"/>
              <w:ind w:left="284" w:hanging="284"/>
              <w:jc w:val="both"/>
              <w:rPr>
                <w:rFonts w:ascii="Times New Roman" w:hAnsi="Times New Roman"/>
                <w:sz w:val="20"/>
                <w:szCs w:val="20"/>
                <w:lang w:val="id-ID"/>
              </w:rPr>
            </w:pPr>
          </w:p>
          <w:p w14:paraId="2B651C3C" w14:textId="77777777" w:rsidR="00801EAB" w:rsidRPr="00876A1F" w:rsidRDefault="00801EAB">
            <w:pPr>
              <w:pStyle w:val="NoSpacing"/>
              <w:numPr>
                <w:ilvl w:val="0"/>
                <w:numId w:val="27"/>
              </w:numPr>
              <w:ind w:left="284" w:hanging="284"/>
              <w:jc w:val="both"/>
              <w:rPr>
                <w:rFonts w:ascii="Times New Roman" w:hAnsi="Times New Roman"/>
                <w:sz w:val="20"/>
                <w:szCs w:val="20"/>
                <w:lang w:val="id-ID"/>
              </w:rPr>
              <w:pPrChange w:id="403" w:author="Novita Nurfiana" w:date="2021-09-20T16:59:00Z">
                <w:pPr>
                  <w:pStyle w:val="NoSpacing"/>
                  <w:numPr>
                    <w:numId w:val="29"/>
                  </w:numPr>
                  <w:ind w:left="284" w:hanging="284"/>
                  <w:jc w:val="both"/>
                </w:pPr>
              </w:pPrChange>
            </w:pPr>
            <w:r w:rsidRPr="00876A1F">
              <w:rPr>
                <w:rFonts w:ascii="Times New Roman" w:hAnsi="Times New Roman"/>
                <w:sz w:val="20"/>
                <w:szCs w:val="20"/>
              </w:rPr>
              <w:t xml:space="preserve">“Berthing Windows” shall mean any day or time which is allocated to the Party of </w:t>
            </w:r>
            <w:del w:id="404" w:author="Ananta Aji Wiguna" w:date="2021-09-23T10:02:00Z">
              <w:r w:rsidRPr="00876A1F" w:rsidDel="00A6535F">
                <w:rPr>
                  <w:rFonts w:ascii="Times New Roman" w:hAnsi="Times New Roman"/>
                  <w:sz w:val="20"/>
                  <w:szCs w:val="20"/>
                </w:rPr>
                <w:delText>the</w:delText>
              </w:r>
              <w:r w:rsidRPr="00876A1F" w:rsidDel="00A6535F">
                <w:rPr>
                  <w:rFonts w:ascii="Times New Roman" w:hAnsi="Times New Roman"/>
                  <w:sz w:val="20"/>
                  <w:szCs w:val="20"/>
                  <w:lang w:val="id-ID"/>
                </w:rPr>
                <w:delText xml:space="preserve"> Samudera Shipping Line</w:delText>
              </w:r>
            </w:del>
            <w:ins w:id="405" w:author="Ananta Aji Wiguna" w:date="2021-09-23T10:02:00Z">
              <w:r w:rsidR="00A6535F">
                <w:rPr>
                  <w:rFonts w:ascii="Times New Roman" w:hAnsi="Times New Roman"/>
                  <w:sz w:val="20"/>
                  <w:szCs w:val="20"/>
                </w:rPr>
                <w:t>SSL</w:t>
              </w:r>
            </w:ins>
            <w:r w:rsidRPr="00876A1F">
              <w:rPr>
                <w:rFonts w:ascii="Times New Roman" w:hAnsi="Times New Roman"/>
                <w:sz w:val="20"/>
                <w:szCs w:val="20"/>
              </w:rPr>
              <w:t xml:space="preserve"> for the conduct of loading and unloading activities at </w:t>
            </w:r>
            <w:del w:id="406" w:author="Ananta Aji Wiguna" w:date="2021-09-23T09:57:00Z">
              <w:r w:rsidRPr="00876A1F" w:rsidDel="00A6535F">
                <w:rPr>
                  <w:rFonts w:ascii="Times New Roman" w:hAnsi="Times New Roman"/>
                  <w:sz w:val="20"/>
                  <w:szCs w:val="20"/>
                </w:rPr>
                <w:delText xml:space="preserve">the Party of </w:delText>
              </w:r>
            </w:del>
            <w:r w:rsidRPr="00876A1F">
              <w:rPr>
                <w:rFonts w:ascii="Times New Roman" w:hAnsi="Times New Roman"/>
                <w:sz w:val="20"/>
                <w:szCs w:val="20"/>
              </w:rPr>
              <w:t xml:space="preserve">the </w:t>
            </w:r>
            <w:r w:rsidRPr="00876A1F">
              <w:rPr>
                <w:rFonts w:ascii="Times New Roman" w:hAnsi="Times New Roman"/>
                <w:sz w:val="20"/>
                <w:szCs w:val="20"/>
                <w:lang w:val="id-ID"/>
              </w:rPr>
              <w:t>PTP</w:t>
            </w:r>
            <w:r w:rsidRPr="00876A1F">
              <w:rPr>
                <w:rFonts w:ascii="Times New Roman" w:hAnsi="Times New Roman"/>
                <w:sz w:val="20"/>
                <w:szCs w:val="20"/>
              </w:rPr>
              <w:t xml:space="preserve"> terminal </w:t>
            </w:r>
            <w:del w:id="407" w:author="Ananta Aji Wiguna" w:date="2021-09-23T10:02:00Z">
              <w:r w:rsidRPr="00876A1F" w:rsidDel="00A6535F">
                <w:rPr>
                  <w:rFonts w:ascii="Times New Roman" w:hAnsi="Times New Roman"/>
                  <w:sz w:val="20"/>
                  <w:szCs w:val="20"/>
                </w:rPr>
                <w:delText xml:space="preserve">under </w:delText>
              </w:r>
            </w:del>
            <w:ins w:id="408" w:author="Ananta Aji Wiguna" w:date="2021-09-23T09:57:00Z">
              <w:r w:rsidR="00A6535F">
                <w:rPr>
                  <w:rFonts w:ascii="Times New Roman" w:hAnsi="Times New Roman"/>
                  <w:sz w:val="20"/>
                  <w:szCs w:val="20"/>
                </w:rPr>
                <w:t xml:space="preserve">based on </w:t>
              </w:r>
            </w:ins>
            <w:r w:rsidRPr="00876A1F">
              <w:rPr>
                <w:rFonts w:ascii="Times New Roman" w:hAnsi="Times New Roman"/>
                <w:sz w:val="20"/>
                <w:szCs w:val="20"/>
              </w:rPr>
              <w:t>mutual agreement.</w:t>
            </w:r>
          </w:p>
          <w:p w14:paraId="60F905CF" w14:textId="77777777" w:rsidR="00801EAB" w:rsidRPr="00876A1F" w:rsidRDefault="00801EAB" w:rsidP="00801EAB">
            <w:pPr>
              <w:pStyle w:val="ListParagraph"/>
              <w:rPr>
                <w:sz w:val="20"/>
                <w:szCs w:val="20"/>
                <w:lang w:val="id-ID"/>
              </w:rPr>
            </w:pPr>
          </w:p>
          <w:p w14:paraId="4C60B223" w14:textId="77777777" w:rsidR="00801EAB" w:rsidRPr="00876A1F" w:rsidRDefault="004238A7">
            <w:pPr>
              <w:pStyle w:val="NoSpacing"/>
              <w:numPr>
                <w:ilvl w:val="0"/>
                <w:numId w:val="27"/>
              </w:numPr>
              <w:ind w:left="284" w:hanging="284"/>
              <w:jc w:val="both"/>
              <w:rPr>
                <w:rFonts w:ascii="Times New Roman" w:hAnsi="Times New Roman"/>
                <w:sz w:val="20"/>
                <w:szCs w:val="20"/>
                <w:lang w:val="id-ID"/>
              </w:rPr>
              <w:pPrChange w:id="409" w:author="Novita Nurfiana" w:date="2021-09-20T16:59:00Z">
                <w:pPr>
                  <w:pStyle w:val="NoSpacing"/>
                  <w:numPr>
                    <w:numId w:val="29"/>
                  </w:numPr>
                  <w:ind w:left="284" w:hanging="284"/>
                  <w:jc w:val="both"/>
                </w:pPr>
              </w:pPrChange>
            </w:pPr>
            <w:ins w:id="410" w:author="Ananta Aji Wiguna" w:date="2021-09-23T09:48:00Z">
              <w:r>
                <w:rPr>
                  <w:rStyle w:val="hps"/>
                  <w:rFonts w:ascii="Times New Roman" w:hAnsi="Times New Roman"/>
                  <w:sz w:val="20"/>
                  <w:szCs w:val="20"/>
                </w:rPr>
                <w:t>“</w:t>
              </w:r>
            </w:ins>
            <w:commentRangeStart w:id="411"/>
            <w:r w:rsidR="00801EAB" w:rsidRPr="00876A1F">
              <w:rPr>
                <w:rStyle w:val="hps"/>
                <w:rFonts w:ascii="Times New Roman" w:hAnsi="Times New Roman"/>
                <w:sz w:val="20"/>
                <w:szCs w:val="20"/>
              </w:rPr>
              <w:t>Delay</w:t>
            </w:r>
            <w:ins w:id="412" w:author="Ananta Aji Wiguna" w:date="2021-09-23T09:48:00Z">
              <w:r>
                <w:rPr>
                  <w:rStyle w:val="hps"/>
                  <w:rFonts w:ascii="Times New Roman" w:hAnsi="Times New Roman"/>
                  <w:sz w:val="20"/>
                  <w:szCs w:val="20"/>
                </w:rPr>
                <w:t>”</w:t>
              </w:r>
            </w:ins>
            <w:r w:rsidR="00801EAB" w:rsidRPr="00876A1F">
              <w:rPr>
                <w:rFonts w:ascii="Times New Roman" w:hAnsi="Times New Roman"/>
                <w:sz w:val="20"/>
                <w:szCs w:val="20"/>
              </w:rPr>
              <w:t xml:space="preserve"> </w:t>
            </w:r>
            <w:r w:rsidR="00801EAB" w:rsidRPr="00876A1F">
              <w:rPr>
                <w:rStyle w:val="hps"/>
                <w:rFonts w:ascii="Times New Roman" w:hAnsi="Times New Roman"/>
                <w:sz w:val="20"/>
                <w:szCs w:val="20"/>
              </w:rPr>
              <w:t xml:space="preserve">shall mean </w:t>
            </w:r>
            <w:r w:rsidR="00801EAB" w:rsidRPr="00876A1F">
              <w:rPr>
                <w:rFonts w:ascii="Times New Roman" w:hAnsi="Times New Roman"/>
                <w:sz w:val="20"/>
                <w:szCs w:val="20"/>
                <w:lang w:eastAsia="id-ID"/>
              </w:rPr>
              <w:t xml:space="preserve">the delay time of </w:t>
            </w:r>
            <w:del w:id="413" w:author="Ananta Aji Wiguna" w:date="2021-09-23T09:57:00Z">
              <w:r w:rsidR="00801EAB" w:rsidRPr="00876A1F" w:rsidDel="00A6535F">
                <w:rPr>
                  <w:rFonts w:ascii="Times New Roman" w:hAnsi="Times New Roman"/>
                  <w:sz w:val="20"/>
                  <w:szCs w:val="20"/>
                  <w:lang w:val="id-ID" w:eastAsia="id-ID"/>
                </w:rPr>
                <w:delText xml:space="preserve">the Party of the </w:delText>
              </w:r>
            </w:del>
            <w:del w:id="414" w:author="Ananta Aji Wiguna" w:date="2021-09-23T10:03:00Z">
              <w:r w:rsidR="00801EAB" w:rsidRPr="00876A1F" w:rsidDel="00A6535F">
                <w:rPr>
                  <w:rFonts w:ascii="Times New Roman" w:hAnsi="Times New Roman"/>
                  <w:sz w:val="20"/>
                  <w:szCs w:val="20"/>
                  <w:lang w:val="id-ID" w:eastAsia="id-ID"/>
                </w:rPr>
                <w:delText>Samudera Shipping Line</w:delText>
              </w:r>
            </w:del>
            <w:ins w:id="415" w:author="Ananta Aji Wiguna" w:date="2021-09-23T10:03:00Z">
              <w:r w:rsidR="00A6535F">
                <w:rPr>
                  <w:rFonts w:ascii="Times New Roman" w:hAnsi="Times New Roman"/>
                  <w:sz w:val="20"/>
                  <w:szCs w:val="20"/>
                  <w:lang w:eastAsia="id-ID"/>
                </w:rPr>
                <w:t>SSL</w:t>
              </w:r>
            </w:ins>
            <w:r w:rsidR="00801EAB" w:rsidRPr="00876A1F">
              <w:rPr>
                <w:rFonts w:ascii="Times New Roman" w:hAnsi="Times New Roman"/>
                <w:sz w:val="20"/>
                <w:szCs w:val="20"/>
                <w:lang w:eastAsia="id-ID"/>
              </w:rPr>
              <w:t xml:space="preserve"> vessel exceed</w:t>
            </w:r>
            <w:ins w:id="416" w:author="Ananta Aji Wiguna" w:date="2021-09-23T09:58:00Z">
              <w:r w:rsidR="00A6535F">
                <w:rPr>
                  <w:rFonts w:ascii="Times New Roman" w:hAnsi="Times New Roman"/>
                  <w:sz w:val="20"/>
                  <w:szCs w:val="20"/>
                  <w:lang w:eastAsia="id-ID"/>
                </w:rPr>
                <w:t>ing</w:t>
              </w:r>
            </w:ins>
            <w:r w:rsidR="00801EAB" w:rsidRPr="00876A1F">
              <w:rPr>
                <w:rFonts w:ascii="Times New Roman" w:hAnsi="Times New Roman"/>
                <w:sz w:val="20"/>
                <w:szCs w:val="20"/>
                <w:lang w:eastAsia="id-ID"/>
              </w:rPr>
              <w:t xml:space="preserve"> </w:t>
            </w:r>
            <w:r w:rsidR="00801EAB" w:rsidRPr="00876A1F">
              <w:rPr>
                <w:rFonts w:ascii="Times New Roman" w:hAnsi="Times New Roman"/>
                <w:sz w:val="20"/>
                <w:szCs w:val="20"/>
                <w:lang w:val="id-ID" w:eastAsia="id-ID"/>
              </w:rPr>
              <w:t>6</w:t>
            </w:r>
            <w:r w:rsidR="00801EAB" w:rsidRPr="00876A1F">
              <w:rPr>
                <w:rFonts w:ascii="Times New Roman" w:hAnsi="Times New Roman"/>
                <w:sz w:val="20"/>
                <w:szCs w:val="20"/>
                <w:lang w:eastAsia="id-ID"/>
              </w:rPr>
              <w:t xml:space="preserve"> (</w:t>
            </w:r>
            <w:r w:rsidR="00801EAB" w:rsidRPr="00876A1F">
              <w:rPr>
                <w:rFonts w:ascii="Times New Roman" w:hAnsi="Times New Roman"/>
                <w:sz w:val="20"/>
                <w:szCs w:val="20"/>
                <w:lang w:val="id-ID" w:eastAsia="id-ID"/>
              </w:rPr>
              <w:t>six</w:t>
            </w:r>
            <w:r w:rsidR="00801EAB" w:rsidRPr="00876A1F">
              <w:rPr>
                <w:rFonts w:ascii="Times New Roman" w:hAnsi="Times New Roman"/>
                <w:sz w:val="20"/>
                <w:szCs w:val="20"/>
                <w:lang w:eastAsia="id-ID"/>
              </w:rPr>
              <w:t xml:space="preserve">) hours </w:t>
            </w:r>
            <w:ins w:id="417" w:author="Ananta Aji Wiguna" w:date="2021-09-23T09:58:00Z">
              <w:r w:rsidR="00A6535F">
                <w:rPr>
                  <w:rFonts w:ascii="Times New Roman" w:hAnsi="Times New Roman"/>
                  <w:sz w:val="20"/>
                  <w:szCs w:val="20"/>
                  <w:lang w:eastAsia="id-ID"/>
                </w:rPr>
                <w:t xml:space="preserve">at the maximum </w:t>
              </w:r>
            </w:ins>
            <w:r w:rsidR="00801EAB" w:rsidRPr="00876A1F">
              <w:rPr>
                <w:rFonts w:ascii="Times New Roman" w:hAnsi="Times New Roman"/>
                <w:sz w:val="20"/>
                <w:szCs w:val="20"/>
                <w:lang w:eastAsia="id-ID"/>
              </w:rPr>
              <w:t>from the berthing window time set</w:t>
            </w:r>
            <w:r w:rsidR="00801EAB" w:rsidRPr="00876A1F">
              <w:rPr>
                <w:rFonts w:ascii="Times New Roman" w:hAnsi="Times New Roman"/>
                <w:sz w:val="20"/>
                <w:szCs w:val="20"/>
              </w:rPr>
              <w:t xml:space="preserve"> </w:t>
            </w:r>
            <w:ins w:id="418" w:author="Ananta Aji Wiguna" w:date="2021-09-23T10:03:00Z">
              <w:r w:rsidR="00A6535F">
                <w:rPr>
                  <w:rFonts w:ascii="Times New Roman" w:hAnsi="Times New Roman"/>
                  <w:sz w:val="20"/>
                  <w:szCs w:val="20"/>
                </w:rPr>
                <w:t xml:space="preserve">at </w:t>
              </w:r>
            </w:ins>
            <w:del w:id="419" w:author="Ananta Aji Wiguna" w:date="2021-09-23T10:03:00Z">
              <w:r w:rsidR="00801EAB" w:rsidRPr="00876A1F" w:rsidDel="00A6535F">
                <w:rPr>
                  <w:rFonts w:ascii="Times New Roman" w:hAnsi="Times New Roman"/>
                  <w:sz w:val="20"/>
                  <w:szCs w:val="20"/>
                </w:rPr>
                <w:delText xml:space="preserve">by </w:delText>
              </w:r>
              <w:r w:rsidR="00801EAB" w:rsidRPr="00876A1F" w:rsidDel="00A6535F">
                <w:rPr>
                  <w:rFonts w:ascii="Times New Roman" w:hAnsi="Times New Roman"/>
                  <w:sz w:val="20"/>
                  <w:szCs w:val="20"/>
                  <w:lang w:val="id-ID"/>
                </w:rPr>
                <w:delText xml:space="preserve">the Party of </w:delText>
              </w:r>
            </w:del>
            <w:r w:rsidR="00801EAB" w:rsidRPr="00876A1F">
              <w:rPr>
                <w:rFonts w:ascii="Times New Roman" w:hAnsi="Times New Roman"/>
                <w:sz w:val="20"/>
                <w:szCs w:val="20"/>
                <w:lang w:val="id-ID"/>
              </w:rPr>
              <w:t>the PTP</w:t>
            </w:r>
            <w:ins w:id="420" w:author="Ananta Aji Wiguna" w:date="2021-09-23T10:03:00Z">
              <w:r w:rsidR="00A6535F">
                <w:rPr>
                  <w:rFonts w:ascii="Times New Roman" w:hAnsi="Times New Roman"/>
                  <w:sz w:val="20"/>
                  <w:szCs w:val="20"/>
                </w:rPr>
                <w:t>’s terminal</w:t>
              </w:r>
            </w:ins>
            <w:r w:rsidR="00801EAB" w:rsidRPr="00876A1F">
              <w:rPr>
                <w:rFonts w:ascii="Times New Roman" w:hAnsi="Times New Roman"/>
                <w:sz w:val="20"/>
                <w:szCs w:val="20"/>
              </w:rPr>
              <w:t>.</w:t>
            </w:r>
            <w:commentRangeEnd w:id="411"/>
            <w:r w:rsidR="0073182F">
              <w:rPr>
                <w:rStyle w:val="CommentReference"/>
              </w:rPr>
              <w:commentReference w:id="411"/>
            </w:r>
          </w:p>
          <w:p w14:paraId="349EBDAF" w14:textId="77777777" w:rsidR="00801EAB" w:rsidRPr="00876A1F" w:rsidRDefault="00801EAB" w:rsidP="00801EAB">
            <w:pPr>
              <w:pStyle w:val="NoSpacing"/>
              <w:ind w:left="284" w:hanging="284"/>
              <w:jc w:val="both"/>
              <w:rPr>
                <w:rFonts w:ascii="Times New Roman" w:hAnsi="Times New Roman"/>
                <w:sz w:val="20"/>
                <w:szCs w:val="20"/>
                <w:lang w:val="id-ID"/>
              </w:rPr>
            </w:pPr>
          </w:p>
          <w:p w14:paraId="48DFBBAA" w14:textId="77777777" w:rsidR="00801EAB" w:rsidRPr="00876A1F" w:rsidDel="00CC52DD" w:rsidRDefault="00801EAB">
            <w:pPr>
              <w:pStyle w:val="NoSpacing"/>
              <w:numPr>
                <w:ilvl w:val="0"/>
                <w:numId w:val="27"/>
              </w:numPr>
              <w:ind w:left="284" w:hanging="284"/>
              <w:jc w:val="both"/>
              <w:rPr>
                <w:del w:id="421" w:author="Ananta Aji Wiguna" w:date="2021-09-23T10:18:00Z"/>
                <w:rFonts w:ascii="Times New Roman" w:hAnsi="Times New Roman"/>
                <w:sz w:val="20"/>
                <w:szCs w:val="20"/>
              </w:rPr>
              <w:pPrChange w:id="422" w:author="Novita Nurfiana" w:date="2021-09-20T16:59:00Z">
                <w:pPr>
                  <w:pStyle w:val="NoSpacing"/>
                  <w:numPr>
                    <w:numId w:val="29"/>
                  </w:numPr>
                  <w:ind w:left="284" w:hanging="284"/>
                  <w:jc w:val="both"/>
                </w:pPr>
              </w:pPrChange>
            </w:pPr>
            <w:r w:rsidRPr="00876A1F">
              <w:rPr>
                <w:rFonts w:ascii="Times New Roman" w:hAnsi="Times New Roman"/>
                <w:sz w:val="20"/>
                <w:szCs w:val="20"/>
              </w:rPr>
              <w:t xml:space="preserve">”Box Ship Hour” shall mean the average number of containers loaded and unloaded per hour, counting from the </w:t>
            </w:r>
            <w:r w:rsidRPr="00876A1F">
              <w:rPr>
                <w:rFonts w:ascii="Times New Roman" w:hAnsi="Times New Roman"/>
                <w:sz w:val="20"/>
                <w:szCs w:val="20"/>
                <w:lang w:val="id-ID"/>
              </w:rPr>
              <w:t>common discharge untill complete loading</w:t>
            </w:r>
            <w:r w:rsidRPr="00876A1F">
              <w:rPr>
                <w:rFonts w:ascii="Times New Roman" w:hAnsi="Times New Roman"/>
                <w:sz w:val="20"/>
                <w:szCs w:val="20"/>
              </w:rPr>
              <w:t xml:space="preserve"> (excluded CIQP</w:t>
            </w:r>
            <w:r w:rsidRPr="00876A1F">
              <w:rPr>
                <w:rFonts w:ascii="Times New Roman" w:hAnsi="Times New Roman"/>
                <w:sz w:val="20"/>
                <w:szCs w:val="20"/>
                <w:lang w:val="id-ID"/>
              </w:rPr>
              <w:t xml:space="preserve"> and rest time</w:t>
            </w:r>
            <w:r w:rsidRPr="00876A1F">
              <w:rPr>
                <w:rFonts w:ascii="Times New Roman" w:hAnsi="Times New Roman"/>
                <w:sz w:val="20"/>
                <w:szCs w:val="20"/>
              </w:rPr>
              <w:t>)</w:t>
            </w:r>
          </w:p>
          <w:p w14:paraId="4A2F4179" w14:textId="77777777" w:rsidR="00801EAB" w:rsidRPr="00CC52DD" w:rsidDel="00CC52DD" w:rsidRDefault="00801EAB">
            <w:pPr>
              <w:pStyle w:val="NoSpacing"/>
              <w:numPr>
                <w:ilvl w:val="0"/>
                <w:numId w:val="27"/>
              </w:numPr>
              <w:ind w:left="284" w:hanging="284"/>
              <w:jc w:val="both"/>
              <w:rPr>
                <w:del w:id="423" w:author="Ananta Aji Wiguna" w:date="2021-09-23T10:18:00Z"/>
                <w:rFonts w:ascii="Times New Roman" w:hAnsi="Times New Roman"/>
                <w:sz w:val="20"/>
                <w:szCs w:val="20"/>
              </w:rPr>
              <w:pPrChange w:id="424" w:author="Ananta Aji Wiguna" w:date="2021-09-23T10:18:00Z">
                <w:pPr>
                  <w:pStyle w:val="NoSpacing"/>
                  <w:jc w:val="both"/>
                </w:pPr>
              </w:pPrChange>
            </w:pPr>
          </w:p>
          <w:p w14:paraId="11EF9B32" w14:textId="77777777" w:rsidR="00801EAB" w:rsidRPr="00876A1F" w:rsidRDefault="00801EAB">
            <w:pPr>
              <w:pStyle w:val="NoSpacing"/>
              <w:numPr>
                <w:ilvl w:val="0"/>
                <w:numId w:val="27"/>
              </w:numPr>
              <w:ind w:left="284" w:hanging="284"/>
              <w:jc w:val="both"/>
              <w:rPr>
                <w:rFonts w:ascii="Times New Roman" w:hAnsi="Times New Roman"/>
                <w:sz w:val="20"/>
                <w:szCs w:val="20"/>
              </w:rPr>
              <w:pPrChange w:id="425" w:author="Ananta Aji Wiguna" w:date="2021-09-23T10:18:00Z">
                <w:pPr>
                  <w:pStyle w:val="NoSpacing"/>
                  <w:jc w:val="both"/>
                </w:pPr>
              </w:pPrChange>
            </w:pPr>
          </w:p>
          <w:p w14:paraId="302197A5" w14:textId="77777777" w:rsidR="00801EAB" w:rsidRPr="00876A1F" w:rsidRDefault="00801EAB" w:rsidP="00801EAB">
            <w:pPr>
              <w:pStyle w:val="NoSpacing"/>
              <w:jc w:val="both"/>
              <w:rPr>
                <w:rFonts w:ascii="Times New Roman" w:hAnsi="Times New Roman"/>
                <w:sz w:val="20"/>
                <w:szCs w:val="20"/>
              </w:rPr>
            </w:pPr>
          </w:p>
          <w:p w14:paraId="13C35D8D" w14:textId="77777777" w:rsidR="00801EAB" w:rsidDel="00ED09CC" w:rsidRDefault="00801EAB" w:rsidP="00801EAB">
            <w:pPr>
              <w:pStyle w:val="NoSpacing"/>
              <w:ind w:left="284" w:hanging="284"/>
              <w:jc w:val="both"/>
              <w:rPr>
                <w:ins w:id="426" w:author="Ananta Aji Wiguna" w:date="2021-09-23T10:18:00Z"/>
                <w:del w:id="427" w:author="hp" w:date="2021-09-29T11:28:00Z"/>
                <w:rFonts w:ascii="Times New Roman" w:hAnsi="Times New Roman"/>
                <w:sz w:val="20"/>
                <w:szCs w:val="20"/>
              </w:rPr>
            </w:pPr>
          </w:p>
          <w:p w14:paraId="48E89E13" w14:textId="77777777" w:rsidR="00CC52DD" w:rsidDel="00ED09CC" w:rsidRDefault="00CC52DD" w:rsidP="00801EAB">
            <w:pPr>
              <w:pStyle w:val="NoSpacing"/>
              <w:ind w:left="284" w:hanging="284"/>
              <w:jc w:val="both"/>
              <w:rPr>
                <w:ins w:id="428" w:author="Ananta Aji Wiguna" w:date="2021-09-23T10:18:00Z"/>
                <w:del w:id="429" w:author="hp" w:date="2021-09-29T11:28:00Z"/>
                <w:rFonts w:ascii="Times New Roman" w:hAnsi="Times New Roman"/>
                <w:sz w:val="20"/>
                <w:szCs w:val="20"/>
              </w:rPr>
            </w:pPr>
          </w:p>
          <w:p w14:paraId="1F050D0E" w14:textId="77777777" w:rsidR="00CC52DD" w:rsidRPr="00876A1F" w:rsidRDefault="00CC52DD" w:rsidP="00ED09CC">
            <w:pPr>
              <w:pStyle w:val="NoSpacing"/>
              <w:jc w:val="both"/>
              <w:rPr>
                <w:rFonts w:ascii="Times New Roman" w:hAnsi="Times New Roman"/>
                <w:sz w:val="20"/>
                <w:szCs w:val="20"/>
              </w:rPr>
              <w:pPrChange w:id="430" w:author="hp" w:date="2021-09-29T11:28:00Z">
                <w:pPr>
                  <w:pStyle w:val="NoSpacing"/>
                  <w:ind w:left="284" w:hanging="284"/>
                  <w:jc w:val="both"/>
                </w:pPr>
              </w:pPrChange>
            </w:pPr>
          </w:p>
          <w:p w14:paraId="1FD296DF" w14:textId="77777777" w:rsidR="00801EAB" w:rsidRPr="00876A1F" w:rsidRDefault="00801EAB">
            <w:pPr>
              <w:pStyle w:val="NoSpacing"/>
              <w:numPr>
                <w:ilvl w:val="0"/>
                <w:numId w:val="27"/>
              </w:numPr>
              <w:ind w:left="284" w:hanging="284"/>
              <w:jc w:val="both"/>
              <w:rPr>
                <w:rFonts w:ascii="Times New Roman" w:hAnsi="Times New Roman"/>
                <w:sz w:val="20"/>
                <w:szCs w:val="20"/>
                <w:lang w:val="id-ID"/>
              </w:rPr>
              <w:pPrChange w:id="431" w:author="Novita Nurfiana" w:date="2021-09-20T16:59:00Z">
                <w:pPr>
                  <w:pStyle w:val="NoSpacing"/>
                  <w:numPr>
                    <w:numId w:val="29"/>
                  </w:numPr>
                  <w:ind w:left="284" w:hanging="284"/>
                  <w:jc w:val="both"/>
                </w:pPr>
              </w:pPrChange>
            </w:pPr>
            <w:r w:rsidRPr="00876A1F">
              <w:rPr>
                <w:rFonts w:ascii="Times New Roman" w:hAnsi="Times New Roman"/>
                <w:sz w:val="20"/>
                <w:szCs w:val="20"/>
              </w:rPr>
              <w:t xml:space="preserve">”Rate” shall mean a particular amount of port service fee which is to be charged by </w:t>
            </w:r>
            <w:del w:id="432" w:author="Novita Nurfiana" w:date="2021-09-20T14:59:00Z">
              <w:r w:rsidRPr="00876A1F" w:rsidDel="0073182F">
                <w:rPr>
                  <w:rFonts w:ascii="Times New Roman" w:hAnsi="Times New Roman"/>
                  <w:sz w:val="20"/>
                  <w:szCs w:val="20"/>
                </w:rPr>
                <w:delText xml:space="preserve">the Party of the </w:delText>
              </w:r>
            </w:del>
            <w:r w:rsidRPr="00876A1F">
              <w:rPr>
                <w:rFonts w:ascii="Times New Roman" w:hAnsi="Times New Roman"/>
                <w:sz w:val="20"/>
                <w:szCs w:val="20"/>
                <w:lang w:val="id-ID"/>
              </w:rPr>
              <w:t>PTP</w:t>
            </w:r>
            <w:r w:rsidRPr="00876A1F">
              <w:rPr>
                <w:rFonts w:ascii="Times New Roman" w:hAnsi="Times New Roman"/>
                <w:sz w:val="20"/>
                <w:szCs w:val="20"/>
              </w:rPr>
              <w:t xml:space="preserve"> on </w:t>
            </w:r>
            <w:del w:id="433" w:author="Novita Nurfiana" w:date="2021-09-20T15:00:00Z">
              <w:r w:rsidRPr="00876A1F" w:rsidDel="0073182F">
                <w:rPr>
                  <w:rFonts w:ascii="Times New Roman" w:hAnsi="Times New Roman"/>
                  <w:sz w:val="20"/>
                  <w:szCs w:val="20"/>
                </w:rPr>
                <w:delText xml:space="preserve">the Party of the </w:delText>
              </w:r>
              <w:r w:rsidRPr="00876A1F" w:rsidDel="0073182F">
                <w:rPr>
                  <w:rFonts w:ascii="Times New Roman" w:hAnsi="Times New Roman"/>
                  <w:sz w:val="20"/>
                  <w:szCs w:val="20"/>
                  <w:lang w:val="id-ID"/>
                </w:rPr>
                <w:delText>Samudera Shipping Line</w:delText>
              </w:r>
            </w:del>
            <w:ins w:id="434" w:author="Novita Nurfiana" w:date="2021-09-20T15:00:00Z">
              <w:r w:rsidR="0073182F">
                <w:rPr>
                  <w:rFonts w:ascii="Times New Roman" w:hAnsi="Times New Roman"/>
                  <w:sz w:val="20"/>
                  <w:szCs w:val="20"/>
                </w:rPr>
                <w:t xml:space="preserve"> SSL</w:t>
              </w:r>
            </w:ins>
            <w:r w:rsidRPr="00876A1F">
              <w:rPr>
                <w:rFonts w:ascii="Times New Roman" w:hAnsi="Times New Roman"/>
                <w:sz w:val="20"/>
                <w:szCs w:val="20"/>
              </w:rPr>
              <w:t xml:space="preserve"> for the services rendered at the Container Terminal.</w:t>
            </w:r>
          </w:p>
          <w:p w14:paraId="6CF2B91C" w14:textId="77777777" w:rsidR="00801EAB" w:rsidDel="00CC52DD" w:rsidRDefault="00801EAB" w:rsidP="00D62A1C">
            <w:pPr>
              <w:pStyle w:val="NoSpacing"/>
              <w:jc w:val="both"/>
              <w:rPr>
                <w:del w:id="435" w:author="Ananta Aji Wiguna" w:date="2021-09-23T10:18:00Z"/>
                <w:rFonts w:ascii="Times New Roman" w:hAnsi="Times New Roman"/>
                <w:sz w:val="20"/>
                <w:szCs w:val="20"/>
              </w:rPr>
            </w:pPr>
          </w:p>
          <w:p w14:paraId="36B447AE" w14:textId="77777777" w:rsidR="00876A1F" w:rsidRDefault="00876A1F" w:rsidP="00D62A1C">
            <w:pPr>
              <w:pStyle w:val="NoSpacing"/>
              <w:jc w:val="both"/>
              <w:rPr>
                <w:rFonts w:ascii="Times New Roman" w:hAnsi="Times New Roman"/>
                <w:sz w:val="20"/>
                <w:szCs w:val="20"/>
              </w:rPr>
            </w:pPr>
          </w:p>
          <w:p w14:paraId="3D2EB641" w14:textId="77777777" w:rsidR="00876A1F" w:rsidRPr="00876A1F" w:rsidRDefault="00876A1F" w:rsidP="00D62A1C">
            <w:pPr>
              <w:pStyle w:val="NoSpacing"/>
              <w:jc w:val="both"/>
              <w:rPr>
                <w:rFonts w:ascii="Times New Roman" w:hAnsi="Times New Roman"/>
                <w:sz w:val="20"/>
                <w:szCs w:val="20"/>
              </w:rPr>
            </w:pPr>
          </w:p>
          <w:p w14:paraId="44129F80" w14:textId="77777777" w:rsidR="00801EAB" w:rsidRPr="00876A1F" w:rsidRDefault="00801EAB">
            <w:pPr>
              <w:pStyle w:val="NoSpacing"/>
              <w:numPr>
                <w:ilvl w:val="0"/>
                <w:numId w:val="27"/>
              </w:numPr>
              <w:ind w:left="284" w:hanging="284"/>
              <w:jc w:val="both"/>
              <w:rPr>
                <w:rFonts w:ascii="Times New Roman" w:hAnsi="Times New Roman"/>
                <w:sz w:val="20"/>
                <w:szCs w:val="20"/>
                <w:lang w:val="id-ID"/>
              </w:rPr>
              <w:pPrChange w:id="436" w:author="Novita Nurfiana" w:date="2021-09-20T16:59:00Z">
                <w:pPr>
                  <w:pStyle w:val="NoSpacing"/>
                  <w:numPr>
                    <w:numId w:val="29"/>
                  </w:numPr>
                  <w:ind w:left="284" w:hanging="284"/>
                  <w:jc w:val="both"/>
                </w:pPr>
              </w:pPrChange>
            </w:pPr>
            <w:r w:rsidRPr="00876A1F">
              <w:rPr>
                <w:rFonts w:ascii="Times New Roman" w:hAnsi="Times New Roman"/>
                <w:sz w:val="20"/>
                <w:szCs w:val="20"/>
              </w:rPr>
              <w:t>“Container Terminal” shall mean a particular terminal at which container loading, unloading and stacking are conducted for export and import purposes.</w:t>
            </w:r>
          </w:p>
          <w:p w14:paraId="197DBAB5" w14:textId="77777777" w:rsidR="00801EAB" w:rsidRPr="00876A1F" w:rsidRDefault="00801EAB" w:rsidP="00801EAB">
            <w:pPr>
              <w:pStyle w:val="NoSpacing"/>
              <w:ind w:left="284"/>
              <w:jc w:val="both"/>
              <w:rPr>
                <w:rFonts w:ascii="Times New Roman" w:hAnsi="Times New Roman"/>
                <w:sz w:val="20"/>
                <w:szCs w:val="20"/>
                <w:lang w:val="id-ID"/>
              </w:rPr>
            </w:pPr>
          </w:p>
          <w:p w14:paraId="077076FE" w14:textId="77777777" w:rsidR="00801EAB" w:rsidRPr="00876A1F" w:rsidRDefault="00801EAB">
            <w:pPr>
              <w:pStyle w:val="NoSpacing"/>
              <w:numPr>
                <w:ilvl w:val="0"/>
                <w:numId w:val="27"/>
              </w:numPr>
              <w:ind w:left="284" w:hanging="284"/>
              <w:jc w:val="both"/>
              <w:rPr>
                <w:rFonts w:ascii="Times New Roman" w:hAnsi="Times New Roman"/>
                <w:sz w:val="20"/>
                <w:szCs w:val="20"/>
                <w:lang w:val="id-ID"/>
              </w:rPr>
              <w:pPrChange w:id="437" w:author="Novita Nurfiana" w:date="2021-09-20T16:59:00Z">
                <w:pPr>
                  <w:pStyle w:val="NoSpacing"/>
                  <w:numPr>
                    <w:numId w:val="29"/>
                  </w:numPr>
                  <w:ind w:left="284" w:hanging="284"/>
                  <w:jc w:val="both"/>
                </w:pPr>
              </w:pPrChange>
            </w:pPr>
            <w:r w:rsidRPr="00876A1F">
              <w:rPr>
                <w:rFonts w:ascii="Times New Roman" w:hAnsi="Times New Roman"/>
                <w:sz w:val="20"/>
                <w:szCs w:val="20"/>
              </w:rPr>
              <w:t>“Baplie” shall mean a standard document under the United Nations Electronic Data Interchange for Administration, Commerce &amp; Transport (UN/EDIFACT) stating the particulars of cargoes loaded into and unloaded from the Vessel.</w:t>
            </w:r>
          </w:p>
          <w:p w14:paraId="00919B76" w14:textId="77777777" w:rsidR="00801EAB" w:rsidRDefault="00801EAB" w:rsidP="00801EAB">
            <w:pPr>
              <w:pStyle w:val="NoSpacing"/>
              <w:ind w:left="284"/>
              <w:jc w:val="both"/>
              <w:rPr>
                <w:rFonts w:ascii="Times New Roman" w:hAnsi="Times New Roman"/>
                <w:sz w:val="20"/>
                <w:szCs w:val="20"/>
              </w:rPr>
            </w:pPr>
          </w:p>
          <w:p w14:paraId="6D059F48" w14:textId="77777777" w:rsidR="00876A1F" w:rsidRPr="00876A1F" w:rsidRDefault="00876A1F" w:rsidP="00801EAB">
            <w:pPr>
              <w:pStyle w:val="NoSpacing"/>
              <w:ind w:left="284"/>
              <w:jc w:val="both"/>
              <w:rPr>
                <w:rFonts w:ascii="Times New Roman" w:hAnsi="Times New Roman"/>
                <w:sz w:val="20"/>
                <w:szCs w:val="20"/>
              </w:rPr>
            </w:pPr>
          </w:p>
          <w:p w14:paraId="0BBC8DD0" w14:textId="77777777" w:rsidR="00801EAB" w:rsidRPr="00876A1F" w:rsidRDefault="00801EAB">
            <w:pPr>
              <w:pStyle w:val="NoSpacing"/>
              <w:numPr>
                <w:ilvl w:val="0"/>
                <w:numId w:val="27"/>
              </w:numPr>
              <w:ind w:left="284" w:hanging="284"/>
              <w:jc w:val="both"/>
              <w:rPr>
                <w:rFonts w:ascii="Times New Roman" w:hAnsi="Times New Roman"/>
                <w:sz w:val="20"/>
                <w:szCs w:val="20"/>
                <w:lang w:val="id-ID"/>
              </w:rPr>
              <w:pPrChange w:id="438" w:author="Novita Nurfiana" w:date="2021-09-20T16:59:00Z">
                <w:pPr>
                  <w:pStyle w:val="NoSpacing"/>
                  <w:numPr>
                    <w:numId w:val="29"/>
                  </w:numPr>
                  <w:ind w:left="284" w:hanging="284"/>
                  <w:jc w:val="both"/>
                </w:pPr>
              </w:pPrChange>
            </w:pPr>
            <w:r w:rsidRPr="00876A1F">
              <w:rPr>
                <w:rFonts w:ascii="Times New Roman" w:hAnsi="Times New Roman"/>
                <w:sz w:val="20"/>
                <w:szCs w:val="20"/>
              </w:rPr>
              <w:t>“Coari” shall mean a standard document under the United Nations Electronic Data Interchange for Administration, Commerce &amp; Transport (UN/EDIFACT) stating the particulars of cargoes loaded into and unloaded from the Vessel</w:t>
            </w:r>
          </w:p>
          <w:p w14:paraId="5B991EEE" w14:textId="77777777" w:rsidR="00801EAB" w:rsidRDefault="00801EAB" w:rsidP="00D62A1C">
            <w:pPr>
              <w:pStyle w:val="NoSpacing"/>
              <w:jc w:val="both"/>
              <w:rPr>
                <w:rFonts w:ascii="Times New Roman" w:hAnsi="Times New Roman"/>
                <w:sz w:val="20"/>
                <w:szCs w:val="20"/>
              </w:rPr>
            </w:pPr>
          </w:p>
          <w:p w14:paraId="1C447D69" w14:textId="77777777" w:rsidR="00876A1F" w:rsidRPr="00876A1F" w:rsidRDefault="00876A1F" w:rsidP="00D62A1C">
            <w:pPr>
              <w:pStyle w:val="NoSpacing"/>
              <w:jc w:val="both"/>
              <w:rPr>
                <w:rFonts w:ascii="Times New Roman" w:hAnsi="Times New Roman"/>
                <w:sz w:val="20"/>
                <w:szCs w:val="20"/>
              </w:rPr>
            </w:pPr>
          </w:p>
          <w:p w14:paraId="0A8BDCAC" w14:textId="77777777" w:rsidR="00801EAB" w:rsidRPr="00876A1F" w:rsidRDefault="00801EAB">
            <w:pPr>
              <w:pStyle w:val="NoSpacing"/>
              <w:numPr>
                <w:ilvl w:val="0"/>
                <w:numId w:val="27"/>
              </w:numPr>
              <w:ind w:left="284" w:hanging="284"/>
              <w:jc w:val="both"/>
              <w:rPr>
                <w:rFonts w:ascii="Times New Roman" w:hAnsi="Times New Roman"/>
                <w:sz w:val="20"/>
                <w:szCs w:val="20"/>
                <w:lang w:val="id-ID"/>
              </w:rPr>
              <w:pPrChange w:id="439" w:author="Novita Nurfiana" w:date="2021-09-20T16:59:00Z">
                <w:pPr>
                  <w:pStyle w:val="NoSpacing"/>
                  <w:numPr>
                    <w:numId w:val="29"/>
                  </w:numPr>
                  <w:ind w:left="284" w:hanging="284"/>
                  <w:jc w:val="both"/>
                </w:pPr>
              </w:pPrChange>
            </w:pPr>
            <w:r w:rsidRPr="00876A1F">
              <w:rPr>
                <w:rFonts w:ascii="Times New Roman" w:hAnsi="Times New Roman"/>
                <w:sz w:val="20"/>
                <w:szCs w:val="20"/>
              </w:rPr>
              <w:t>“Codeco” shall mean another standard document under the United Nations Electronic Data Interchange for Administration, Commerce &amp; Transport (UN/EDIFACT) stating the particulars of containers loaded into and unloaded from gate terminal.</w:t>
            </w:r>
          </w:p>
          <w:p w14:paraId="329D5673" w14:textId="77777777" w:rsidR="00D62A1C" w:rsidRPr="00876A1F" w:rsidRDefault="00D62A1C" w:rsidP="00D62A1C">
            <w:pPr>
              <w:pStyle w:val="NoSpacing"/>
              <w:ind w:left="284"/>
              <w:jc w:val="both"/>
              <w:rPr>
                <w:rFonts w:ascii="Times New Roman" w:hAnsi="Times New Roman"/>
                <w:sz w:val="20"/>
                <w:szCs w:val="20"/>
                <w:lang w:val="id-ID"/>
              </w:rPr>
            </w:pPr>
          </w:p>
          <w:p w14:paraId="590A5ACF"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ARTICLE 2</w:t>
            </w:r>
          </w:p>
          <w:p w14:paraId="7D4A99A7" w14:textId="77777777" w:rsidR="00801EAB" w:rsidRPr="00876A1F" w:rsidRDefault="00801EAB" w:rsidP="00801EAB">
            <w:pPr>
              <w:pStyle w:val="NoSpacing"/>
              <w:jc w:val="center"/>
              <w:rPr>
                <w:rFonts w:ascii="Times New Roman" w:hAnsi="Times New Roman"/>
                <w:b/>
                <w:sz w:val="20"/>
                <w:szCs w:val="20"/>
              </w:rPr>
            </w:pPr>
          </w:p>
          <w:p w14:paraId="31F58F6F"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LEGAL BASES OF THE AGREEMENT</w:t>
            </w:r>
          </w:p>
          <w:p w14:paraId="348C613A" w14:textId="77777777" w:rsidR="00801EAB" w:rsidRPr="00876A1F" w:rsidRDefault="00801EAB" w:rsidP="00801EAB">
            <w:pPr>
              <w:pStyle w:val="NoSpacing"/>
              <w:rPr>
                <w:rFonts w:ascii="Times New Roman" w:hAnsi="Times New Roman"/>
                <w:sz w:val="20"/>
                <w:szCs w:val="20"/>
              </w:rPr>
            </w:pPr>
          </w:p>
          <w:p w14:paraId="087AC7FD" w14:textId="77777777" w:rsidR="00801EAB" w:rsidRPr="00876A1F" w:rsidRDefault="00801EAB">
            <w:pPr>
              <w:pStyle w:val="NoSpacing"/>
              <w:numPr>
                <w:ilvl w:val="0"/>
                <w:numId w:val="29"/>
              </w:numPr>
              <w:ind w:left="426" w:hanging="426"/>
              <w:rPr>
                <w:rFonts w:ascii="Times New Roman" w:hAnsi="Times New Roman"/>
                <w:sz w:val="20"/>
                <w:szCs w:val="20"/>
              </w:rPr>
              <w:pPrChange w:id="440" w:author="Novita Nurfiana" w:date="2021-09-20T16:59:00Z">
                <w:pPr>
                  <w:pStyle w:val="NoSpacing"/>
                  <w:numPr>
                    <w:numId w:val="33"/>
                  </w:numPr>
                  <w:ind w:left="426" w:hanging="426"/>
                </w:pPr>
              </w:pPrChange>
            </w:pPr>
            <w:r w:rsidRPr="00876A1F">
              <w:rPr>
                <w:rFonts w:ascii="Times New Roman" w:hAnsi="Times New Roman"/>
                <w:sz w:val="20"/>
                <w:szCs w:val="20"/>
              </w:rPr>
              <w:t>The work hereunder shall be based upon:</w:t>
            </w:r>
          </w:p>
          <w:p w14:paraId="6956E72F" w14:textId="77777777" w:rsidR="00801EAB" w:rsidRPr="00876A1F" w:rsidRDefault="00801EAB" w:rsidP="00801EAB">
            <w:pPr>
              <w:pStyle w:val="NoSpacing"/>
              <w:rPr>
                <w:rFonts w:ascii="Times New Roman" w:hAnsi="Times New Roman"/>
                <w:sz w:val="20"/>
                <w:szCs w:val="20"/>
              </w:rPr>
            </w:pPr>
          </w:p>
          <w:p w14:paraId="45EFF1B5" w14:textId="77777777" w:rsidR="00801EAB" w:rsidRDefault="00801EAB">
            <w:pPr>
              <w:pStyle w:val="NoSpacing"/>
              <w:numPr>
                <w:ilvl w:val="0"/>
                <w:numId w:val="30"/>
              </w:numPr>
              <w:ind w:hanging="294"/>
              <w:jc w:val="both"/>
              <w:rPr>
                <w:rFonts w:ascii="Times New Roman" w:hAnsi="Times New Roman"/>
                <w:sz w:val="20"/>
                <w:szCs w:val="20"/>
              </w:rPr>
              <w:pPrChange w:id="441" w:author="Novita Nurfiana" w:date="2021-09-20T16:59:00Z">
                <w:pPr>
                  <w:pStyle w:val="NoSpacing"/>
                  <w:numPr>
                    <w:numId w:val="34"/>
                  </w:numPr>
                  <w:ind w:left="720" w:hanging="294"/>
                  <w:jc w:val="both"/>
                </w:pPr>
              </w:pPrChange>
            </w:pPr>
            <w:del w:id="442" w:author="Ananta Aji Wiguna" w:date="2021-09-23T09:55:00Z">
              <w:r w:rsidRPr="00876A1F" w:rsidDel="00A6535F">
                <w:rPr>
                  <w:rFonts w:ascii="Times New Roman" w:hAnsi="Times New Roman"/>
                  <w:sz w:val="20"/>
                  <w:szCs w:val="20"/>
                </w:rPr>
                <w:delText xml:space="preserve">Act </w:delText>
              </w:r>
            </w:del>
            <w:ins w:id="443" w:author="Ananta Aji Wiguna" w:date="2021-09-23T09:55:00Z">
              <w:r w:rsidR="00A6535F">
                <w:rPr>
                  <w:rFonts w:ascii="Times New Roman" w:hAnsi="Times New Roman"/>
                  <w:sz w:val="20"/>
                  <w:szCs w:val="20"/>
                </w:rPr>
                <w:t>Law</w:t>
              </w:r>
              <w:r w:rsidR="00A6535F" w:rsidRPr="00876A1F">
                <w:rPr>
                  <w:rFonts w:ascii="Times New Roman" w:hAnsi="Times New Roman"/>
                  <w:sz w:val="20"/>
                  <w:szCs w:val="20"/>
                </w:rPr>
                <w:t xml:space="preserve"> </w:t>
              </w:r>
            </w:ins>
            <w:r w:rsidRPr="00876A1F">
              <w:rPr>
                <w:rFonts w:ascii="Times New Roman" w:hAnsi="Times New Roman"/>
                <w:sz w:val="20"/>
                <w:szCs w:val="20"/>
              </w:rPr>
              <w:t>No. 17 of 2008, dated May 7th, 2008, regarding Shipping Activities.</w:t>
            </w:r>
          </w:p>
          <w:p w14:paraId="21187B5B" w14:textId="77777777" w:rsidR="00876A1F" w:rsidRPr="00876A1F" w:rsidRDefault="00876A1F" w:rsidP="00876A1F">
            <w:pPr>
              <w:pStyle w:val="NoSpacing"/>
              <w:ind w:left="720"/>
              <w:jc w:val="both"/>
              <w:rPr>
                <w:rFonts w:ascii="Times New Roman" w:hAnsi="Times New Roman"/>
                <w:sz w:val="20"/>
                <w:szCs w:val="20"/>
              </w:rPr>
            </w:pPr>
          </w:p>
          <w:p w14:paraId="43411A4A" w14:textId="77777777" w:rsidR="00801EAB" w:rsidRPr="00876A1F" w:rsidRDefault="00801EAB">
            <w:pPr>
              <w:pStyle w:val="NoSpacing"/>
              <w:numPr>
                <w:ilvl w:val="0"/>
                <w:numId w:val="30"/>
              </w:numPr>
              <w:ind w:hanging="294"/>
              <w:jc w:val="both"/>
              <w:rPr>
                <w:rFonts w:ascii="Times New Roman" w:hAnsi="Times New Roman"/>
                <w:sz w:val="20"/>
                <w:szCs w:val="20"/>
              </w:rPr>
              <w:pPrChange w:id="444" w:author="Novita Nurfiana" w:date="2021-09-20T16:59:00Z">
                <w:pPr>
                  <w:pStyle w:val="NoSpacing"/>
                  <w:numPr>
                    <w:numId w:val="34"/>
                  </w:numPr>
                  <w:ind w:left="720" w:hanging="294"/>
                  <w:jc w:val="both"/>
                </w:pPr>
              </w:pPrChange>
            </w:pPr>
            <w:r w:rsidRPr="00876A1F">
              <w:rPr>
                <w:rFonts w:ascii="Times New Roman" w:hAnsi="Times New Roman"/>
                <w:sz w:val="20"/>
                <w:szCs w:val="20"/>
              </w:rPr>
              <w:t>Government Regulation No. 61 of 2009, dated November 14</w:t>
            </w:r>
            <w:r w:rsidRPr="00876A1F">
              <w:rPr>
                <w:rFonts w:ascii="Times New Roman" w:hAnsi="Times New Roman"/>
                <w:sz w:val="20"/>
                <w:szCs w:val="20"/>
                <w:vertAlign w:val="superscript"/>
              </w:rPr>
              <w:t>th</w:t>
            </w:r>
            <w:r w:rsidRPr="00876A1F">
              <w:rPr>
                <w:rFonts w:ascii="Times New Roman" w:hAnsi="Times New Roman"/>
                <w:sz w:val="20"/>
                <w:szCs w:val="20"/>
              </w:rPr>
              <w:t>, 2009, regarding Ports Affairs.</w:t>
            </w:r>
          </w:p>
          <w:p w14:paraId="339A669F" w14:textId="77777777" w:rsidR="00801EAB" w:rsidRDefault="00801EAB" w:rsidP="00801EAB">
            <w:pPr>
              <w:pStyle w:val="ListParagraph"/>
              <w:jc w:val="both"/>
              <w:rPr>
                <w:sz w:val="20"/>
                <w:szCs w:val="20"/>
              </w:rPr>
            </w:pPr>
          </w:p>
          <w:p w14:paraId="455F9E27" w14:textId="77777777" w:rsidR="00876A1F" w:rsidRPr="00876A1F" w:rsidRDefault="00876A1F" w:rsidP="00801EAB">
            <w:pPr>
              <w:pStyle w:val="ListParagraph"/>
              <w:jc w:val="both"/>
              <w:rPr>
                <w:sz w:val="20"/>
                <w:szCs w:val="20"/>
              </w:rPr>
            </w:pPr>
          </w:p>
          <w:p w14:paraId="00432772" w14:textId="77777777" w:rsidR="00801EAB" w:rsidRPr="00876A1F" w:rsidRDefault="00971D24">
            <w:pPr>
              <w:pStyle w:val="NoSpacing"/>
              <w:numPr>
                <w:ilvl w:val="0"/>
                <w:numId w:val="30"/>
              </w:numPr>
              <w:ind w:hanging="294"/>
              <w:jc w:val="both"/>
              <w:rPr>
                <w:rFonts w:ascii="Times New Roman" w:hAnsi="Times New Roman"/>
                <w:sz w:val="20"/>
                <w:szCs w:val="20"/>
              </w:rPr>
              <w:pPrChange w:id="445" w:author="Novita Nurfiana" w:date="2021-09-20T16:59:00Z">
                <w:pPr>
                  <w:pStyle w:val="NoSpacing"/>
                  <w:numPr>
                    <w:numId w:val="34"/>
                  </w:numPr>
                  <w:ind w:left="720" w:hanging="294"/>
                  <w:jc w:val="both"/>
                </w:pPr>
              </w:pPrChange>
            </w:pPr>
            <w:ins w:id="446" w:author="Ananta Aji Wiguna" w:date="2021-09-23T10:06:00Z">
              <w:r>
                <w:rPr>
                  <w:rFonts w:ascii="Times New Roman" w:hAnsi="Times New Roman"/>
                  <w:sz w:val="20"/>
                  <w:szCs w:val="20"/>
                </w:rPr>
                <w:t xml:space="preserve">Decree of </w:t>
              </w:r>
            </w:ins>
            <w:r w:rsidR="00801EAB" w:rsidRPr="00876A1F">
              <w:rPr>
                <w:rFonts w:ascii="Times New Roman" w:hAnsi="Times New Roman"/>
                <w:sz w:val="20"/>
                <w:szCs w:val="20"/>
              </w:rPr>
              <w:t>Minister of Communications</w:t>
            </w:r>
            <w:del w:id="447" w:author="Ananta Aji Wiguna" w:date="2021-09-23T10:06:00Z">
              <w:r w:rsidR="00801EAB" w:rsidRPr="00876A1F" w:rsidDel="00971D24">
                <w:rPr>
                  <w:rFonts w:ascii="Times New Roman" w:hAnsi="Times New Roman"/>
                  <w:sz w:val="20"/>
                  <w:szCs w:val="20"/>
                </w:rPr>
                <w:delText xml:space="preserve"> Order</w:delText>
              </w:r>
            </w:del>
            <w:r w:rsidR="00801EAB" w:rsidRPr="00876A1F">
              <w:rPr>
                <w:rFonts w:ascii="Times New Roman" w:hAnsi="Times New Roman"/>
                <w:sz w:val="20"/>
                <w:szCs w:val="20"/>
              </w:rPr>
              <w:t xml:space="preserve"> No. PM 146 of 2016, dated December 5</w:t>
            </w:r>
            <w:r w:rsidR="00801EAB" w:rsidRPr="00876A1F">
              <w:rPr>
                <w:rFonts w:ascii="Times New Roman" w:hAnsi="Times New Roman"/>
                <w:sz w:val="20"/>
                <w:szCs w:val="20"/>
                <w:vertAlign w:val="superscript"/>
              </w:rPr>
              <w:t>th</w:t>
            </w:r>
            <w:r w:rsidR="00801EAB" w:rsidRPr="00876A1F">
              <w:rPr>
                <w:rFonts w:ascii="Times New Roman" w:hAnsi="Times New Roman"/>
                <w:sz w:val="20"/>
                <w:szCs w:val="20"/>
              </w:rPr>
              <w:t>, 2015, regarding the Amendments of Decree of Minister of Transportation No. PM 51 of 2015, dated February 23</w:t>
            </w:r>
            <w:r w:rsidR="00801EAB" w:rsidRPr="00876A1F">
              <w:rPr>
                <w:rFonts w:ascii="Times New Roman" w:hAnsi="Times New Roman"/>
                <w:sz w:val="20"/>
                <w:szCs w:val="20"/>
                <w:vertAlign w:val="superscript"/>
              </w:rPr>
              <w:t>th</w:t>
            </w:r>
            <w:r w:rsidR="00801EAB" w:rsidRPr="00876A1F">
              <w:rPr>
                <w:rFonts w:ascii="Times New Roman" w:hAnsi="Times New Roman"/>
                <w:sz w:val="20"/>
                <w:szCs w:val="20"/>
              </w:rPr>
              <w:t xml:space="preserve"> concerning Operations of Sea Ports.</w:t>
            </w:r>
          </w:p>
          <w:p w14:paraId="2B4CFBC2" w14:textId="77777777" w:rsidR="00801EAB" w:rsidRPr="00876A1F" w:rsidRDefault="00801EAB" w:rsidP="00801EAB">
            <w:pPr>
              <w:pStyle w:val="ListParagraph"/>
              <w:rPr>
                <w:sz w:val="20"/>
                <w:szCs w:val="20"/>
                <w:lang w:val="en" w:eastAsia="id-ID"/>
              </w:rPr>
            </w:pPr>
          </w:p>
          <w:p w14:paraId="436315EC" w14:textId="77777777" w:rsidR="00801EAB" w:rsidRPr="00876A1F" w:rsidRDefault="00801EAB">
            <w:pPr>
              <w:pStyle w:val="NoSpacing"/>
              <w:numPr>
                <w:ilvl w:val="0"/>
                <w:numId w:val="30"/>
              </w:numPr>
              <w:ind w:hanging="294"/>
              <w:jc w:val="both"/>
              <w:rPr>
                <w:rFonts w:ascii="Times New Roman" w:hAnsi="Times New Roman"/>
                <w:sz w:val="20"/>
                <w:szCs w:val="20"/>
              </w:rPr>
              <w:pPrChange w:id="448" w:author="Novita Nurfiana" w:date="2021-09-20T16:59:00Z">
                <w:pPr>
                  <w:pStyle w:val="NoSpacing"/>
                  <w:numPr>
                    <w:numId w:val="34"/>
                  </w:numPr>
                  <w:ind w:left="720" w:hanging="294"/>
                  <w:jc w:val="both"/>
                </w:pPr>
              </w:pPrChange>
            </w:pPr>
            <w:r w:rsidRPr="00876A1F">
              <w:rPr>
                <w:rFonts w:ascii="Times New Roman" w:hAnsi="Times New Roman"/>
                <w:sz w:val="20"/>
                <w:szCs w:val="20"/>
                <w:lang w:val="en" w:eastAsia="id-ID"/>
              </w:rPr>
              <w:t>Government Regulation Number 31 of 2021 concerning the Implementation of the Shipping Sector</w:t>
            </w:r>
          </w:p>
          <w:p w14:paraId="4B4CDBCC" w14:textId="77777777" w:rsidR="00801EAB" w:rsidRPr="00876A1F" w:rsidRDefault="00801EAB" w:rsidP="00801EAB">
            <w:pPr>
              <w:pStyle w:val="ListParagraph"/>
              <w:rPr>
                <w:sz w:val="20"/>
                <w:szCs w:val="20"/>
                <w:lang w:val="en" w:eastAsia="id-ID"/>
              </w:rPr>
            </w:pPr>
          </w:p>
          <w:p w14:paraId="5E98EB83" w14:textId="77777777" w:rsidR="00801EAB" w:rsidRPr="00876A1F" w:rsidRDefault="00801EAB">
            <w:pPr>
              <w:pStyle w:val="NoSpacing"/>
              <w:numPr>
                <w:ilvl w:val="0"/>
                <w:numId w:val="30"/>
              </w:numPr>
              <w:ind w:hanging="294"/>
              <w:jc w:val="both"/>
              <w:rPr>
                <w:rFonts w:ascii="Times New Roman" w:hAnsi="Times New Roman"/>
                <w:sz w:val="20"/>
                <w:szCs w:val="20"/>
              </w:rPr>
              <w:pPrChange w:id="449" w:author="Novita Nurfiana" w:date="2021-09-20T16:59:00Z">
                <w:pPr>
                  <w:pStyle w:val="NoSpacing"/>
                  <w:numPr>
                    <w:numId w:val="34"/>
                  </w:numPr>
                  <w:ind w:left="720" w:hanging="294"/>
                  <w:jc w:val="both"/>
                </w:pPr>
              </w:pPrChange>
            </w:pPr>
            <w:r w:rsidRPr="00876A1F">
              <w:rPr>
                <w:rFonts w:ascii="Times New Roman" w:hAnsi="Times New Roman"/>
                <w:sz w:val="20"/>
                <w:szCs w:val="20"/>
                <w:lang w:val="en" w:eastAsia="id-ID"/>
              </w:rPr>
              <w:t xml:space="preserve">Minutes of Meeting between </w:t>
            </w:r>
            <w:del w:id="450" w:author="Ananta Aji Wiguna" w:date="2021-09-23T10:07:00Z">
              <w:r w:rsidRPr="00876A1F" w:rsidDel="00515BAA">
                <w:rPr>
                  <w:rFonts w:ascii="Times New Roman" w:hAnsi="Times New Roman"/>
                  <w:sz w:val="20"/>
                  <w:szCs w:val="20"/>
                  <w:lang w:val="en" w:eastAsia="id-ID"/>
                </w:rPr>
                <w:delText>PT. Samudera Shipping Line</w:delText>
              </w:r>
            </w:del>
            <w:ins w:id="451" w:author="Ananta Aji Wiguna" w:date="2021-09-23T10:07:00Z">
              <w:r w:rsidR="00515BAA">
                <w:rPr>
                  <w:rFonts w:ascii="Times New Roman" w:hAnsi="Times New Roman"/>
                  <w:sz w:val="20"/>
                  <w:szCs w:val="20"/>
                  <w:lang w:val="en" w:eastAsia="id-ID"/>
                </w:rPr>
                <w:t>SSL</w:t>
              </w:r>
            </w:ins>
            <w:r w:rsidRPr="00876A1F">
              <w:rPr>
                <w:rFonts w:ascii="Times New Roman" w:hAnsi="Times New Roman"/>
                <w:sz w:val="20"/>
                <w:szCs w:val="20"/>
                <w:lang w:val="en" w:eastAsia="id-ID"/>
              </w:rPr>
              <w:t xml:space="preserve"> with </w:t>
            </w:r>
            <w:del w:id="452" w:author="Ananta Aji Wiguna" w:date="2021-09-23T10:08:00Z">
              <w:r w:rsidRPr="00876A1F" w:rsidDel="00515BAA">
                <w:rPr>
                  <w:rFonts w:ascii="Times New Roman" w:hAnsi="Times New Roman"/>
                  <w:sz w:val="20"/>
                  <w:szCs w:val="20"/>
                  <w:lang w:val="en" w:eastAsia="id-ID"/>
                </w:rPr>
                <w:delText>PT. Prima Terminal Petikemas</w:delText>
              </w:r>
            </w:del>
            <w:ins w:id="453" w:author="Ananta Aji Wiguna" w:date="2021-09-23T10:08:00Z">
              <w:r w:rsidR="00515BAA">
                <w:rPr>
                  <w:rFonts w:ascii="Times New Roman" w:hAnsi="Times New Roman"/>
                  <w:sz w:val="20"/>
                  <w:szCs w:val="20"/>
                  <w:lang w:val="en" w:eastAsia="id-ID"/>
                </w:rPr>
                <w:t>PTP</w:t>
              </w:r>
            </w:ins>
            <w:r w:rsidRPr="00876A1F">
              <w:rPr>
                <w:rFonts w:ascii="Times New Roman" w:hAnsi="Times New Roman"/>
                <w:sz w:val="20"/>
                <w:szCs w:val="20"/>
                <w:lang w:val="en" w:eastAsia="id-ID"/>
              </w:rPr>
              <w:t xml:space="preserve"> dated September 2, 2021 regarding the plan to make SLA/SLG for services to </w:t>
            </w:r>
            <w:del w:id="454" w:author="Ananta Aji Wiguna" w:date="2021-09-23T10:09:00Z">
              <w:r w:rsidRPr="00876A1F" w:rsidDel="00D65CC4">
                <w:rPr>
                  <w:rFonts w:ascii="Times New Roman" w:hAnsi="Times New Roman"/>
                  <w:sz w:val="20"/>
                  <w:szCs w:val="20"/>
                  <w:lang w:val="en" w:eastAsia="id-ID"/>
                </w:rPr>
                <w:delText>Samudera Shipping Line</w:delText>
              </w:r>
            </w:del>
            <w:ins w:id="455" w:author="Ananta Aji Wiguna" w:date="2021-09-23T10:09:00Z">
              <w:r w:rsidR="00D65CC4">
                <w:rPr>
                  <w:rFonts w:ascii="Times New Roman" w:hAnsi="Times New Roman"/>
                  <w:sz w:val="20"/>
                  <w:szCs w:val="20"/>
                  <w:lang w:val="en" w:eastAsia="id-ID"/>
                </w:rPr>
                <w:t>SSL’s</w:t>
              </w:r>
            </w:ins>
            <w:r w:rsidRPr="00876A1F">
              <w:rPr>
                <w:rFonts w:ascii="Times New Roman" w:hAnsi="Times New Roman"/>
                <w:sz w:val="20"/>
                <w:szCs w:val="20"/>
                <w:lang w:val="en" w:eastAsia="id-ID"/>
              </w:rPr>
              <w:t xml:space="preserve"> activities</w:t>
            </w:r>
          </w:p>
          <w:p w14:paraId="2B8FE898" w14:textId="77777777" w:rsidR="00876A1F" w:rsidRDefault="00876A1F" w:rsidP="00801EAB">
            <w:pPr>
              <w:pStyle w:val="NoSpacing"/>
              <w:rPr>
                <w:ins w:id="456" w:author="Ananta Aji Wiguna" w:date="2021-09-23T10:20:00Z"/>
                <w:rFonts w:ascii="Times New Roman" w:hAnsi="Times New Roman"/>
                <w:sz w:val="20"/>
                <w:szCs w:val="20"/>
              </w:rPr>
            </w:pPr>
          </w:p>
          <w:p w14:paraId="4ADAC731" w14:textId="77777777" w:rsidR="00CC52DD" w:rsidRPr="00876A1F" w:rsidRDefault="00CC52DD" w:rsidP="00801EAB">
            <w:pPr>
              <w:pStyle w:val="NoSpacing"/>
              <w:rPr>
                <w:rFonts w:ascii="Times New Roman" w:hAnsi="Times New Roman"/>
                <w:sz w:val="20"/>
                <w:szCs w:val="20"/>
              </w:rPr>
            </w:pPr>
          </w:p>
          <w:p w14:paraId="46187094" w14:textId="77777777" w:rsidR="00801EAB" w:rsidRPr="00876A1F" w:rsidRDefault="00801EAB">
            <w:pPr>
              <w:pStyle w:val="NoSpacing"/>
              <w:numPr>
                <w:ilvl w:val="0"/>
                <w:numId w:val="29"/>
              </w:numPr>
              <w:ind w:left="426" w:hanging="426"/>
              <w:jc w:val="both"/>
              <w:rPr>
                <w:rFonts w:ascii="Times New Roman" w:hAnsi="Times New Roman"/>
                <w:sz w:val="20"/>
                <w:szCs w:val="20"/>
              </w:rPr>
              <w:pPrChange w:id="457" w:author="Novita Nurfiana" w:date="2021-09-20T16:59:00Z">
                <w:pPr>
                  <w:pStyle w:val="NoSpacing"/>
                  <w:numPr>
                    <w:numId w:val="33"/>
                  </w:numPr>
                  <w:ind w:left="426" w:hanging="426"/>
                  <w:jc w:val="both"/>
                </w:pPr>
              </w:pPrChange>
            </w:pPr>
            <w:r w:rsidRPr="00876A1F">
              <w:rPr>
                <w:rFonts w:ascii="Times New Roman" w:hAnsi="Times New Roman"/>
                <w:sz w:val="20"/>
                <w:szCs w:val="20"/>
              </w:rPr>
              <w:t xml:space="preserve">The </w:t>
            </w:r>
            <w:del w:id="458" w:author="Ananta Aji Wiguna" w:date="2021-09-23T10:09:00Z">
              <w:r w:rsidRPr="00876A1F" w:rsidDel="00D65CC4">
                <w:rPr>
                  <w:rFonts w:ascii="Times New Roman" w:hAnsi="Times New Roman"/>
                  <w:sz w:val="20"/>
                  <w:szCs w:val="20"/>
                </w:rPr>
                <w:delText xml:space="preserve">bases </w:delText>
              </w:r>
            </w:del>
            <w:r w:rsidRPr="00876A1F">
              <w:rPr>
                <w:rFonts w:ascii="Times New Roman" w:hAnsi="Times New Roman"/>
                <w:sz w:val="20"/>
                <w:szCs w:val="20"/>
              </w:rPr>
              <w:t>above</w:t>
            </w:r>
            <w:ins w:id="459" w:author="Ananta Aji Wiguna" w:date="2021-09-23T10:09:00Z">
              <w:r w:rsidR="00D65CC4">
                <w:rPr>
                  <w:rFonts w:ascii="Times New Roman" w:hAnsi="Times New Roman"/>
                  <w:sz w:val="20"/>
                  <w:szCs w:val="20"/>
                </w:rPr>
                <w:t xml:space="preserve"> </w:t>
              </w:r>
            </w:ins>
            <w:ins w:id="460" w:author="Ananta Aji Wiguna" w:date="2021-09-23T10:20:00Z">
              <w:r w:rsidR="00CC52DD">
                <w:rPr>
                  <w:rFonts w:ascii="Times New Roman" w:hAnsi="Times New Roman"/>
                  <w:sz w:val="20"/>
                  <w:szCs w:val="20"/>
                </w:rPr>
                <w:t>reference/</w:t>
              </w:r>
            </w:ins>
            <w:ins w:id="461" w:author="Ananta Aji Wiguna" w:date="2021-09-23T10:09:00Z">
              <w:r w:rsidR="00D65CC4">
                <w:rPr>
                  <w:rFonts w:ascii="Times New Roman" w:hAnsi="Times New Roman"/>
                  <w:sz w:val="20"/>
                  <w:szCs w:val="20"/>
                </w:rPr>
                <w:t>bases</w:t>
              </w:r>
            </w:ins>
            <w:r w:rsidRPr="00876A1F">
              <w:rPr>
                <w:rFonts w:ascii="Times New Roman" w:hAnsi="Times New Roman"/>
                <w:sz w:val="20"/>
                <w:szCs w:val="20"/>
              </w:rPr>
              <w:t xml:space="preserve"> shall form </w:t>
            </w:r>
            <w:del w:id="462" w:author="Ananta Aji Wiguna" w:date="2021-09-23T10:09:00Z">
              <w:r w:rsidRPr="00876A1F" w:rsidDel="00D65CC4">
                <w:rPr>
                  <w:rFonts w:ascii="Times New Roman" w:hAnsi="Times New Roman"/>
                  <w:sz w:val="20"/>
                  <w:szCs w:val="20"/>
                </w:rPr>
                <w:delText>a mutually</w:delText>
              </w:r>
            </w:del>
            <w:ins w:id="463" w:author="Ananta Aji Wiguna" w:date="2021-09-23T10:09:00Z">
              <w:r w:rsidR="00D65CC4">
                <w:rPr>
                  <w:rFonts w:ascii="Times New Roman" w:hAnsi="Times New Roman"/>
                  <w:sz w:val="20"/>
                  <w:szCs w:val="20"/>
                </w:rPr>
                <w:t>an</w:t>
              </w:r>
            </w:ins>
            <w:r w:rsidRPr="00876A1F">
              <w:rPr>
                <w:rFonts w:ascii="Times New Roman" w:hAnsi="Times New Roman"/>
                <w:sz w:val="20"/>
                <w:szCs w:val="20"/>
              </w:rPr>
              <w:t xml:space="preserve"> inseparable and integral </w:t>
            </w:r>
            <w:del w:id="464" w:author="Ananta Aji Wiguna" w:date="2021-09-23T10:11:00Z">
              <w:r w:rsidRPr="00876A1F" w:rsidDel="00D65CC4">
                <w:rPr>
                  <w:rFonts w:ascii="Times New Roman" w:hAnsi="Times New Roman"/>
                  <w:sz w:val="20"/>
                  <w:szCs w:val="20"/>
                </w:rPr>
                <w:delText>part and be binding upon</w:delText>
              </w:r>
            </w:del>
            <w:ins w:id="465" w:author="Ananta Aji Wiguna" w:date="2021-09-23T10:11:00Z">
              <w:r w:rsidR="00D65CC4">
                <w:rPr>
                  <w:rFonts w:ascii="Times New Roman" w:hAnsi="Times New Roman"/>
                  <w:sz w:val="20"/>
                  <w:szCs w:val="20"/>
                </w:rPr>
                <w:t>to</w:t>
              </w:r>
            </w:ins>
            <w:r w:rsidRPr="00876A1F">
              <w:rPr>
                <w:rFonts w:ascii="Times New Roman" w:hAnsi="Times New Roman"/>
                <w:sz w:val="20"/>
                <w:szCs w:val="20"/>
              </w:rPr>
              <w:t xml:space="preserve"> this Agreement</w:t>
            </w:r>
          </w:p>
          <w:p w14:paraId="32A3A613" w14:textId="77777777" w:rsidR="00801EAB" w:rsidRPr="00876A1F" w:rsidRDefault="00801EAB" w:rsidP="00801EAB">
            <w:pPr>
              <w:pStyle w:val="NoSpacing"/>
              <w:rPr>
                <w:rFonts w:ascii="Times New Roman" w:hAnsi="Times New Roman"/>
                <w:b/>
                <w:sz w:val="20"/>
                <w:szCs w:val="20"/>
                <w:lang w:val="id-ID"/>
              </w:rPr>
            </w:pPr>
          </w:p>
          <w:p w14:paraId="4B26E53E" w14:textId="77777777" w:rsidR="00CC52DD" w:rsidRDefault="00CC52DD" w:rsidP="00801EAB">
            <w:pPr>
              <w:pStyle w:val="NoSpacing"/>
              <w:jc w:val="center"/>
              <w:rPr>
                <w:ins w:id="466" w:author="Ananta Aji Wiguna" w:date="2021-09-23T10:20:00Z"/>
                <w:rFonts w:ascii="Times New Roman" w:hAnsi="Times New Roman"/>
                <w:b/>
                <w:sz w:val="20"/>
                <w:szCs w:val="20"/>
              </w:rPr>
            </w:pPr>
          </w:p>
          <w:p w14:paraId="2E355A29" w14:textId="77777777" w:rsidR="00CC52DD" w:rsidRDefault="00CC52DD" w:rsidP="00801EAB">
            <w:pPr>
              <w:pStyle w:val="NoSpacing"/>
              <w:jc w:val="center"/>
              <w:rPr>
                <w:ins w:id="467" w:author="Ananta Aji Wiguna" w:date="2021-09-23T10:20:00Z"/>
                <w:rFonts w:ascii="Times New Roman" w:hAnsi="Times New Roman"/>
                <w:b/>
                <w:sz w:val="20"/>
                <w:szCs w:val="20"/>
              </w:rPr>
            </w:pPr>
          </w:p>
          <w:p w14:paraId="4FD09A2E" w14:textId="77777777" w:rsidR="00CC52DD" w:rsidRDefault="00CC52DD" w:rsidP="00801EAB">
            <w:pPr>
              <w:pStyle w:val="NoSpacing"/>
              <w:jc w:val="center"/>
              <w:rPr>
                <w:ins w:id="468" w:author="Ananta Aji Wiguna" w:date="2021-09-23T10:20:00Z"/>
                <w:rFonts w:ascii="Times New Roman" w:hAnsi="Times New Roman"/>
                <w:b/>
                <w:sz w:val="20"/>
                <w:szCs w:val="20"/>
              </w:rPr>
            </w:pPr>
          </w:p>
          <w:p w14:paraId="10B7B4E6"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ARTICLE 3</w:t>
            </w:r>
          </w:p>
          <w:p w14:paraId="72A39B64" w14:textId="77777777" w:rsidR="00801EAB" w:rsidRPr="00876A1F" w:rsidRDefault="00801EAB" w:rsidP="00801EAB">
            <w:pPr>
              <w:pStyle w:val="NoSpacing"/>
              <w:rPr>
                <w:rFonts w:ascii="Times New Roman" w:hAnsi="Times New Roman"/>
                <w:b/>
                <w:sz w:val="20"/>
                <w:szCs w:val="20"/>
              </w:rPr>
            </w:pPr>
          </w:p>
          <w:p w14:paraId="098D423E" w14:textId="77777777" w:rsidR="00801EAB" w:rsidRPr="00876A1F" w:rsidRDefault="00801EAB" w:rsidP="00801EAB">
            <w:pPr>
              <w:pStyle w:val="Default"/>
              <w:widowControl/>
              <w:ind w:right="-3"/>
              <w:jc w:val="center"/>
              <w:rPr>
                <w:rFonts w:ascii="Times New Roman" w:hAnsi="Times New Roman" w:cs="Times New Roman"/>
                <w:b/>
                <w:bCs/>
                <w:color w:val="auto"/>
                <w:sz w:val="20"/>
                <w:szCs w:val="20"/>
              </w:rPr>
            </w:pPr>
            <w:r w:rsidRPr="00876A1F">
              <w:rPr>
                <w:rFonts w:ascii="Times New Roman" w:hAnsi="Times New Roman" w:cs="Times New Roman"/>
                <w:b/>
                <w:color w:val="auto"/>
                <w:sz w:val="20"/>
                <w:szCs w:val="20"/>
              </w:rPr>
              <w:t>SCOPE OF AGREEMENT</w:t>
            </w:r>
          </w:p>
          <w:p w14:paraId="0B330231" w14:textId="77777777" w:rsidR="00801EAB" w:rsidRPr="00876A1F" w:rsidRDefault="00801EAB" w:rsidP="00801EAB">
            <w:pPr>
              <w:pStyle w:val="NoSpacing"/>
              <w:rPr>
                <w:rFonts w:ascii="Times New Roman" w:hAnsi="Times New Roman"/>
                <w:b/>
                <w:sz w:val="20"/>
                <w:szCs w:val="20"/>
              </w:rPr>
            </w:pPr>
          </w:p>
          <w:p w14:paraId="3EE7D815" w14:textId="77777777" w:rsidR="00801EAB" w:rsidRDefault="00801EAB" w:rsidP="00801EAB">
            <w:pPr>
              <w:pStyle w:val="NoSpacing"/>
              <w:jc w:val="both"/>
              <w:rPr>
                <w:ins w:id="469" w:author="Novita Nurfiana" w:date="2021-09-20T15:04:00Z"/>
                <w:rFonts w:ascii="Times New Roman" w:hAnsi="Times New Roman"/>
                <w:sz w:val="20"/>
                <w:szCs w:val="20"/>
              </w:rPr>
            </w:pPr>
            <w:r w:rsidRPr="00876A1F">
              <w:rPr>
                <w:rFonts w:ascii="Times New Roman" w:hAnsi="Times New Roman"/>
                <w:sz w:val="20"/>
                <w:szCs w:val="20"/>
              </w:rPr>
              <w:t>This Agreement shall cover international container services for the following</w:t>
            </w:r>
            <w:ins w:id="470" w:author="Ananta Aji Wiguna" w:date="2021-09-23T10:11:00Z">
              <w:r w:rsidR="00D65CC4">
                <w:rPr>
                  <w:rFonts w:ascii="Times New Roman" w:hAnsi="Times New Roman"/>
                  <w:sz w:val="20"/>
                  <w:szCs w:val="20"/>
                </w:rPr>
                <w:t xml:space="preserve"> activities</w:t>
              </w:r>
            </w:ins>
            <w:r w:rsidRPr="00876A1F">
              <w:rPr>
                <w:rFonts w:ascii="Times New Roman" w:hAnsi="Times New Roman"/>
                <w:sz w:val="20"/>
                <w:szCs w:val="20"/>
              </w:rPr>
              <w:t>:</w:t>
            </w:r>
          </w:p>
          <w:p w14:paraId="5F598601" w14:textId="77777777" w:rsidR="00AD019A" w:rsidRPr="00876A1F" w:rsidRDefault="00AD019A" w:rsidP="00801EAB">
            <w:pPr>
              <w:pStyle w:val="NoSpacing"/>
              <w:jc w:val="both"/>
              <w:rPr>
                <w:rFonts w:ascii="Times New Roman" w:hAnsi="Times New Roman"/>
                <w:sz w:val="20"/>
                <w:szCs w:val="20"/>
              </w:rPr>
            </w:pPr>
          </w:p>
          <w:p w14:paraId="0876AF2E" w14:textId="77777777" w:rsidR="00801EAB" w:rsidRPr="00876A1F" w:rsidRDefault="00801EAB">
            <w:pPr>
              <w:pStyle w:val="Default"/>
              <w:widowControl/>
              <w:numPr>
                <w:ilvl w:val="0"/>
                <w:numId w:val="31"/>
              </w:numPr>
              <w:ind w:left="284" w:right="-3" w:hanging="250"/>
              <w:jc w:val="both"/>
              <w:rPr>
                <w:rFonts w:ascii="Times New Roman" w:hAnsi="Times New Roman" w:cs="Times New Roman"/>
                <w:bCs/>
                <w:color w:val="auto"/>
                <w:sz w:val="20"/>
                <w:szCs w:val="20"/>
              </w:rPr>
              <w:pPrChange w:id="471" w:author="Novita Nurfiana" w:date="2021-09-20T16:59:00Z">
                <w:pPr>
                  <w:pStyle w:val="Default"/>
                  <w:widowControl/>
                  <w:numPr>
                    <w:numId w:val="35"/>
                  </w:numPr>
                  <w:ind w:left="284" w:right="-3" w:hanging="250"/>
                  <w:jc w:val="both"/>
                </w:pPr>
              </w:pPrChange>
            </w:pPr>
            <w:r w:rsidRPr="00876A1F">
              <w:rPr>
                <w:rFonts w:ascii="Times New Roman" w:hAnsi="Times New Roman" w:cs="Times New Roman"/>
                <w:color w:val="auto"/>
                <w:sz w:val="20"/>
                <w:szCs w:val="20"/>
              </w:rPr>
              <w:t>Berthing Windows;</w:t>
            </w:r>
          </w:p>
          <w:p w14:paraId="4C2B30E1" w14:textId="77777777" w:rsidR="00801EAB" w:rsidRPr="00876A1F" w:rsidRDefault="00801EAB">
            <w:pPr>
              <w:pStyle w:val="Default"/>
              <w:widowControl/>
              <w:numPr>
                <w:ilvl w:val="0"/>
                <w:numId w:val="31"/>
              </w:numPr>
              <w:ind w:left="284" w:right="-3" w:hanging="250"/>
              <w:jc w:val="both"/>
              <w:rPr>
                <w:rFonts w:ascii="Times New Roman" w:hAnsi="Times New Roman" w:cs="Times New Roman"/>
                <w:bCs/>
                <w:color w:val="auto"/>
                <w:sz w:val="20"/>
                <w:szCs w:val="20"/>
              </w:rPr>
              <w:pPrChange w:id="472" w:author="Novita Nurfiana" w:date="2021-09-20T16:59:00Z">
                <w:pPr>
                  <w:pStyle w:val="Default"/>
                  <w:widowControl/>
                  <w:numPr>
                    <w:numId w:val="35"/>
                  </w:numPr>
                  <w:ind w:left="284" w:right="-3" w:hanging="250"/>
                  <w:jc w:val="both"/>
                </w:pPr>
              </w:pPrChange>
            </w:pPr>
            <w:r w:rsidRPr="00876A1F">
              <w:rPr>
                <w:rFonts w:ascii="Times New Roman" w:hAnsi="Times New Roman" w:cs="Times New Roman"/>
                <w:color w:val="auto"/>
                <w:sz w:val="20"/>
                <w:szCs w:val="20"/>
              </w:rPr>
              <w:t>Box Ship Hour;</w:t>
            </w:r>
          </w:p>
          <w:p w14:paraId="2FFF1848" w14:textId="77777777" w:rsidR="00801EAB" w:rsidRPr="00876A1F" w:rsidRDefault="00801EAB">
            <w:pPr>
              <w:pStyle w:val="Default"/>
              <w:widowControl/>
              <w:numPr>
                <w:ilvl w:val="0"/>
                <w:numId w:val="31"/>
              </w:numPr>
              <w:ind w:left="284" w:right="-3" w:hanging="250"/>
              <w:jc w:val="both"/>
              <w:rPr>
                <w:rFonts w:ascii="Times New Roman" w:hAnsi="Times New Roman" w:cs="Times New Roman"/>
                <w:bCs/>
                <w:color w:val="auto"/>
                <w:sz w:val="20"/>
                <w:szCs w:val="20"/>
              </w:rPr>
              <w:pPrChange w:id="473" w:author="Novita Nurfiana" w:date="2021-09-20T16:59:00Z">
                <w:pPr>
                  <w:pStyle w:val="Default"/>
                  <w:widowControl/>
                  <w:numPr>
                    <w:numId w:val="35"/>
                  </w:numPr>
                  <w:ind w:left="284" w:right="-3" w:hanging="250"/>
                  <w:jc w:val="both"/>
                </w:pPr>
              </w:pPrChange>
            </w:pPr>
            <w:r w:rsidRPr="00876A1F">
              <w:rPr>
                <w:rFonts w:ascii="Times New Roman" w:hAnsi="Times New Roman" w:cs="Times New Roman"/>
                <w:color w:val="auto"/>
                <w:sz w:val="20"/>
                <w:szCs w:val="20"/>
              </w:rPr>
              <w:t>Rate:</w:t>
            </w:r>
          </w:p>
          <w:p w14:paraId="68535540" w14:textId="77777777" w:rsidR="00801EAB" w:rsidRPr="00876A1F" w:rsidRDefault="00801EAB">
            <w:pPr>
              <w:pStyle w:val="Default"/>
              <w:widowControl/>
              <w:numPr>
                <w:ilvl w:val="0"/>
                <w:numId w:val="31"/>
              </w:numPr>
              <w:ind w:left="284" w:right="-3" w:hanging="250"/>
              <w:jc w:val="both"/>
              <w:rPr>
                <w:rFonts w:ascii="Times New Roman" w:hAnsi="Times New Roman" w:cs="Times New Roman"/>
                <w:bCs/>
                <w:color w:val="auto"/>
                <w:sz w:val="20"/>
                <w:szCs w:val="20"/>
              </w:rPr>
              <w:pPrChange w:id="474" w:author="Novita Nurfiana" w:date="2021-09-20T16:59:00Z">
                <w:pPr>
                  <w:pStyle w:val="Default"/>
                  <w:widowControl/>
                  <w:numPr>
                    <w:numId w:val="35"/>
                  </w:numPr>
                  <w:ind w:left="284" w:right="-3" w:hanging="250"/>
                  <w:jc w:val="both"/>
                </w:pPr>
              </w:pPrChange>
            </w:pPr>
            <w:r w:rsidRPr="00876A1F">
              <w:rPr>
                <w:rFonts w:ascii="Times New Roman" w:hAnsi="Times New Roman" w:cs="Times New Roman"/>
                <w:color w:val="auto"/>
                <w:sz w:val="20"/>
                <w:szCs w:val="20"/>
              </w:rPr>
              <w:t>Reports; and</w:t>
            </w:r>
          </w:p>
          <w:p w14:paraId="5FFA62F2" w14:textId="77777777" w:rsidR="00801EAB" w:rsidRPr="00876A1F" w:rsidRDefault="00801EAB">
            <w:pPr>
              <w:pStyle w:val="Default"/>
              <w:widowControl/>
              <w:numPr>
                <w:ilvl w:val="0"/>
                <w:numId w:val="31"/>
              </w:numPr>
              <w:ind w:left="284" w:right="-3" w:hanging="250"/>
              <w:jc w:val="both"/>
              <w:rPr>
                <w:rFonts w:ascii="Times New Roman" w:hAnsi="Times New Roman" w:cs="Times New Roman"/>
                <w:bCs/>
                <w:color w:val="auto"/>
                <w:sz w:val="20"/>
                <w:szCs w:val="20"/>
              </w:rPr>
              <w:pPrChange w:id="475" w:author="Novita Nurfiana" w:date="2021-09-20T16:59:00Z">
                <w:pPr>
                  <w:pStyle w:val="Default"/>
                  <w:widowControl/>
                  <w:numPr>
                    <w:numId w:val="35"/>
                  </w:numPr>
                  <w:ind w:left="284" w:right="-3" w:hanging="250"/>
                  <w:jc w:val="both"/>
                </w:pPr>
              </w:pPrChange>
            </w:pPr>
            <w:r w:rsidRPr="00876A1F">
              <w:rPr>
                <w:rFonts w:ascii="Times New Roman" w:hAnsi="Times New Roman" w:cs="Times New Roman"/>
                <w:color w:val="auto"/>
                <w:sz w:val="20"/>
                <w:szCs w:val="20"/>
              </w:rPr>
              <w:t>Claims.</w:t>
            </w:r>
          </w:p>
          <w:p w14:paraId="23B2D0EE" w14:textId="77777777" w:rsidR="00D62A1C" w:rsidRDefault="00D62A1C" w:rsidP="00AD019A">
            <w:pPr>
              <w:pStyle w:val="Default"/>
              <w:widowControl/>
              <w:ind w:right="-3"/>
              <w:rPr>
                <w:ins w:id="476" w:author="Ananta Aji Wiguna" w:date="2021-09-23T10:20:00Z"/>
                <w:rFonts w:ascii="Times New Roman" w:hAnsi="Times New Roman" w:cs="Times New Roman"/>
                <w:b/>
                <w:color w:val="auto"/>
                <w:sz w:val="20"/>
                <w:szCs w:val="20"/>
              </w:rPr>
            </w:pPr>
          </w:p>
          <w:p w14:paraId="1E060D56" w14:textId="77777777" w:rsidR="00CC52DD" w:rsidRPr="00876A1F" w:rsidRDefault="00CC52DD" w:rsidP="00AD019A">
            <w:pPr>
              <w:pStyle w:val="Default"/>
              <w:widowControl/>
              <w:ind w:right="-3"/>
              <w:rPr>
                <w:rFonts w:ascii="Times New Roman" w:hAnsi="Times New Roman" w:cs="Times New Roman"/>
                <w:b/>
                <w:color w:val="auto"/>
                <w:sz w:val="20"/>
                <w:szCs w:val="20"/>
              </w:rPr>
            </w:pPr>
          </w:p>
          <w:p w14:paraId="693A4BAB" w14:textId="77777777" w:rsidR="00801EAB" w:rsidRPr="00876A1F" w:rsidRDefault="00801EAB" w:rsidP="00801EAB">
            <w:pPr>
              <w:pStyle w:val="Default"/>
              <w:widowControl/>
              <w:ind w:right="-3"/>
              <w:jc w:val="center"/>
              <w:rPr>
                <w:rFonts w:ascii="Times New Roman" w:hAnsi="Times New Roman" w:cs="Times New Roman"/>
                <w:b/>
                <w:bCs/>
                <w:color w:val="auto"/>
                <w:sz w:val="20"/>
                <w:szCs w:val="20"/>
              </w:rPr>
            </w:pPr>
            <w:r w:rsidRPr="00876A1F">
              <w:rPr>
                <w:rFonts w:ascii="Times New Roman" w:hAnsi="Times New Roman" w:cs="Times New Roman"/>
                <w:b/>
                <w:color w:val="auto"/>
                <w:sz w:val="20"/>
                <w:szCs w:val="20"/>
              </w:rPr>
              <w:t>ARTICLE 4</w:t>
            </w:r>
          </w:p>
          <w:p w14:paraId="7C75DE7F" w14:textId="77777777" w:rsidR="00801EAB" w:rsidRPr="00876A1F" w:rsidRDefault="00801EAB" w:rsidP="00801EAB">
            <w:pPr>
              <w:pStyle w:val="NoSpacing"/>
              <w:jc w:val="both"/>
              <w:rPr>
                <w:rFonts w:ascii="Times New Roman" w:hAnsi="Times New Roman"/>
                <w:b/>
                <w:sz w:val="20"/>
                <w:szCs w:val="20"/>
              </w:rPr>
            </w:pPr>
          </w:p>
          <w:p w14:paraId="50E5A63F" w14:textId="77777777" w:rsidR="00801EAB" w:rsidRPr="00876A1F" w:rsidRDefault="00801EAB" w:rsidP="00801EAB">
            <w:pPr>
              <w:pStyle w:val="Default"/>
              <w:widowControl/>
              <w:ind w:right="-3" w:firstLine="34"/>
              <w:jc w:val="center"/>
              <w:rPr>
                <w:rFonts w:ascii="Times New Roman" w:hAnsi="Times New Roman" w:cs="Times New Roman"/>
                <w:b/>
                <w:bCs/>
                <w:color w:val="auto"/>
                <w:sz w:val="20"/>
                <w:szCs w:val="20"/>
              </w:rPr>
            </w:pPr>
            <w:r w:rsidRPr="00876A1F">
              <w:rPr>
                <w:rFonts w:ascii="Times New Roman" w:hAnsi="Times New Roman" w:cs="Times New Roman"/>
                <w:b/>
                <w:color w:val="auto"/>
                <w:sz w:val="20"/>
                <w:szCs w:val="20"/>
              </w:rPr>
              <w:t>RIGHTS AND OBLIGATIONS</w:t>
            </w:r>
          </w:p>
          <w:p w14:paraId="15279F53" w14:textId="77777777" w:rsidR="00801EAB" w:rsidRPr="00876A1F" w:rsidRDefault="00801EAB" w:rsidP="00801EAB">
            <w:pPr>
              <w:pStyle w:val="BodyText"/>
              <w:tabs>
                <w:tab w:val="left" w:pos="426"/>
              </w:tabs>
              <w:ind w:left="426" w:right="-3"/>
              <w:rPr>
                <w:sz w:val="20"/>
              </w:rPr>
            </w:pPr>
          </w:p>
          <w:p w14:paraId="2C17DDDD" w14:textId="77777777" w:rsidR="00801EAB" w:rsidRPr="00876A1F" w:rsidRDefault="00801EAB">
            <w:pPr>
              <w:pStyle w:val="BodyText"/>
              <w:numPr>
                <w:ilvl w:val="0"/>
                <w:numId w:val="33"/>
              </w:numPr>
              <w:tabs>
                <w:tab w:val="left" w:pos="426"/>
              </w:tabs>
              <w:ind w:left="426" w:right="-3" w:hanging="426"/>
              <w:rPr>
                <w:sz w:val="20"/>
              </w:rPr>
              <w:pPrChange w:id="477" w:author="Novita Nurfiana" w:date="2021-09-20T16:59:00Z">
                <w:pPr>
                  <w:pStyle w:val="BodyText"/>
                  <w:numPr>
                    <w:numId w:val="37"/>
                  </w:numPr>
                  <w:tabs>
                    <w:tab w:val="left" w:pos="426"/>
                  </w:tabs>
                  <w:ind w:left="426" w:right="-3" w:hanging="426"/>
                </w:pPr>
              </w:pPrChange>
            </w:pPr>
            <w:r w:rsidRPr="00876A1F">
              <w:rPr>
                <w:sz w:val="20"/>
              </w:rPr>
              <w:t>Berthing Windows</w:t>
            </w:r>
          </w:p>
          <w:p w14:paraId="2AA72F4B" w14:textId="77777777" w:rsidR="00801EAB" w:rsidRPr="00876A1F" w:rsidRDefault="00801EAB" w:rsidP="00801EAB">
            <w:pPr>
              <w:pStyle w:val="BodyText"/>
              <w:tabs>
                <w:tab w:val="left" w:pos="426"/>
              </w:tabs>
              <w:ind w:left="426" w:right="-3"/>
              <w:rPr>
                <w:sz w:val="20"/>
              </w:rPr>
            </w:pPr>
          </w:p>
          <w:p w14:paraId="6ACE1913" w14:textId="77777777" w:rsidR="00801EAB" w:rsidRPr="00876A1F" w:rsidRDefault="00801EAB">
            <w:pPr>
              <w:pStyle w:val="ListParagraph"/>
              <w:numPr>
                <w:ilvl w:val="0"/>
                <w:numId w:val="34"/>
              </w:numPr>
              <w:jc w:val="both"/>
              <w:rPr>
                <w:sz w:val="20"/>
                <w:szCs w:val="20"/>
                <w:lang w:val="id-ID" w:eastAsia="id-ID"/>
              </w:rPr>
              <w:pPrChange w:id="478" w:author="Novita Nurfiana" w:date="2021-09-20T16:59:00Z">
                <w:pPr>
                  <w:pStyle w:val="ListParagraph"/>
                  <w:numPr>
                    <w:numId w:val="38"/>
                  </w:numPr>
                  <w:ind w:left="1146" w:hanging="360"/>
                  <w:jc w:val="both"/>
                </w:pPr>
              </w:pPrChange>
            </w:pPr>
            <w:del w:id="479" w:author="Ananta Aji Wiguna" w:date="2021-09-23T10:11:00Z">
              <w:r w:rsidRPr="00876A1F" w:rsidDel="004C1F1A">
                <w:rPr>
                  <w:sz w:val="20"/>
                  <w:szCs w:val="20"/>
                  <w:lang w:val="en" w:eastAsia="id-ID"/>
                </w:rPr>
                <w:delText xml:space="preserve">The </w:delText>
              </w:r>
            </w:del>
            <w:r w:rsidRPr="00876A1F">
              <w:rPr>
                <w:sz w:val="20"/>
                <w:szCs w:val="20"/>
                <w:lang w:val="id-ID" w:eastAsia="id-ID"/>
              </w:rPr>
              <w:t>PTP</w:t>
            </w:r>
            <w:r w:rsidRPr="00876A1F">
              <w:rPr>
                <w:sz w:val="20"/>
                <w:szCs w:val="20"/>
                <w:lang w:val="en" w:eastAsia="id-ID"/>
              </w:rPr>
              <w:t xml:space="preserve"> </w:t>
            </w:r>
            <w:del w:id="480" w:author="Ananta Aji Wiguna" w:date="2021-09-23T10:11:00Z">
              <w:r w:rsidRPr="00876A1F" w:rsidDel="004C1F1A">
                <w:rPr>
                  <w:sz w:val="20"/>
                  <w:szCs w:val="20"/>
                  <w:lang w:val="en" w:eastAsia="id-ID"/>
                </w:rPr>
                <w:delText xml:space="preserve">PARTY </w:delText>
              </w:r>
            </w:del>
            <w:r w:rsidRPr="00876A1F">
              <w:rPr>
                <w:sz w:val="20"/>
                <w:szCs w:val="20"/>
                <w:lang w:val="en" w:eastAsia="id-ID"/>
              </w:rPr>
              <w:t xml:space="preserve">will determine the mooring schedule for ships belonging to the </w:t>
            </w:r>
            <w:del w:id="481" w:author="Ananta Aji Wiguna" w:date="2021-09-23T10:12:00Z">
              <w:r w:rsidRPr="00876A1F" w:rsidDel="004C1F1A">
                <w:rPr>
                  <w:sz w:val="20"/>
                  <w:szCs w:val="20"/>
                  <w:lang w:val="id-ID" w:eastAsia="id-ID"/>
                </w:rPr>
                <w:delText>Samudera Shipping Line</w:delText>
              </w:r>
              <w:r w:rsidRPr="00876A1F" w:rsidDel="004C1F1A">
                <w:rPr>
                  <w:sz w:val="20"/>
                  <w:szCs w:val="20"/>
                  <w:lang w:val="en" w:eastAsia="id-ID"/>
                </w:rPr>
                <w:delText xml:space="preserve"> PARTY</w:delText>
              </w:r>
            </w:del>
            <w:ins w:id="482" w:author="Ananta Aji Wiguna" w:date="2021-09-23T10:12:00Z">
              <w:r w:rsidR="004C1F1A">
                <w:rPr>
                  <w:sz w:val="20"/>
                  <w:szCs w:val="20"/>
                  <w:lang w:eastAsia="id-ID"/>
                </w:rPr>
                <w:t>SSL</w:t>
              </w:r>
            </w:ins>
            <w:r w:rsidRPr="00876A1F">
              <w:rPr>
                <w:sz w:val="20"/>
                <w:szCs w:val="20"/>
                <w:lang w:val="en" w:eastAsia="id-ID"/>
              </w:rPr>
              <w:t xml:space="preserve"> every day ....... at .......... WIB until the day ..............at ............ WIB to carry out international container loading and unloading activities. Berthing Windows </w:t>
            </w:r>
            <w:del w:id="483" w:author="Ananta Aji Wiguna" w:date="2021-09-23T10:20:00Z">
              <w:r w:rsidRPr="00876A1F" w:rsidDel="00CC52DD">
                <w:rPr>
                  <w:sz w:val="20"/>
                  <w:szCs w:val="20"/>
                  <w:lang w:val="en" w:eastAsia="id-ID"/>
                </w:rPr>
                <w:delText xml:space="preserve">is </w:delText>
              </w:r>
            </w:del>
            <w:ins w:id="484" w:author="Ananta Aji Wiguna" w:date="2021-09-23T10:20:00Z">
              <w:r w:rsidR="00CC52DD">
                <w:rPr>
                  <w:sz w:val="20"/>
                  <w:szCs w:val="20"/>
                  <w:lang w:val="en" w:eastAsia="id-ID"/>
                </w:rPr>
                <w:t>may be</w:t>
              </w:r>
              <w:r w:rsidR="00CC52DD" w:rsidRPr="00876A1F">
                <w:rPr>
                  <w:sz w:val="20"/>
                  <w:szCs w:val="20"/>
                  <w:lang w:val="en" w:eastAsia="id-ID"/>
                </w:rPr>
                <w:t xml:space="preserve"> </w:t>
              </w:r>
            </w:ins>
            <w:del w:id="485" w:author="Ananta Aji Wiguna" w:date="2021-09-23T10:20:00Z">
              <w:r w:rsidRPr="00876A1F" w:rsidDel="00CC52DD">
                <w:rPr>
                  <w:sz w:val="20"/>
                  <w:szCs w:val="20"/>
                  <w:lang w:val="en" w:eastAsia="id-ID"/>
                </w:rPr>
                <w:delText xml:space="preserve">subject to </w:delText>
              </w:r>
            </w:del>
            <w:r w:rsidRPr="00876A1F">
              <w:rPr>
                <w:sz w:val="20"/>
                <w:szCs w:val="20"/>
                <w:lang w:val="en" w:eastAsia="id-ID"/>
              </w:rPr>
              <w:t xml:space="preserve">change and </w:t>
            </w:r>
            <w:ins w:id="486" w:author="Ananta Aji Wiguna" w:date="2021-09-23T10:20:00Z">
              <w:r w:rsidR="00CC52DD">
                <w:rPr>
                  <w:sz w:val="20"/>
                  <w:szCs w:val="20"/>
                  <w:lang w:val="en" w:eastAsia="id-ID"/>
                </w:rPr>
                <w:t xml:space="preserve">subject to </w:t>
              </w:r>
            </w:ins>
            <w:r w:rsidRPr="00876A1F">
              <w:rPr>
                <w:sz w:val="20"/>
                <w:szCs w:val="20"/>
                <w:lang w:val="en" w:eastAsia="id-ID"/>
              </w:rPr>
              <w:t>review by both parties.</w:t>
            </w:r>
          </w:p>
          <w:p w14:paraId="7FA4DD04" w14:textId="77777777" w:rsidR="00D62A1C" w:rsidDel="00CC52DD" w:rsidRDefault="00D62A1C" w:rsidP="00D62A1C">
            <w:pPr>
              <w:pStyle w:val="ListParagraph"/>
              <w:jc w:val="both"/>
              <w:rPr>
                <w:del w:id="487" w:author="Ananta Aji Wiguna" w:date="2021-09-23T10:20:00Z"/>
                <w:sz w:val="20"/>
                <w:szCs w:val="20"/>
                <w:lang w:eastAsia="id-ID"/>
              </w:rPr>
            </w:pPr>
          </w:p>
          <w:p w14:paraId="72BFF10A" w14:textId="77777777" w:rsidR="00876A1F" w:rsidRPr="00CC52DD" w:rsidRDefault="00876A1F">
            <w:pPr>
              <w:jc w:val="both"/>
              <w:rPr>
                <w:sz w:val="20"/>
                <w:szCs w:val="20"/>
                <w:lang w:eastAsia="id-ID"/>
                <w:rPrChange w:id="488" w:author="Ananta Aji Wiguna" w:date="2021-09-23T10:20:00Z">
                  <w:rPr>
                    <w:lang w:eastAsia="id-ID"/>
                  </w:rPr>
                </w:rPrChange>
              </w:rPr>
              <w:pPrChange w:id="489" w:author="Ananta Aji Wiguna" w:date="2021-09-23T10:20:00Z">
                <w:pPr>
                  <w:pStyle w:val="ListParagraph"/>
                  <w:jc w:val="both"/>
                </w:pPr>
              </w:pPrChange>
            </w:pPr>
          </w:p>
          <w:p w14:paraId="488EFFF2" w14:textId="77777777" w:rsidR="00801EAB" w:rsidRPr="00876A1F" w:rsidRDefault="00801EAB">
            <w:pPr>
              <w:pStyle w:val="BodyText"/>
              <w:numPr>
                <w:ilvl w:val="0"/>
                <w:numId w:val="34"/>
              </w:numPr>
              <w:tabs>
                <w:tab w:val="left" w:pos="426"/>
              </w:tabs>
              <w:ind w:left="709" w:right="-3" w:hanging="283"/>
              <w:jc w:val="both"/>
              <w:rPr>
                <w:sz w:val="20"/>
              </w:rPr>
              <w:pPrChange w:id="490" w:author="Novita Nurfiana" w:date="2021-09-20T16:59:00Z">
                <w:pPr>
                  <w:pStyle w:val="BodyText"/>
                  <w:numPr>
                    <w:numId w:val="38"/>
                  </w:numPr>
                  <w:tabs>
                    <w:tab w:val="left" w:pos="426"/>
                  </w:tabs>
                  <w:ind w:left="709" w:right="-3" w:hanging="283"/>
                  <w:jc w:val="both"/>
                </w:pPr>
              </w:pPrChange>
            </w:pPr>
            <w:commentRangeStart w:id="491"/>
            <w:r w:rsidRPr="00876A1F">
              <w:rPr>
                <w:sz w:val="20"/>
                <w:lang w:val="id-ID"/>
              </w:rPr>
              <w:t xml:space="preserve">In the event of delay in vessel mooring caused by </w:t>
            </w:r>
            <w:del w:id="492" w:author="Novita Nurfiana" w:date="2021-09-20T15:07:00Z">
              <w:r w:rsidRPr="00876A1F" w:rsidDel="00AD019A">
                <w:rPr>
                  <w:sz w:val="20"/>
                  <w:lang w:val="id-ID"/>
                </w:rPr>
                <w:delText>Samudera shipping line Part</w:delText>
              </w:r>
            </w:del>
            <w:ins w:id="493" w:author="Novita Nurfiana" w:date="2021-09-20T15:07:00Z">
              <w:r w:rsidR="00AD019A">
                <w:rPr>
                  <w:sz w:val="20"/>
                </w:rPr>
                <w:t xml:space="preserve"> SSL</w:t>
              </w:r>
            </w:ins>
            <w:r w:rsidRPr="00876A1F">
              <w:rPr>
                <w:sz w:val="20"/>
                <w:lang w:val="id-ID"/>
              </w:rPr>
              <w:t xml:space="preserve">, </w:t>
            </w:r>
            <w:del w:id="494" w:author="Novita Nurfiana" w:date="2021-09-20T15:07:00Z">
              <w:r w:rsidRPr="00876A1F" w:rsidDel="00AD019A">
                <w:rPr>
                  <w:sz w:val="20"/>
                  <w:lang w:val="id-ID"/>
                </w:rPr>
                <w:delText>Samudera Shipping</w:delText>
              </w:r>
            </w:del>
            <w:ins w:id="495" w:author="Novita Nurfiana" w:date="2021-09-20T15:07:00Z">
              <w:r w:rsidR="00AD019A">
                <w:rPr>
                  <w:sz w:val="20"/>
                </w:rPr>
                <w:t xml:space="preserve"> SSL</w:t>
              </w:r>
            </w:ins>
            <w:r w:rsidRPr="00876A1F">
              <w:rPr>
                <w:sz w:val="20"/>
                <w:lang w:val="id-ID"/>
              </w:rPr>
              <w:t xml:space="preserve">   shall be given additional time up to 6</w:t>
            </w:r>
            <w:r w:rsidRPr="00876A1F">
              <w:rPr>
                <w:color w:val="FF0000"/>
                <w:sz w:val="20"/>
                <w:lang w:val="id-ID"/>
              </w:rPr>
              <w:t xml:space="preserve"> </w:t>
            </w:r>
            <w:r w:rsidRPr="00876A1F">
              <w:rPr>
                <w:color w:val="000000"/>
                <w:sz w:val="20"/>
                <w:lang w:val="id-ID"/>
              </w:rPr>
              <w:t>(six) hours</w:t>
            </w:r>
            <w:ins w:id="496" w:author="Ananta Aji Wiguna" w:date="2021-09-23T10:13:00Z">
              <w:r w:rsidR="00F24380">
                <w:rPr>
                  <w:color w:val="000000"/>
                  <w:sz w:val="20"/>
                </w:rPr>
                <w:t xml:space="preserve"> at the maximum</w:t>
              </w:r>
            </w:ins>
            <w:r w:rsidRPr="00876A1F">
              <w:rPr>
                <w:sz w:val="20"/>
                <w:lang w:val="id-ID"/>
              </w:rPr>
              <w:t xml:space="preserve"> from the time set in accordance with point a of this paragraph, as long as it does not impact the next vessel berthing window. </w:t>
            </w:r>
            <w:commentRangeEnd w:id="491"/>
            <w:r w:rsidR="00067BB1">
              <w:rPr>
                <w:rStyle w:val="CommentReference"/>
                <w:rFonts w:ascii="Calibri" w:eastAsia="Calibri" w:hAnsi="Calibri"/>
              </w:rPr>
              <w:commentReference w:id="491"/>
            </w:r>
          </w:p>
          <w:p w14:paraId="30FDD5BC" w14:textId="77777777" w:rsidR="00801EAB" w:rsidRPr="00876A1F" w:rsidDel="001D39C8" w:rsidRDefault="00801EAB" w:rsidP="00801EAB">
            <w:pPr>
              <w:pStyle w:val="ListParagraph"/>
              <w:rPr>
                <w:del w:id="497" w:author="Ananta Aji Wiguna" w:date="2021-09-23T13:33:00Z"/>
                <w:sz w:val="20"/>
                <w:szCs w:val="20"/>
                <w:lang w:val="id-ID"/>
              </w:rPr>
            </w:pPr>
          </w:p>
          <w:p w14:paraId="14FD5994" w14:textId="77777777" w:rsidR="00801EAB" w:rsidRPr="001D39C8" w:rsidRDefault="00801EAB">
            <w:pPr>
              <w:rPr>
                <w:sz w:val="20"/>
                <w:szCs w:val="20"/>
                <w:rPrChange w:id="498" w:author="Ananta Aji Wiguna" w:date="2021-09-23T13:33:00Z">
                  <w:rPr>
                    <w:sz w:val="20"/>
                    <w:szCs w:val="20"/>
                    <w:lang w:val="id-ID"/>
                  </w:rPr>
                </w:rPrChange>
              </w:rPr>
              <w:pPrChange w:id="499" w:author="Ananta Aji Wiguna" w:date="2021-09-23T13:33:00Z">
                <w:pPr>
                  <w:pStyle w:val="ListParagraph"/>
                </w:pPr>
              </w:pPrChange>
            </w:pPr>
          </w:p>
          <w:p w14:paraId="566232CB" w14:textId="77777777" w:rsidR="00801EAB" w:rsidRPr="00876A1F" w:rsidRDefault="00801EAB">
            <w:pPr>
              <w:pStyle w:val="BodyText"/>
              <w:numPr>
                <w:ilvl w:val="0"/>
                <w:numId w:val="34"/>
              </w:numPr>
              <w:tabs>
                <w:tab w:val="left" w:pos="426"/>
              </w:tabs>
              <w:ind w:left="709" w:right="-3" w:hanging="283"/>
              <w:jc w:val="both"/>
              <w:rPr>
                <w:sz w:val="20"/>
              </w:rPr>
              <w:pPrChange w:id="500" w:author="Novita Nurfiana" w:date="2021-09-20T16:59:00Z">
                <w:pPr>
                  <w:pStyle w:val="BodyText"/>
                  <w:numPr>
                    <w:numId w:val="38"/>
                  </w:numPr>
                  <w:tabs>
                    <w:tab w:val="left" w:pos="426"/>
                  </w:tabs>
                  <w:ind w:left="709" w:right="-3" w:hanging="283"/>
                  <w:jc w:val="both"/>
                </w:pPr>
              </w:pPrChange>
            </w:pPr>
            <w:commentRangeStart w:id="501"/>
            <w:r w:rsidRPr="00876A1F">
              <w:rPr>
                <w:rStyle w:val="hps"/>
                <w:sz w:val="20"/>
              </w:rPr>
              <w:t>If</w:t>
            </w:r>
            <w:r w:rsidRPr="00876A1F">
              <w:rPr>
                <w:sz w:val="20"/>
              </w:rPr>
              <w:t xml:space="preserve"> </w:t>
            </w:r>
            <w:r w:rsidRPr="00876A1F">
              <w:rPr>
                <w:rStyle w:val="hps"/>
                <w:sz w:val="20"/>
              </w:rPr>
              <w:t>additional</w:t>
            </w:r>
            <w:r w:rsidRPr="00876A1F">
              <w:rPr>
                <w:sz w:val="20"/>
              </w:rPr>
              <w:t xml:space="preserve"> </w:t>
            </w:r>
            <w:r w:rsidRPr="00876A1F">
              <w:rPr>
                <w:rStyle w:val="hps"/>
                <w:sz w:val="20"/>
              </w:rPr>
              <w:t>time</w:t>
            </w:r>
            <w:r w:rsidRPr="00876A1F">
              <w:rPr>
                <w:sz w:val="20"/>
              </w:rPr>
              <w:t xml:space="preserve"> </w:t>
            </w:r>
            <w:r w:rsidRPr="00876A1F">
              <w:rPr>
                <w:rStyle w:val="hps"/>
                <w:sz w:val="20"/>
              </w:rPr>
              <w:t>in item b</w:t>
            </w:r>
            <w:r w:rsidRPr="00876A1F">
              <w:rPr>
                <w:sz w:val="20"/>
              </w:rPr>
              <w:t xml:space="preserve"> </w:t>
            </w:r>
            <w:r w:rsidRPr="00876A1F">
              <w:rPr>
                <w:sz w:val="20"/>
                <w:lang w:val="id-ID"/>
              </w:rPr>
              <w:t xml:space="preserve">as mentioned </w:t>
            </w:r>
            <w:r w:rsidRPr="00876A1F">
              <w:rPr>
                <w:rStyle w:val="hps"/>
                <w:sz w:val="20"/>
              </w:rPr>
              <w:t>above</w:t>
            </w:r>
            <w:r w:rsidRPr="00876A1F">
              <w:rPr>
                <w:sz w:val="20"/>
              </w:rPr>
              <w:t xml:space="preserve"> </w:t>
            </w:r>
            <w:r w:rsidRPr="00876A1F">
              <w:rPr>
                <w:rStyle w:val="hps"/>
                <w:sz w:val="20"/>
              </w:rPr>
              <w:t>has expired</w:t>
            </w:r>
            <w:r w:rsidRPr="00876A1F">
              <w:rPr>
                <w:rStyle w:val="hps"/>
                <w:sz w:val="20"/>
                <w:lang w:val="id-ID"/>
              </w:rPr>
              <w:t xml:space="preserve"> and there is another vessel will be served</w:t>
            </w:r>
            <w:r w:rsidRPr="00876A1F">
              <w:rPr>
                <w:sz w:val="20"/>
              </w:rPr>
              <w:t xml:space="preserve">, </w:t>
            </w:r>
            <w:r w:rsidRPr="00876A1F">
              <w:rPr>
                <w:rStyle w:val="hps"/>
                <w:sz w:val="20"/>
              </w:rPr>
              <w:t xml:space="preserve">then </w:t>
            </w:r>
            <w:del w:id="502" w:author="Ananta Aji Wiguna" w:date="2021-09-23T10:14:00Z">
              <w:r w:rsidRPr="00876A1F" w:rsidDel="00F24380">
                <w:rPr>
                  <w:rStyle w:val="hps"/>
                  <w:sz w:val="20"/>
                </w:rPr>
                <w:delText>the</w:delText>
              </w:r>
              <w:r w:rsidRPr="00876A1F" w:rsidDel="00F24380">
                <w:rPr>
                  <w:sz w:val="20"/>
                </w:rPr>
                <w:delText xml:space="preserve"> </w:delText>
              </w:r>
            </w:del>
            <w:del w:id="503" w:author="Novita Nurfiana" w:date="2021-09-20T15:09:00Z">
              <w:r w:rsidRPr="00876A1F" w:rsidDel="00AD019A">
                <w:rPr>
                  <w:rStyle w:val="hps"/>
                  <w:sz w:val="20"/>
                </w:rPr>
                <w:delText>S</w:delText>
              </w:r>
              <w:r w:rsidRPr="00876A1F" w:rsidDel="00AD019A">
                <w:rPr>
                  <w:rStyle w:val="hps"/>
                  <w:sz w:val="20"/>
                  <w:lang w:val="id-ID"/>
                </w:rPr>
                <w:delText>amudera Shipping Line</w:delText>
              </w:r>
            </w:del>
            <w:ins w:id="504" w:author="Novita Nurfiana" w:date="2021-09-20T15:09:00Z">
              <w:r w:rsidR="00AD019A">
                <w:rPr>
                  <w:rStyle w:val="hps"/>
                  <w:sz w:val="20"/>
                </w:rPr>
                <w:t xml:space="preserve"> SSL</w:t>
              </w:r>
            </w:ins>
            <w:r w:rsidRPr="00876A1F">
              <w:rPr>
                <w:sz w:val="20"/>
              </w:rPr>
              <w:t xml:space="preserve"> </w:t>
            </w:r>
            <w:r w:rsidRPr="00876A1F">
              <w:rPr>
                <w:rStyle w:val="hps"/>
                <w:sz w:val="20"/>
              </w:rPr>
              <w:t>are willing</w:t>
            </w:r>
            <w:r w:rsidRPr="00876A1F">
              <w:rPr>
                <w:sz w:val="20"/>
              </w:rPr>
              <w:t xml:space="preserve"> </w:t>
            </w:r>
            <w:r w:rsidRPr="00876A1F">
              <w:rPr>
                <w:rStyle w:val="hps"/>
                <w:sz w:val="20"/>
              </w:rPr>
              <w:t xml:space="preserve">to </w:t>
            </w:r>
            <w:r w:rsidRPr="00876A1F">
              <w:rPr>
                <w:rStyle w:val="hps"/>
                <w:sz w:val="20"/>
                <w:lang w:val="id-ID"/>
              </w:rPr>
              <w:t>vacate</w:t>
            </w:r>
            <w:r w:rsidRPr="00876A1F">
              <w:rPr>
                <w:sz w:val="20"/>
              </w:rPr>
              <w:t xml:space="preserve"> </w:t>
            </w:r>
            <w:r w:rsidRPr="00876A1F">
              <w:rPr>
                <w:sz w:val="20"/>
                <w:lang w:val="id-ID"/>
              </w:rPr>
              <w:t xml:space="preserve">berth for </w:t>
            </w:r>
            <w:r w:rsidRPr="00876A1F">
              <w:rPr>
                <w:rStyle w:val="hps"/>
                <w:sz w:val="20"/>
              </w:rPr>
              <w:t>next</w:t>
            </w:r>
            <w:r w:rsidRPr="00876A1F">
              <w:rPr>
                <w:sz w:val="20"/>
              </w:rPr>
              <w:t xml:space="preserve"> </w:t>
            </w:r>
            <w:r w:rsidRPr="00876A1F">
              <w:rPr>
                <w:sz w:val="20"/>
                <w:lang w:val="id-ID"/>
              </w:rPr>
              <w:t>vessel</w:t>
            </w:r>
            <w:r w:rsidRPr="00876A1F">
              <w:rPr>
                <w:rStyle w:val="hps"/>
                <w:sz w:val="20"/>
              </w:rPr>
              <w:t xml:space="preserve"> service</w:t>
            </w:r>
            <w:r w:rsidRPr="00876A1F">
              <w:rPr>
                <w:sz w:val="20"/>
              </w:rPr>
              <w:t xml:space="preserve"> </w:t>
            </w:r>
            <w:r w:rsidRPr="00876A1F">
              <w:rPr>
                <w:rStyle w:val="hps"/>
                <w:sz w:val="20"/>
              </w:rPr>
              <w:t>although</w:t>
            </w:r>
            <w:r w:rsidRPr="00876A1F">
              <w:rPr>
                <w:sz w:val="20"/>
              </w:rPr>
              <w:t xml:space="preserve"> </w:t>
            </w:r>
            <w:r w:rsidRPr="00876A1F">
              <w:rPr>
                <w:sz w:val="20"/>
                <w:lang w:val="id-ID"/>
              </w:rPr>
              <w:t xml:space="preserve">the working activities </w:t>
            </w:r>
            <w:ins w:id="505" w:author="Ananta Aji Wiguna" w:date="2021-09-23T10:14:00Z">
              <w:r w:rsidR="00B809EB">
                <w:rPr>
                  <w:sz w:val="20"/>
                </w:rPr>
                <w:t xml:space="preserve">have </w:t>
              </w:r>
            </w:ins>
            <w:r w:rsidRPr="00876A1F">
              <w:rPr>
                <w:rStyle w:val="hps"/>
                <w:sz w:val="20"/>
              </w:rPr>
              <w:t>not finished</w:t>
            </w:r>
            <w:r w:rsidRPr="00876A1F">
              <w:rPr>
                <w:sz w:val="20"/>
              </w:rPr>
              <w:t xml:space="preserve"> </w:t>
            </w:r>
            <w:r w:rsidRPr="00876A1F">
              <w:rPr>
                <w:sz w:val="20"/>
                <w:lang w:val="id-ID"/>
              </w:rPr>
              <w:t>yet.</w:t>
            </w:r>
            <w:commentRangeEnd w:id="501"/>
            <w:r w:rsidR="00C471C0">
              <w:rPr>
                <w:rStyle w:val="CommentReference"/>
                <w:rFonts w:ascii="Calibri" w:eastAsia="Calibri" w:hAnsi="Calibri"/>
              </w:rPr>
              <w:commentReference w:id="501"/>
            </w:r>
          </w:p>
          <w:p w14:paraId="10438026" w14:textId="77777777" w:rsidR="00801EAB" w:rsidRDefault="00801EAB" w:rsidP="00AD019A">
            <w:pPr>
              <w:pStyle w:val="BodyText"/>
              <w:tabs>
                <w:tab w:val="left" w:pos="426"/>
              </w:tabs>
              <w:ind w:right="-3"/>
              <w:jc w:val="both"/>
              <w:rPr>
                <w:ins w:id="506" w:author="Ananta Aji Wiguna" w:date="2021-09-23T13:33:00Z"/>
                <w:sz w:val="20"/>
              </w:rPr>
            </w:pPr>
          </w:p>
          <w:p w14:paraId="0897E296" w14:textId="77777777" w:rsidR="001D39C8" w:rsidRPr="00876A1F" w:rsidRDefault="001D39C8" w:rsidP="00AD019A">
            <w:pPr>
              <w:pStyle w:val="BodyText"/>
              <w:tabs>
                <w:tab w:val="left" w:pos="426"/>
              </w:tabs>
              <w:ind w:right="-3"/>
              <w:jc w:val="both"/>
              <w:rPr>
                <w:sz w:val="20"/>
              </w:rPr>
            </w:pPr>
          </w:p>
          <w:p w14:paraId="45DC517C" w14:textId="77777777" w:rsidR="00801EAB" w:rsidRPr="00876A1F" w:rsidRDefault="00801EAB">
            <w:pPr>
              <w:pStyle w:val="BodyText"/>
              <w:numPr>
                <w:ilvl w:val="0"/>
                <w:numId w:val="34"/>
              </w:numPr>
              <w:tabs>
                <w:tab w:val="left" w:pos="426"/>
              </w:tabs>
              <w:ind w:left="709" w:right="-3" w:hanging="283"/>
              <w:jc w:val="both"/>
              <w:rPr>
                <w:sz w:val="20"/>
              </w:rPr>
              <w:pPrChange w:id="507" w:author="Novita Nurfiana" w:date="2021-09-20T16:59:00Z">
                <w:pPr>
                  <w:pStyle w:val="BodyText"/>
                  <w:numPr>
                    <w:numId w:val="38"/>
                  </w:numPr>
                  <w:tabs>
                    <w:tab w:val="left" w:pos="426"/>
                  </w:tabs>
                  <w:ind w:left="709" w:right="-3" w:hanging="283"/>
                  <w:jc w:val="both"/>
                </w:pPr>
              </w:pPrChange>
            </w:pPr>
            <w:r w:rsidRPr="00876A1F">
              <w:rPr>
                <w:sz w:val="20"/>
                <w:lang w:val="id-ID"/>
              </w:rPr>
              <w:t xml:space="preserve"> The calculation for delay of berthing and existing vessel refer to point b of this paragraph </w:t>
            </w:r>
            <w:del w:id="508" w:author="Ananta Aji Wiguna" w:date="2021-09-23T13:34:00Z">
              <w:r w:rsidRPr="00876A1F" w:rsidDel="001D39C8">
                <w:rPr>
                  <w:sz w:val="20"/>
                  <w:lang w:val="id-ID"/>
                </w:rPr>
                <w:delText xml:space="preserve">does </w:delText>
              </w:r>
            </w:del>
            <w:ins w:id="509" w:author="Ananta Aji Wiguna" w:date="2021-09-23T13:34:00Z">
              <w:r w:rsidR="001D39C8">
                <w:rPr>
                  <w:sz w:val="20"/>
                </w:rPr>
                <w:t>shall</w:t>
              </w:r>
              <w:r w:rsidR="001D39C8" w:rsidRPr="00876A1F">
                <w:rPr>
                  <w:sz w:val="20"/>
                  <w:lang w:val="id-ID"/>
                </w:rPr>
                <w:t xml:space="preserve"> </w:t>
              </w:r>
            </w:ins>
            <w:r w:rsidRPr="00876A1F">
              <w:rPr>
                <w:sz w:val="20"/>
                <w:lang w:val="id-ID"/>
              </w:rPr>
              <w:t xml:space="preserve">not include </w:t>
            </w:r>
            <w:ins w:id="510" w:author="Ananta Aji Wiguna" w:date="2021-09-23T13:34:00Z">
              <w:r w:rsidR="001D39C8">
                <w:rPr>
                  <w:sz w:val="20"/>
                </w:rPr>
                <w:t xml:space="preserve">in </w:t>
              </w:r>
            </w:ins>
            <w:r w:rsidRPr="00876A1F">
              <w:rPr>
                <w:sz w:val="20"/>
                <w:lang w:val="id-ID"/>
              </w:rPr>
              <w:t xml:space="preserve">the event of tidal/natural influences that cause </w:t>
            </w:r>
            <w:del w:id="511" w:author="Novita Nurfiana" w:date="2021-09-20T15:36:00Z">
              <w:r w:rsidRPr="00876A1F" w:rsidDel="00C471C0">
                <w:rPr>
                  <w:sz w:val="20"/>
                  <w:lang w:val="id-ID"/>
                </w:rPr>
                <w:delText>Samudera Shipping Line</w:delText>
              </w:r>
            </w:del>
            <w:ins w:id="512" w:author="Novita Nurfiana" w:date="2021-09-20T15:36:00Z">
              <w:r w:rsidR="00C471C0">
                <w:rPr>
                  <w:sz w:val="20"/>
                </w:rPr>
                <w:t>SSL’s</w:t>
              </w:r>
            </w:ins>
            <w:r w:rsidRPr="00876A1F">
              <w:rPr>
                <w:sz w:val="20"/>
                <w:lang w:val="id-ID"/>
              </w:rPr>
              <w:t xml:space="preserve"> vessel late for berthing and exiting port.</w:t>
            </w:r>
          </w:p>
          <w:p w14:paraId="302ED658" w14:textId="77777777" w:rsidR="00801EAB" w:rsidRPr="00876A1F" w:rsidRDefault="00801EAB" w:rsidP="00801EAB">
            <w:pPr>
              <w:rPr>
                <w:rFonts w:ascii="Times New Roman" w:hAnsi="Times New Roman"/>
                <w:sz w:val="20"/>
                <w:szCs w:val="20"/>
              </w:rPr>
            </w:pPr>
          </w:p>
          <w:p w14:paraId="0FE1AEB6" w14:textId="77777777" w:rsidR="00876A1F" w:rsidRPr="00876A1F" w:rsidRDefault="00876A1F" w:rsidP="00801EAB">
            <w:pPr>
              <w:rPr>
                <w:rFonts w:ascii="Times New Roman" w:hAnsi="Times New Roman"/>
                <w:sz w:val="20"/>
                <w:szCs w:val="20"/>
              </w:rPr>
            </w:pPr>
          </w:p>
          <w:p w14:paraId="5FF82D32" w14:textId="77777777" w:rsidR="00801EAB" w:rsidRPr="00876A1F" w:rsidRDefault="00801EAB">
            <w:pPr>
              <w:pStyle w:val="NoSpacing"/>
              <w:numPr>
                <w:ilvl w:val="0"/>
                <w:numId w:val="32"/>
              </w:numPr>
              <w:ind w:left="426" w:hanging="426"/>
              <w:rPr>
                <w:rFonts w:ascii="Times New Roman" w:hAnsi="Times New Roman"/>
                <w:sz w:val="20"/>
                <w:szCs w:val="20"/>
              </w:rPr>
              <w:pPrChange w:id="513" w:author="Novita Nurfiana" w:date="2021-09-20T16:59:00Z">
                <w:pPr>
                  <w:pStyle w:val="NoSpacing"/>
                  <w:numPr>
                    <w:numId w:val="36"/>
                  </w:numPr>
                  <w:ind w:left="426" w:hanging="426"/>
                </w:pPr>
              </w:pPrChange>
            </w:pPr>
            <w:r w:rsidRPr="00876A1F">
              <w:rPr>
                <w:rFonts w:ascii="Times New Roman" w:hAnsi="Times New Roman"/>
                <w:sz w:val="20"/>
                <w:szCs w:val="20"/>
              </w:rPr>
              <w:lastRenderedPageBreak/>
              <w:t>Box Ship Hours</w:t>
            </w:r>
          </w:p>
          <w:p w14:paraId="4EEAB007" w14:textId="77777777" w:rsidR="00801EAB" w:rsidRPr="00876A1F" w:rsidRDefault="00801EAB" w:rsidP="00801EAB">
            <w:pPr>
              <w:pStyle w:val="NoSpacing"/>
              <w:ind w:left="426"/>
              <w:rPr>
                <w:rFonts w:ascii="Times New Roman" w:hAnsi="Times New Roman"/>
                <w:sz w:val="20"/>
                <w:szCs w:val="20"/>
              </w:rPr>
            </w:pPr>
          </w:p>
          <w:p w14:paraId="1C6FE6B8" w14:textId="77777777" w:rsidR="00877376" w:rsidRDefault="00801EAB">
            <w:pPr>
              <w:pStyle w:val="NoSpacing"/>
              <w:numPr>
                <w:ilvl w:val="0"/>
                <w:numId w:val="35"/>
              </w:numPr>
              <w:ind w:left="709" w:hanging="283"/>
              <w:jc w:val="both"/>
              <w:rPr>
                <w:rFonts w:ascii="Times New Roman" w:hAnsi="Times New Roman"/>
                <w:sz w:val="20"/>
                <w:szCs w:val="20"/>
              </w:rPr>
              <w:pPrChange w:id="514" w:author="Novita Nurfiana" w:date="2021-09-20T16:59:00Z">
                <w:pPr>
                  <w:pStyle w:val="NoSpacing"/>
                  <w:numPr>
                    <w:numId w:val="39"/>
                  </w:numPr>
                  <w:ind w:left="709" w:hanging="283"/>
                  <w:jc w:val="both"/>
                </w:pPr>
              </w:pPrChange>
            </w:pPr>
            <w:del w:id="515" w:author="Novita Nurfiana" w:date="2021-09-20T15:12:00Z">
              <w:r w:rsidRPr="00876A1F" w:rsidDel="00AD019A">
                <w:rPr>
                  <w:rFonts w:ascii="Times New Roman" w:hAnsi="Times New Roman"/>
                  <w:sz w:val="20"/>
                  <w:szCs w:val="20"/>
                  <w:lang w:val="id-ID"/>
                </w:rPr>
                <w:delText>Prima Container Terminal Party</w:delText>
              </w:r>
            </w:del>
            <w:ins w:id="516" w:author="Novita Nurfiana" w:date="2021-09-20T15:12:00Z">
              <w:r w:rsidR="00AD019A">
                <w:rPr>
                  <w:rFonts w:ascii="Times New Roman" w:hAnsi="Times New Roman"/>
                  <w:sz w:val="20"/>
                  <w:szCs w:val="20"/>
                </w:rPr>
                <w:t xml:space="preserve"> </w:t>
              </w:r>
              <w:commentRangeStart w:id="517"/>
              <w:r w:rsidR="00AD019A">
                <w:rPr>
                  <w:rFonts w:ascii="Times New Roman" w:hAnsi="Times New Roman"/>
                  <w:sz w:val="20"/>
                  <w:szCs w:val="20"/>
                </w:rPr>
                <w:t>PTP</w:t>
              </w:r>
            </w:ins>
            <w:r w:rsidRPr="00876A1F">
              <w:rPr>
                <w:rFonts w:ascii="Times New Roman" w:hAnsi="Times New Roman"/>
                <w:sz w:val="20"/>
                <w:szCs w:val="20"/>
              </w:rPr>
              <w:t xml:space="preserve"> warrants a loading and unloading productivity</w:t>
            </w:r>
            <w:ins w:id="518" w:author="Ananta Aji Wiguna" w:date="2021-09-23T10:15:00Z">
              <w:r w:rsidR="0011613F">
                <w:rPr>
                  <w:rFonts w:ascii="Times New Roman" w:hAnsi="Times New Roman"/>
                  <w:sz w:val="20"/>
                  <w:szCs w:val="20"/>
                </w:rPr>
                <w:t>, as follows</w:t>
              </w:r>
            </w:ins>
            <w:r w:rsidRPr="00876A1F">
              <w:rPr>
                <w:rFonts w:ascii="Times New Roman" w:hAnsi="Times New Roman"/>
                <w:sz w:val="20"/>
                <w:szCs w:val="20"/>
                <w:lang w:val="id-ID"/>
              </w:rPr>
              <w:t xml:space="preserve"> :</w:t>
            </w:r>
          </w:p>
          <w:p w14:paraId="0BF2E315" w14:textId="77777777" w:rsidR="00C471C0" w:rsidRPr="00876A1F" w:rsidRDefault="00C471C0" w:rsidP="00C471C0">
            <w:pPr>
              <w:pStyle w:val="NoSpacing"/>
              <w:jc w:val="both"/>
              <w:rPr>
                <w:rFonts w:ascii="Times New Roman" w:hAnsi="Times New Roman"/>
                <w:sz w:val="20"/>
                <w:szCs w:val="20"/>
              </w:rPr>
            </w:pPr>
          </w:p>
          <w:p w14:paraId="7FFE65FB" w14:textId="77777777" w:rsidR="00801EAB" w:rsidRPr="00876A1F" w:rsidRDefault="00801EAB" w:rsidP="00801EAB">
            <w:pPr>
              <w:pStyle w:val="NoSpacing"/>
              <w:ind w:left="709"/>
              <w:jc w:val="both"/>
              <w:rPr>
                <w:rFonts w:ascii="Times New Roman" w:hAnsi="Times New Roman"/>
                <w:sz w:val="20"/>
                <w:szCs w:val="20"/>
              </w:rPr>
            </w:pPr>
          </w:p>
          <w:tbl>
            <w:tblPr>
              <w:tblStyle w:val="TableGrid"/>
              <w:tblW w:w="3260" w:type="dxa"/>
              <w:tblInd w:w="817" w:type="dxa"/>
              <w:tblLook w:val="04A0" w:firstRow="1" w:lastRow="0" w:firstColumn="1" w:lastColumn="0" w:noHBand="0" w:noVBand="1"/>
            </w:tblPr>
            <w:tblGrid>
              <w:gridCol w:w="709"/>
              <w:gridCol w:w="1390"/>
              <w:gridCol w:w="1161"/>
            </w:tblGrid>
            <w:tr w:rsidR="00801EAB" w:rsidRPr="00876A1F" w14:paraId="76110D44" w14:textId="77777777" w:rsidTr="00067BB1">
              <w:tc>
                <w:tcPr>
                  <w:tcW w:w="709" w:type="dxa"/>
                </w:tcPr>
                <w:p w14:paraId="5D9B47B7" w14:textId="77777777" w:rsidR="00801EAB" w:rsidRPr="00876A1F" w:rsidRDefault="00801EAB"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No.</w:t>
                  </w:r>
                </w:p>
              </w:tc>
              <w:tc>
                <w:tcPr>
                  <w:tcW w:w="1390" w:type="dxa"/>
                </w:tcPr>
                <w:p w14:paraId="291B294C" w14:textId="77777777" w:rsidR="00801EAB" w:rsidRPr="00876A1F" w:rsidRDefault="00801EAB" w:rsidP="00067BB1">
                  <w:pPr>
                    <w:pStyle w:val="NoSpacing"/>
                    <w:jc w:val="both"/>
                    <w:rPr>
                      <w:rFonts w:ascii="Times New Roman" w:hAnsi="Times New Roman"/>
                      <w:color w:val="000000"/>
                      <w:sz w:val="20"/>
                      <w:szCs w:val="20"/>
                      <w:lang w:val="id-ID"/>
                    </w:rPr>
                  </w:pPr>
                  <w:r w:rsidRPr="00876A1F">
                    <w:rPr>
                      <w:rFonts w:ascii="Times New Roman" w:hAnsi="Times New Roman"/>
                      <w:color w:val="000000"/>
                      <w:sz w:val="20"/>
                      <w:szCs w:val="20"/>
                      <w:lang w:val="id-ID"/>
                    </w:rPr>
                    <w:t>LOA</w:t>
                  </w:r>
                </w:p>
              </w:tc>
              <w:tc>
                <w:tcPr>
                  <w:tcW w:w="1161" w:type="dxa"/>
                </w:tcPr>
                <w:p w14:paraId="120C1F14" w14:textId="77777777" w:rsidR="00801EAB" w:rsidRPr="00876A1F" w:rsidRDefault="00801EAB"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B/S/H</w:t>
                  </w:r>
                </w:p>
              </w:tc>
            </w:tr>
            <w:tr w:rsidR="00801EAB" w:rsidRPr="00876A1F" w14:paraId="5F148AAE" w14:textId="77777777" w:rsidTr="00067BB1">
              <w:tc>
                <w:tcPr>
                  <w:tcW w:w="709" w:type="dxa"/>
                </w:tcPr>
                <w:p w14:paraId="0736E317" w14:textId="77777777" w:rsidR="00801EAB" w:rsidRPr="00876A1F" w:rsidRDefault="00801EAB"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1.</w:t>
                  </w:r>
                </w:p>
              </w:tc>
              <w:tc>
                <w:tcPr>
                  <w:tcW w:w="1390" w:type="dxa"/>
                </w:tcPr>
                <w:p w14:paraId="5FB2A6B8" w14:textId="77777777" w:rsidR="00801EAB" w:rsidRPr="00876A1F" w:rsidRDefault="00801EAB" w:rsidP="00067BB1">
                  <w:pPr>
                    <w:pStyle w:val="NoSpacing"/>
                    <w:jc w:val="both"/>
                    <w:rPr>
                      <w:rFonts w:ascii="Times New Roman" w:hAnsi="Times New Roman"/>
                      <w:color w:val="000000"/>
                      <w:sz w:val="20"/>
                      <w:szCs w:val="20"/>
                      <w:lang w:val="id-ID"/>
                    </w:rPr>
                  </w:pPr>
                  <w:r w:rsidRPr="00876A1F">
                    <w:rPr>
                      <w:rFonts w:ascii="Times New Roman" w:hAnsi="Times New Roman"/>
                      <w:color w:val="000000"/>
                      <w:sz w:val="20"/>
                      <w:szCs w:val="20"/>
                      <w:lang w:val="id-ID"/>
                    </w:rPr>
                    <w:t>≤ 120 meter</w:t>
                  </w:r>
                </w:p>
              </w:tc>
              <w:tc>
                <w:tcPr>
                  <w:tcW w:w="1161" w:type="dxa"/>
                </w:tcPr>
                <w:p w14:paraId="63B2D7FA" w14:textId="77777777" w:rsidR="00801EAB" w:rsidRPr="00876A1F" w:rsidRDefault="00801EAB"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21</w:t>
                  </w:r>
                </w:p>
              </w:tc>
            </w:tr>
            <w:tr w:rsidR="00801EAB" w:rsidRPr="00876A1F" w14:paraId="510D7D6F" w14:textId="77777777" w:rsidTr="00067BB1">
              <w:tc>
                <w:tcPr>
                  <w:tcW w:w="709" w:type="dxa"/>
                </w:tcPr>
                <w:p w14:paraId="32190E87" w14:textId="77777777" w:rsidR="00801EAB" w:rsidRPr="00876A1F" w:rsidRDefault="00801EAB"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2.</w:t>
                  </w:r>
                </w:p>
              </w:tc>
              <w:tc>
                <w:tcPr>
                  <w:tcW w:w="1390" w:type="dxa"/>
                </w:tcPr>
                <w:p w14:paraId="064F184E" w14:textId="77777777" w:rsidR="00801EAB" w:rsidRPr="00876A1F" w:rsidRDefault="00801EAB" w:rsidP="00067BB1">
                  <w:pPr>
                    <w:pStyle w:val="NoSpacing"/>
                    <w:jc w:val="both"/>
                    <w:rPr>
                      <w:rFonts w:ascii="Times New Roman" w:hAnsi="Times New Roman"/>
                      <w:color w:val="000000"/>
                      <w:sz w:val="20"/>
                      <w:szCs w:val="20"/>
                      <w:lang w:val="id-ID"/>
                    </w:rPr>
                  </w:pPr>
                  <w:r w:rsidRPr="00876A1F">
                    <w:rPr>
                      <w:rFonts w:ascii="Times New Roman" w:hAnsi="Times New Roman"/>
                      <w:color w:val="000000"/>
                      <w:sz w:val="20"/>
                      <w:szCs w:val="20"/>
                      <w:lang w:val="id-ID"/>
                    </w:rPr>
                    <w:t>&gt; 120 meter</w:t>
                  </w:r>
                </w:p>
              </w:tc>
              <w:tc>
                <w:tcPr>
                  <w:tcW w:w="1161" w:type="dxa"/>
                </w:tcPr>
                <w:p w14:paraId="236411D9" w14:textId="77777777" w:rsidR="00801EAB" w:rsidRPr="00876A1F" w:rsidRDefault="00801EAB" w:rsidP="00067BB1">
                  <w:pPr>
                    <w:pStyle w:val="NoSpacing"/>
                    <w:jc w:val="center"/>
                    <w:rPr>
                      <w:rFonts w:ascii="Times New Roman" w:hAnsi="Times New Roman"/>
                      <w:color w:val="000000"/>
                      <w:sz w:val="20"/>
                      <w:szCs w:val="20"/>
                      <w:lang w:val="id-ID"/>
                    </w:rPr>
                  </w:pPr>
                  <w:r w:rsidRPr="00876A1F">
                    <w:rPr>
                      <w:rFonts w:ascii="Times New Roman" w:hAnsi="Times New Roman"/>
                      <w:color w:val="000000"/>
                      <w:sz w:val="20"/>
                      <w:szCs w:val="20"/>
                      <w:lang w:val="id-ID"/>
                    </w:rPr>
                    <w:t>40</w:t>
                  </w:r>
                </w:p>
              </w:tc>
            </w:tr>
          </w:tbl>
          <w:commentRangeEnd w:id="517"/>
          <w:p w14:paraId="0D91EFBB" w14:textId="77777777" w:rsidR="00801EAB" w:rsidRPr="00876A1F" w:rsidRDefault="001A5747" w:rsidP="00801EAB">
            <w:pPr>
              <w:pStyle w:val="NoSpacing"/>
              <w:jc w:val="both"/>
              <w:rPr>
                <w:rFonts w:ascii="Times New Roman" w:hAnsi="Times New Roman"/>
                <w:sz w:val="20"/>
                <w:szCs w:val="20"/>
              </w:rPr>
            </w:pPr>
            <w:r>
              <w:rPr>
                <w:rStyle w:val="CommentReference"/>
              </w:rPr>
              <w:commentReference w:id="517"/>
            </w:r>
          </w:p>
          <w:p w14:paraId="32A69BB2" w14:textId="77777777" w:rsidR="00877376" w:rsidRPr="00876A1F" w:rsidRDefault="00801EAB">
            <w:pPr>
              <w:pStyle w:val="NoSpacing"/>
              <w:numPr>
                <w:ilvl w:val="0"/>
                <w:numId w:val="35"/>
              </w:numPr>
              <w:ind w:left="709" w:hanging="283"/>
              <w:jc w:val="both"/>
              <w:rPr>
                <w:rFonts w:ascii="Times New Roman" w:hAnsi="Times New Roman"/>
                <w:sz w:val="20"/>
                <w:szCs w:val="20"/>
              </w:rPr>
              <w:pPrChange w:id="519" w:author="Novita Nurfiana" w:date="2021-09-20T16:59:00Z">
                <w:pPr>
                  <w:pStyle w:val="NoSpacing"/>
                  <w:numPr>
                    <w:numId w:val="39"/>
                  </w:numPr>
                  <w:ind w:left="709" w:hanging="283"/>
                  <w:jc w:val="both"/>
                </w:pPr>
              </w:pPrChange>
            </w:pPr>
            <w:commentRangeStart w:id="520"/>
            <w:r w:rsidRPr="00876A1F">
              <w:rPr>
                <w:rFonts w:ascii="Times New Roman" w:hAnsi="Times New Roman"/>
                <w:sz w:val="20"/>
                <w:szCs w:val="20"/>
                <w:lang w:val="id-ID"/>
              </w:rPr>
              <w:t>In the even</w:t>
            </w:r>
            <w:ins w:id="521" w:author="Ananta Aji Wiguna" w:date="2021-09-23T13:35:00Z">
              <w:r w:rsidR="001D39C8">
                <w:rPr>
                  <w:rFonts w:ascii="Times New Roman" w:hAnsi="Times New Roman"/>
                  <w:sz w:val="20"/>
                  <w:szCs w:val="20"/>
                </w:rPr>
                <w:t>t</w:t>
              </w:r>
            </w:ins>
            <w:r w:rsidRPr="00876A1F">
              <w:rPr>
                <w:rFonts w:ascii="Times New Roman" w:hAnsi="Times New Roman"/>
                <w:sz w:val="20"/>
                <w:szCs w:val="20"/>
                <w:lang w:val="id-ID"/>
              </w:rPr>
              <w:t xml:space="preserve"> </w:t>
            </w:r>
            <w:del w:id="522" w:author="Ananta Aji Wiguna" w:date="2021-09-23T13:35:00Z">
              <w:r w:rsidRPr="00876A1F" w:rsidDel="001D39C8">
                <w:rPr>
                  <w:rFonts w:ascii="Times New Roman" w:hAnsi="Times New Roman"/>
                  <w:sz w:val="20"/>
                  <w:szCs w:val="20"/>
                  <w:lang w:val="id-ID"/>
                </w:rPr>
                <w:delText xml:space="preserve">of </w:delText>
              </w:r>
            </w:del>
            <w:ins w:id="523" w:author="Ananta Aji Wiguna" w:date="2021-09-23T13:34:00Z">
              <w:r w:rsidR="001D39C8">
                <w:rPr>
                  <w:rFonts w:ascii="Times New Roman" w:hAnsi="Times New Roman"/>
                  <w:sz w:val="20"/>
                  <w:szCs w:val="20"/>
                </w:rPr>
                <w:t xml:space="preserve">delay in the </w:t>
              </w:r>
            </w:ins>
            <w:del w:id="524" w:author="Ananta Aji Wiguna" w:date="2021-09-23T13:34:00Z">
              <w:r w:rsidRPr="00876A1F" w:rsidDel="001D39C8">
                <w:rPr>
                  <w:rFonts w:ascii="Times New Roman" w:hAnsi="Times New Roman"/>
                  <w:sz w:val="20"/>
                  <w:szCs w:val="20"/>
                  <w:lang w:val="id-ID"/>
                </w:rPr>
                <w:delText xml:space="preserve">vessel’s </w:delText>
              </w:r>
            </w:del>
            <w:r w:rsidRPr="00876A1F">
              <w:rPr>
                <w:rFonts w:ascii="Times New Roman" w:hAnsi="Times New Roman"/>
                <w:sz w:val="20"/>
                <w:szCs w:val="20"/>
                <w:lang w:val="id-ID"/>
              </w:rPr>
              <w:t>mooring</w:t>
            </w:r>
            <w:ins w:id="525" w:author="Ananta Aji Wiguna" w:date="2021-09-23T13:35:00Z">
              <w:r w:rsidR="001D39C8">
                <w:rPr>
                  <w:rFonts w:ascii="Times New Roman" w:hAnsi="Times New Roman"/>
                  <w:sz w:val="20"/>
                  <w:szCs w:val="20"/>
                </w:rPr>
                <w:t xml:space="preserve"> of the vessel</w:t>
              </w:r>
            </w:ins>
            <w:r w:rsidRPr="00876A1F">
              <w:rPr>
                <w:rFonts w:ascii="Times New Roman" w:hAnsi="Times New Roman"/>
                <w:sz w:val="20"/>
                <w:szCs w:val="20"/>
                <w:lang w:val="id-ID"/>
              </w:rPr>
              <w:t xml:space="preserve"> </w:t>
            </w:r>
            <w:del w:id="526" w:author="Ananta Aji Wiguna" w:date="2021-09-23T13:34:00Z">
              <w:r w:rsidRPr="00876A1F" w:rsidDel="001D39C8">
                <w:rPr>
                  <w:rFonts w:ascii="Times New Roman" w:hAnsi="Times New Roman"/>
                  <w:sz w:val="20"/>
                  <w:szCs w:val="20"/>
                  <w:lang w:val="id-ID"/>
                </w:rPr>
                <w:delText xml:space="preserve">delays </w:delText>
              </w:r>
            </w:del>
            <w:r w:rsidRPr="00876A1F">
              <w:rPr>
                <w:rFonts w:ascii="Times New Roman" w:hAnsi="Times New Roman"/>
                <w:sz w:val="20"/>
                <w:szCs w:val="20"/>
                <w:lang w:val="id-ID"/>
              </w:rPr>
              <w:t xml:space="preserve">and or operational service caused by </w:t>
            </w:r>
            <w:del w:id="527" w:author="Novita Nurfiana" w:date="2021-09-20T15:13:00Z">
              <w:r w:rsidRPr="00876A1F" w:rsidDel="00AD019A">
                <w:rPr>
                  <w:rFonts w:ascii="Times New Roman" w:hAnsi="Times New Roman"/>
                  <w:sz w:val="20"/>
                  <w:szCs w:val="20"/>
                </w:rPr>
                <w:delText xml:space="preserve">The Party of the </w:delText>
              </w:r>
              <w:r w:rsidRPr="00876A1F" w:rsidDel="00AD019A">
                <w:rPr>
                  <w:rFonts w:ascii="Times New Roman" w:hAnsi="Times New Roman"/>
                  <w:sz w:val="20"/>
                  <w:szCs w:val="20"/>
                  <w:lang w:val="id-ID"/>
                </w:rPr>
                <w:delText>Prima Container Terminal</w:delText>
              </w:r>
            </w:del>
            <w:ins w:id="528" w:author="Novita Nurfiana" w:date="2021-09-20T15:13:00Z">
              <w:r w:rsidR="00AD019A">
                <w:rPr>
                  <w:rFonts w:ascii="Times New Roman" w:hAnsi="Times New Roman"/>
                  <w:sz w:val="20"/>
                  <w:szCs w:val="20"/>
                </w:rPr>
                <w:t xml:space="preserve"> PTP</w:t>
              </w:r>
            </w:ins>
            <w:r w:rsidRPr="00876A1F">
              <w:rPr>
                <w:rFonts w:ascii="Times New Roman" w:hAnsi="Times New Roman"/>
                <w:sz w:val="20"/>
                <w:szCs w:val="20"/>
              </w:rPr>
              <w:t xml:space="preserve"> </w:t>
            </w:r>
            <w:del w:id="529" w:author="Novita Nurfiana" w:date="2021-09-20T15:13:00Z">
              <w:r w:rsidRPr="00876A1F" w:rsidDel="00AD019A">
                <w:rPr>
                  <w:rFonts w:ascii="Times New Roman" w:hAnsi="Times New Roman"/>
                  <w:sz w:val="20"/>
                  <w:szCs w:val="20"/>
                  <w:lang w:val="id-ID"/>
                </w:rPr>
                <w:delText>and so that</w:delText>
              </w:r>
            </w:del>
            <w:ins w:id="530" w:author="Novita Nurfiana" w:date="2021-09-20T15:14:00Z">
              <w:r w:rsidR="00AD019A">
                <w:rPr>
                  <w:rFonts w:ascii="Times New Roman" w:hAnsi="Times New Roman"/>
                  <w:sz w:val="20"/>
                  <w:szCs w:val="20"/>
                </w:rPr>
                <w:t xml:space="preserve"> </w:t>
              </w:r>
            </w:ins>
            <w:ins w:id="531" w:author="Novita Nurfiana" w:date="2021-09-20T15:13:00Z">
              <w:del w:id="532" w:author="Ananta Aji Wiguna" w:date="2021-09-23T13:35:00Z">
                <w:r w:rsidR="00AD019A" w:rsidDel="001D39C8">
                  <w:rPr>
                    <w:rFonts w:ascii="Times New Roman" w:hAnsi="Times New Roman"/>
                    <w:sz w:val="20"/>
                    <w:szCs w:val="20"/>
                  </w:rPr>
                  <w:delText>that caused</w:delText>
                </w:r>
              </w:del>
            </w:ins>
            <w:ins w:id="533" w:author="Ananta Aji Wiguna" w:date="2021-09-23T13:35:00Z">
              <w:r w:rsidR="001D39C8">
                <w:rPr>
                  <w:rFonts w:ascii="Times New Roman" w:hAnsi="Times New Roman"/>
                  <w:sz w:val="20"/>
                  <w:szCs w:val="20"/>
                </w:rPr>
                <w:t xml:space="preserve">resulting </w:t>
              </w:r>
            </w:ins>
            <w:ins w:id="534" w:author="Novita Nurfiana" w:date="2021-09-20T15:13:00Z">
              <w:del w:id="535" w:author="Ananta Aji Wiguna" w:date="2021-09-23T13:35:00Z">
                <w:r w:rsidR="00AD019A" w:rsidDel="001D39C8">
                  <w:rPr>
                    <w:rFonts w:ascii="Times New Roman" w:hAnsi="Times New Roman"/>
                    <w:sz w:val="20"/>
                    <w:szCs w:val="20"/>
                  </w:rPr>
                  <w:delText xml:space="preserve"> </w:delText>
                </w:r>
              </w:del>
              <w:r w:rsidR="00AD019A">
                <w:rPr>
                  <w:rFonts w:ascii="Times New Roman" w:hAnsi="Times New Roman"/>
                  <w:sz w:val="20"/>
                  <w:szCs w:val="20"/>
                </w:rPr>
                <w:t>the</w:t>
              </w:r>
            </w:ins>
            <w:r w:rsidRPr="00876A1F">
              <w:rPr>
                <w:rFonts w:ascii="Times New Roman" w:hAnsi="Times New Roman"/>
                <w:sz w:val="20"/>
                <w:szCs w:val="20"/>
                <w:lang w:val="id-ID"/>
              </w:rPr>
              <w:t xml:space="preserve"> productivity is not fulfilled</w:t>
            </w:r>
            <w:ins w:id="536" w:author="Ananta Aji Wiguna" w:date="2021-09-23T13:36:00Z">
              <w:r w:rsidR="001D39C8">
                <w:rPr>
                  <w:rFonts w:ascii="Times New Roman" w:hAnsi="Times New Roman"/>
                  <w:sz w:val="20"/>
                  <w:szCs w:val="20"/>
                </w:rPr>
                <w:t>, then</w:t>
              </w:r>
            </w:ins>
            <w:del w:id="537" w:author="Novita Nurfiana" w:date="2021-09-20T15:14:00Z">
              <w:r w:rsidRPr="00876A1F" w:rsidDel="00AD019A">
                <w:rPr>
                  <w:rFonts w:ascii="Times New Roman" w:hAnsi="Times New Roman"/>
                  <w:sz w:val="20"/>
                  <w:szCs w:val="20"/>
                  <w:lang w:val="id-ID"/>
                </w:rPr>
                <w:delText xml:space="preserve">, </w:delText>
              </w:r>
              <w:r w:rsidRPr="00876A1F" w:rsidDel="00AD019A">
                <w:rPr>
                  <w:rFonts w:ascii="Times New Roman" w:hAnsi="Times New Roman"/>
                  <w:sz w:val="20"/>
                  <w:szCs w:val="20"/>
                </w:rPr>
                <w:delText xml:space="preserve">the party of the </w:delText>
              </w:r>
              <w:r w:rsidRPr="00876A1F" w:rsidDel="00AD019A">
                <w:rPr>
                  <w:rFonts w:ascii="Times New Roman" w:hAnsi="Times New Roman"/>
                  <w:sz w:val="20"/>
                  <w:szCs w:val="20"/>
                  <w:lang w:val="id-ID"/>
                </w:rPr>
                <w:delText>Samudera Shipping Line</w:delText>
              </w:r>
            </w:del>
            <w:ins w:id="538" w:author="Novita Nurfiana" w:date="2021-09-20T15:14:00Z">
              <w:r w:rsidR="00AD019A">
                <w:rPr>
                  <w:rFonts w:ascii="Times New Roman" w:hAnsi="Times New Roman"/>
                  <w:sz w:val="20"/>
                  <w:szCs w:val="20"/>
                </w:rPr>
                <w:t xml:space="preserve"> SSL</w:t>
              </w:r>
            </w:ins>
            <w:r w:rsidRPr="00876A1F">
              <w:rPr>
                <w:rFonts w:ascii="Times New Roman" w:hAnsi="Times New Roman"/>
                <w:sz w:val="20"/>
                <w:szCs w:val="20"/>
              </w:rPr>
              <w:t xml:space="preserve"> </w:t>
            </w:r>
            <w:del w:id="539" w:author="Novita Nurfiana" w:date="2021-09-20T15:14:00Z">
              <w:r w:rsidRPr="00876A1F" w:rsidDel="00AD019A">
                <w:rPr>
                  <w:rFonts w:ascii="Times New Roman" w:hAnsi="Times New Roman"/>
                  <w:sz w:val="20"/>
                  <w:szCs w:val="20"/>
                  <w:lang w:val="id-ID"/>
                </w:rPr>
                <w:delText xml:space="preserve">is </w:delText>
              </w:r>
            </w:del>
            <w:ins w:id="540" w:author="Novita Nurfiana" w:date="2021-09-20T15:14:00Z">
              <w:r w:rsidR="00AD019A">
                <w:rPr>
                  <w:rFonts w:ascii="Times New Roman" w:hAnsi="Times New Roman"/>
                  <w:sz w:val="20"/>
                  <w:szCs w:val="20"/>
                </w:rPr>
                <w:t>will be</w:t>
              </w:r>
              <w:r w:rsidR="00AD019A" w:rsidRPr="00876A1F">
                <w:rPr>
                  <w:rFonts w:ascii="Times New Roman" w:hAnsi="Times New Roman"/>
                  <w:sz w:val="20"/>
                  <w:szCs w:val="20"/>
                  <w:lang w:val="id-ID"/>
                </w:rPr>
                <w:t xml:space="preserve"> </w:t>
              </w:r>
            </w:ins>
            <w:r w:rsidRPr="00876A1F">
              <w:rPr>
                <w:rFonts w:ascii="Times New Roman" w:hAnsi="Times New Roman"/>
                <w:sz w:val="20"/>
                <w:szCs w:val="20"/>
                <w:lang w:val="id-ID"/>
              </w:rPr>
              <w:t xml:space="preserve">given additional mooring time </w:t>
            </w:r>
            <w:r w:rsidRPr="00876A1F">
              <w:rPr>
                <w:rFonts w:ascii="Times New Roman" w:hAnsi="Times New Roman"/>
                <w:color w:val="000000"/>
                <w:sz w:val="20"/>
                <w:szCs w:val="20"/>
                <w:lang w:val="id-ID"/>
              </w:rPr>
              <w:t>un</w:t>
            </w:r>
            <w:r w:rsidRPr="00876A1F">
              <w:rPr>
                <w:rFonts w:ascii="Times New Roman" w:hAnsi="Times New Roman"/>
                <w:color w:val="000000"/>
                <w:sz w:val="20"/>
                <w:szCs w:val="20"/>
              </w:rPr>
              <w:t>til finish load and unload activity</w:t>
            </w:r>
            <w:r w:rsidRPr="00876A1F">
              <w:rPr>
                <w:rFonts w:ascii="Times New Roman" w:hAnsi="Times New Roman"/>
                <w:sz w:val="20"/>
                <w:szCs w:val="20"/>
                <w:lang w:val="id-ID"/>
              </w:rPr>
              <w:t xml:space="preserve"> </w:t>
            </w:r>
            <w:del w:id="541" w:author="Ananta Aji Wiguna" w:date="2021-09-23T10:16:00Z">
              <w:r w:rsidRPr="00876A1F" w:rsidDel="0011613F">
                <w:rPr>
                  <w:rFonts w:ascii="Times New Roman" w:hAnsi="Times New Roman"/>
                  <w:sz w:val="20"/>
                  <w:szCs w:val="20"/>
                  <w:lang w:val="id-ID"/>
                </w:rPr>
                <w:delText xml:space="preserve">maximum </w:delText>
              </w:r>
            </w:del>
            <w:ins w:id="542" w:author="Ananta Aji Wiguna" w:date="2021-09-23T10:16:00Z">
              <w:r w:rsidR="0011613F">
                <w:rPr>
                  <w:rFonts w:ascii="Times New Roman" w:hAnsi="Times New Roman"/>
                  <w:sz w:val="20"/>
                  <w:szCs w:val="20"/>
                </w:rPr>
                <w:t>within</w:t>
              </w:r>
              <w:r w:rsidR="0011613F" w:rsidRPr="00876A1F">
                <w:rPr>
                  <w:rFonts w:ascii="Times New Roman" w:hAnsi="Times New Roman"/>
                  <w:sz w:val="20"/>
                  <w:szCs w:val="20"/>
                  <w:lang w:val="id-ID"/>
                </w:rPr>
                <w:t xml:space="preserve"> </w:t>
              </w:r>
            </w:ins>
            <w:r w:rsidRPr="00876A1F">
              <w:rPr>
                <w:rFonts w:ascii="Times New Roman" w:hAnsi="Times New Roman"/>
                <w:sz w:val="20"/>
                <w:szCs w:val="20"/>
                <w:lang w:val="id-ID"/>
              </w:rPr>
              <w:t>6 (six) hours</w:t>
            </w:r>
            <w:ins w:id="543" w:author="Ananta Aji Wiguna" w:date="2021-09-23T10:16:00Z">
              <w:r w:rsidR="0011613F">
                <w:rPr>
                  <w:rFonts w:ascii="Times New Roman" w:hAnsi="Times New Roman"/>
                  <w:sz w:val="20"/>
                  <w:szCs w:val="20"/>
                </w:rPr>
                <w:t xml:space="preserve"> at the maximum</w:t>
              </w:r>
            </w:ins>
            <w:r w:rsidRPr="00876A1F">
              <w:rPr>
                <w:rFonts w:ascii="Times New Roman" w:hAnsi="Times New Roman"/>
                <w:sz w:val="20"/>
                <w:szCs w:val="20"/>
                <w:lang w:val="id-ID"/>
              </w:rPr>
              <w:t xml:space="preserve"> from berthing windows</w:t>
            </w:r>
            <w:r w:rsidRPr="00876A1F">
              <w:rPr>
                <w:rFonts w:ascii="Times New Roman" w:hAnsi="Times New Roman"/>
                <w:sz w:val="20"/>
                <w:szCs w:val="20"/>
              </w:rPr>
              <w:t>.</w:t>
            </w:r>
            <w:commentRangeEnd w:id="520"/>
            <w:r w:rsidR="00C471C0">
              <w:rPr>
                <w:rStyle w:val="CommentReference"/>
              </w:rPr>
              <w:commentReference w:id="520"/>
            </w:r>
          </w:p>
          <w:p w14:paraId="3CAFCF6F" w14:textId="77777777" w:rsidR="001D39C8" w:rsidRDefault="001D39C8" w:rsidP="00801EAB">
            <w:pPr>
              <w:pStyle w:val="NoSpacing"/>
              <w:ind w:left="709"/>
              <w:jc w:val="both"/>
              <w:rPr>
                <w:ins w:id="544" w:author="Ananta Aji Wiguna" w:date="2021-09-23T13:36:00Z"/>
                <w:rFonts w:ascii="Times New Roman" w:hAnsi="Times New Roman"/>
                <w:sz w:val="20"/>
                <w:szCs w:val="20"/>
              </w:rPr>
            </w:pPr>
          </w:p>
          <w:p w14:paraId="3FB5B203" w14:textId="77777777" w:rsidR="00801EAB" w:rsidRPr="00876A1F" w:rsidRDefault="00801EAB" w:rsidP="00801EAB">
            <w:pPr>
              <w:pStyle w:val="NoSpacing"/>
              <w:ind w:left="709"/>
              <w:jc w:val="both"/>
              <w:rPr>
                <w:rFonts w:ascii="Times New Roman" w:hAnsi="Times New Roman"/>
                <w:sz w:val="20"/>
                <w:szCs w:val="20"/>
              </w:rPr>
            </w:pPr>
            <w:r w:rsidRPr="00876A1F">
              <w:rPr>
                <w:rFonts w:ascii="Times New Roman" w:hAnsi="Times New Roman"/>
                <w:sz w:val="20"/>
                <w:szCs w:val="20"/>
              </w:rPr>
              <w:t xml:space="preserve"> </w:t>
            </w:r>
          </w:p>
          <w:p w14:paraId="387AEB04" w14:textId="77777777" w:rsidR="00801EAB" w:rsidRPr="00876A1F" w:rsidRDefault="00801EAB">
            <w:pPr>
              <w:pStyle w:val="NoSpacing"/>
              <w:numPr>
                <w:ilvl w:val="0"/>
                <w:numId w:val="29"/>
              </w:numPr>
              <w:ind w:left="457" w:hanging="457"/>
              <w:jc w:val="both"/>
              <w:rPr>
                <w:rFonts w:ascii="Times New Roman" w:hAnsi="Times New Roman"/>
                <w:sz w:val="20"/>
                <w:szCs w:val="20"/>
                <w:lang w:val="id-ID"/>
              </w:rPr>
              <w:pPrChange w:id="545" w:author="Novita Nurfiana" w:date="2021-09-20T16:59:00Z">
                <w:pPr>
                  <w:pStyle w:val="NoSpacing"/>
                  <w:numPr>
                    <w:numId w:val="33"/>
                  </w:numPr>
                  <w:ind w:left="457" w:hanging="457"/>
                  <w:jc w:val="both"/>
                </w:pPr>
              </w:pPrChange>
            </w:pPr>
            <w:commentRangeStart w:id="546"/>
            <w:r w:rsidRPr="00876A1F">
              <w:rPr>
                <w:rFonts w:ascii="Times New Roman" w:hAnsi="Times New Roman"/>
                <w:sz w:val="20"/>
                <w:szCs w:val="20"/>
                <w:lang w:val="id-ID"/>
              </w:rPr>
              <w:t>Pilot Service Guarant</w:t>
            </w:r>
            <w:ins w:id="547" w:author="Ananta Aji Wiguna" w:date="2021-09-23T10:16:00Z">
              <w:r w:rsidR="00647CD4">
                <w:rPr>
                  <w:rFonts w:ascii="Times New Roman" w:hAnsi="Times New Roman"/>
                  <w:sz w:val="20"/>
                  <w:szCs w:val="20"/>
                </w:rPr>
                <w:t>e</w:t>
              </w:r>
            </w:ins>
            <w:del w:id="548" w:author="Ananta Aji Wiguna" w:date="2021-09-23T10:16:00Z">
              <w:r w:rsidRPr="00876A1F" w:rsidDel="00647CD4">
                <w:rPr>
                  <w:rFonts w:ascii="Times New Roman" w:hAnsi="Times New Roman"/>
                  <w:sz w:val="20"/>
                  <w:szCs w:val="20"/>
                  <w:lang w:val="id-ID"/>
                </w:rPr>
                <w:delText>i</w:delText>
              </w:r>
            </w:del>
            <w:r w:rsidRPr="00876A1F">
              <w:rPr>
                <w:rFonts w:ascii="Times New Roman" w:hAnsi="Times New Roman"/>
                <w:sz w:val="20"/>
                <w:szCs w:val="20"/>
                <w:lang w:val="id-ID"/>
              </w:rPr>
              <w:t>e.</w:t>
            </w:r>
          </w:p>
          <w:p w14:paraId="5E96CEB2" w14:textId="77777777" w:rsidR="00876A1F" w:rsidRPr="00C471C0" w:rsidRDefault="00801EAB" w:rsidP="00876A1F">
            <w:pPr>
              <w:pStyle w:val="NoSpacing"/>
              <w:ind w:left="426"/>
              <w:jc w:val="both"/>
              <w:rPr>
                <w:rFonts w:ascii="Times New Roman" w:hAnsi="Times New Roman"/>
                <w:sz w:val="20"/>
                <w:szCs w:val="20"/>
              </w:rPr>
            </w:pPr>
            <w:del w:id="549" w:author="Novita Nurfiana" w:date="2021-09-20T15:14:00Z">
              <w:r w:rsidRPr="00876A1F" w:rsidDel="00786769">
                <w:rPr>
                  <w:rFonts w:ascii="Times New Roman" w:hAnsi="Times New Roman"/>
                  <w:sz w:val="20"/>
                  <w:szCs w:val="20"/>
                  <w:lang w:val="id-ID"/>
                </w:rPr>
                <w:delText>Prima Container Terminal</w:delText>
              </w:r>
            </w:del>
            <w:ins w:id="550" w:author="Novita Nurfiana" w:date="2021-09-20T15:14:00Z">
              <w:r w:rsidR="00786769">
                <w:rPr>
                  <w:rFonts w:ascii="Times New Roman" w:hAnsi="Times New Roman"/>
                  <w:sz w:val="20"/>
                  <w:szCs w:val="20"/>
                </w:rPr>
                <w:t xml:space="preserve"> PTP</w:t>
              </w:r>
            </w:ins>
            <w:r w:rsidRPr="00876A1F">
              <w:rPr>
                <w:rFonts w:ascii="Times New Roman" w:hAnsi="Times New Roman"/>
                <w:sz w:val="20"/>
                <w:szCs w:val="20"/>
                <w:lang w:val="id-ID"/>
              </w:rPr>
              <w:t xml:space="preserve"> guarantees the Pilot service for </w:t>
            </w:r>
            <w:ins w:id="551" w:author="Novita Nurfiana" w:date="2021-09-20T15:15:00Z">
              <w:r w:rsidR="00786769">
                <w:rPr>
                  <w:rFonts w:ascii="Times New Roman" w:hAnsi="Times New Roman"/>
                  <w:sz w:val="20"/>
                  <w:szCs w:val="20"/>
                </w:rPr>
                <w:t>24 (</w:t>
              </w:r>
            </w:ins>
            <w:r w:rsidRPr="00876A1F">
              <w:rPr>
                <w:rFonts w:ascii="Times New Roman" w:hAnsi="Times New Roman"/>
                <w:sz w:val="20"/>
                <w:szCs w:val="20"/>
                <w:lang w:val="id-ID"/>
              </w:rPr>
              <w:t>twenty fou</w:t>
            </w:r>
            <w:r w:rsidR="00876A1F" w:rsidRPr="00876A1F">
              <w:rPr>
                <w:rFonts w:ascii="Times New Roman" w:hAnsi="Times New Roman"/>
                <w:sz w:val="20"/>
                <w:szCs w:val="20"/>
                <w:lang w:val="id-ID"/>
              </w:rPr>
              <w:t>r</w:t>
            </w:r>
            <w:ins w:id="552" w:author="Novita Nurfiana" w:date="2021-09-20T15:15:00Z">
              <w:r w:rsidR="00786769">
                <w:rPr>
                  <w:rFonts w:ascii="Times New Roman" w:hAnsi="Times New Roman"/>
                  <w:sz w:val="20"/>
                  <w:szCs w:val="20"/>
                </w:rPr>
                <w:t>)</w:t>
              </w:r>
            </w:ins>
            <w:r w:rsidR="00876A1F" w:rsidRPr="00876A1F">
              <w:rPr>
                <w:rFonts w:ascii="Times New Roman" w:hAnsi="Times New Roman"/>
                <w:sz w:val="20"/>
                <w:szCs w:val="20"/>
                <w:lang w:val="id-ID"/>
              </w:rPr>
              <w:t xml:space="preserve"> hours and the waiting time </w:t>
            </w:r>
            <w:del w:id="553" w:author="Ananta Aji Wiguna" w:date="2021-09-23T13:36:00Z">
              <w:r w:rsidR="00876A1F" w:rsidRPr="00876A1F" w:rsidDel="001D39C8">
                <w:rPr>
                  <w:rFonts w:ascii="Times New Roman" w:hAnsi="Times New Roman"/>
                  <w:sz w:val="20"/>
                  <w:szCs w:val="20"/>
                  <w:lang w:val="id-ID"/>
                </w:rPr>
                <w:delText xml:space="preserve">is </w:delText>
              </w:r>
            </w:del>
            <w:ins w:id="554" w:author="Ananta Aji Wiguna" w:date="2021-09-23T13:36:00Z">
              <w:r w:rsidR="001D39C8">
                <w:rPr>
                  <w:rFonts w:ascii="Times New Roman" w:hAnsi="Times New Roman"/>
                  <w:sz w:val="20"/>
                  <w:szCs w:val="20"/>
                </w:rPr>
                <w:t>within</w:t>
              </w:r>
              <w:r w:rsidR="001D39C8" w:rsidRPr="00876A1F">
                <w:rPr>
                  <w:rFonts w:ascii="Times New Roman" w:hAnsi="Times New Roman"/>
                  <w:sz w:val="20"/>
                  <w:szCs w:val="20"/>
                  <w:lang w:val="id-ID"/>
                </w:rPr>
                <w:t xml:space="preserve"> </w:t>
              </w:r>
            </w:ins>
            <w:ins w:id="555" w:author="Novita Nurfiana" w:date="2021-09-20T15:15:00Z">
              <w:r w:rsidR="00786769">
                <w:rPr>
                  <w:rFonts w:ascii="Times New Roman" w:hAnsi="Times New Roman"/>
                  <w:sz w:val="20"/>
                  <w:szCs w:val="20"/>
                </w:rPr>
                <w:t>1 (</w:t>
              </w:r>
            </w:ins>
            <w:r w:rsidRPr="00876A1F">
              <w:rPr>
                <w:rFonts w:ascii="Times New Roman" w:hAnsi="Times New Roman"/>
                <w:sz w:val="20"/>
                <w:szCs w:val="20"/>
                <w:lang w:val="id-ID"/>
              </w:rPr>
              <w:t>one</w:t>
            </w:r>
            <w:ins w:id="556" w:author="Novita Nurfiana" w:date="2021-09-20T15:15:00Z">
              <w:r w:rsidR="00786769">
                <w:rPr>
                  <w:rFonts w:ascii="Times New Roman" w:hAnsi="Times New Roman"/>
                  <w:sz w:val="20"/>
                  <w:szCs w:val="20"/>
                </w:rPr>
                <w:t>)</w:t>
              </w:r>
            </w:ins>
            <w:r w:rsidRPr="00876A1F">
              <w:rPr>
                <w:rFonts w:ascii="Times New Roman" w:hAnsi="Times New Roman"/>
                <w:sz w:val="20"/>
                <w:szCs w:val="20"/>
                <w:lang w:val="id-ID"/>
              </w:rPr>
              <w:t xml:space="preserve"> hour.</w:t>
            </w:r>
            <w:commentRangeEnd w:id="546"/>
            <w:r w:rsidR="00C471C0">
              <w:rPr>
                <w:rStyle w:val="CommentReference"/>
              </w:rPr>
              <w:commentReference w:id="546"/>
            </w:r>
          </w:p>
          <w:p w14:paraId="5A845F20" w14:textId="77777777" w:rsidR="00876A1F" w:rsidRPr="00876A1F" w:rsidDel="001D39C8" w:rsidRDefault="00876A1F" w:rsidP="00876A1F">
            <w:pPr>
              <w:pStyle w:val="NoSpacing"/>
              <w:ind w:left="426"/>
              <w:jc w:val="both"/>
              <w:rPr>
                <w:del w:id="557" w:author="Ananta Aji Wiguna" w:date="2021-09-23T13:36:00Z"/>
                <w:rFonts w:ascii="Times New Roman" w:hAnsi="Times New Roman"/>
                <w:sz w:val="20"/>
                <w:szCs w:val="20"/>
              </w:rPr>
            </w:pPr>
          </w:p>
          <w:p w14:paraId="23422E03" w14:textId="77777777" w:rsidR="00876A1F" w:rsidRPr="00876A1F" w:rsidRDefault="00876A1F">
            <w:pPr>
              <w:pStyle w:val="NoSpacing"/>
              <w:jc w:val="both"/>
              <w:rPr>
                <w:rFonts w:ascii="Times New Roman" w:hAnsi="Times New Roman"/>
                <w:sz w:val="20"/>
                <w:szCs w:val="20"/>
              </w:rPr>
              <w:pPrChange w:id="558" w:author="Ananta Aji Wiguna" w:date="2021-09-23T13:36:00Z">
                <w:pPr>
                  <w:pStyle w:val="NoSpacing"/>
                  <w:ind w:left="426"/>
                  <w:jc w:val="both"/>
                </w:pPr>
              </w:pPrChange>
            </w:pPr>
          </w:p>
          <w:p w14:paraId="3CEBE555" w14:textId="77777777" w:rsidR="00876A1F" w:rsidRPr="00876A1F" w:rsidRDefault="00801EAB">
            <w:pPr>
              <w:pStyle w:val="NoSpacing"/>
              <w:numPr>
                <w:ilvl w:val="0"/>
                <w:numId w:val="29"/>
              </w:numPr>
              <w:ind w:left="457" w:hanging="425"/>
              <w:jc w:val="both"/>
              <w:rPr>
                <w:rFonts w:ascii="Times New Roman" w:hAnsi="Times New Roman"/>
                <w:sz w:val="20"/>
                <w:szCs w:val="20"/>
                <w:lang w:val="id-ID"/>
              </w:rPr>
              <w:pPrChange w:id="559" w:author="Novita Nurfiana" w:date="2021-09-20T16:59:00Z">
                <w:pPr>
                  <w:pStyle w:val="NoSpacing"/>
                  <w:numPr>
                    <w:numId w:val="33"/>
                  </w:numPr>
                  <w:ind w:left="457" w:hanging="425"/>
                  <w:jc w:val="both"/>
                </w:pPr>
              </w:pPrChange>
            </w:pPr>
            <w:del w:id="560" w:author="Novita Nurfiana" w:date="2021-09-20T15:15:00Z">
              <w:r w:rsidRPr="00876A1F" w:rsidDel="00786769">
                <w:rPr>
                  <w:rFonts w:ascii="Times New Roman" w:hAnsi="Times New Roman"/>
                  <w:sz w:val="20"/>
                  <w:szCs w:val="20"/>
                  <w:lang w:val="id-ID"/>
                </w:rPr>
                <w:delText>Prima Container Terminal</w:delText>
              </w:r>
            </w:del>
            <w:ins w:id="561" w:author="Novita Nurfiana" w:date="2021-09-20T15:15:00Z">
              <w:r w:rsidR="00786769">
                <w:rPr>
                  <w:rFonts w:ascii="Times New Roman" w:hAnsi="Times New Roman"/>
                  <w:sz w:val="20"/>
                  <w:szCs w:val="20"/>
                </w:rPr>
                <w:t xml:space="preserve"> PTP</w:t>
              </w:r>
            </w:ins>
            <w:r w:rsidRPr="00876A1F">
              <w:rPr>
                <w:rFonts w:ascii="Times New Roman" w:hAnsi="Times New Roman"/>
                <w:sz w:val="20"/>
                <w:szCs w:val="20"/>
                <w:lang w:val="id-ID"/>
              </w:rPr>
              <w:t xml:space="preserve"> shall charge tarif of loading and discharging of container to </w:t>
            </w:r>
            <w:del w:id="562" w:author="Novita Nurfiana" w:date="2021-09-20T15:16:00Z">
              <w:r w:rsidRPr="00876A1F" w:rsidDel="00786769">
                <w:rPr>
                  <w:rFonts w:ascii="Times New Roman" w:hAnsi="Times New Roman"/>
                  <w:sz w:val="20"/>
                  <w:szCs w:val="20"/>
                  <w:lang w:val="id-ID"/>
                </w:rPr>
                <w:delText>the party of Second Part</w:delText>
              </w:r>
            </w:del>
            <w:ins w:id="563" w:author="Novita Nurfiana" w:date="2021-09-20T15:16:00Z">
              <w:r w:rsidR="00786769">
                <w:rPr>
                  <w:rFonts w:ascii="Times New Roman" w:hAnsi="Times New Roman"/>
                  <w:sz w:val="20"/>
                  <w:szCs w:val="20"/>
                </w:rPr>
                <w:t xml:space="preserve"> SSL</w:t>
              </w:r>
            </w:ins>
            <w:r w:rsidRPr="00876A1F">
              <w:rPr>
                <w:rFonts w:ascii="Times New Roman" w:hAnsi="Times New Roman"/>
                <w:sz w:val="20"/>
                <w:szCs w:val="20"/>
                <w:lang w:val="id-ID"/>
              </w:rPr>
              <w:t xml:space="preserve"> </w:t>
            </w:r>
            <w:del w:id="564" w:author="Ananta Aji Wiguna" w:date="2021-09-23T13:37:00Z">
              <w:r w:rsidRPr="00876A1F" w:rsidDel="000B3579">
                <w:rPr>
                  <w:rFonts w:ascii="Times New Roman" w:hAnsi="Times New Roman"/>
                  <w:sz w:val="20"/>
                  <w:szCs w:val="20"/>
                  <w:lang w:val="id-ID"/>
                </w:rPr>
                <w:delText xml:space="preserve">persuant </w:delText>
              </w:r>
            </w:del>
            <w:ins w:id="565" w:author="Ananta Aji Wiguna" w:date="2021-09-23T13:37:00Z">
              <w:r w:rsidR="000B3579" w:rsidRPr="00876A1F">
                <w:rPr>
                  <w:rFonts w:ascii="Times New Roman" w:hAnsi="Times New Roman"/>
                  <w:sz w:val="20"/>
                  <w:szCs w:val="20"/>
                  <w:lang w:val="id-ID"/>
                </w:rPr>
                <w:t>p</w:t>
              </w:r>
              <w:r w:rsidR="000B3579">
                <w:rPr>
                  <w:rFonts w:ascii="Times New Roman" w:hAnsi="Times New Roman"/>
                  <w:sz w:val="20"/>
                  <w:szCs w:val="20"/>
                </w:rPr>
                <w:t>u</w:t>
              </w:r>
              <w:r w:rsidR="000B3579" w:rsidRPr="00876A1F">
                <w:rPr>
                  <w:rFonts w:ascii="Times New Roman" w:hAnsi="Times New Roman"/>
                  <w:sz w:val="20"/>
                  <w:szCs w:val="20"/>
                  <w:lang w:val="id-ID"/>
                </w:rPr>
                <w:t xml:space="preserve">rsuant </w:t>
              </w:r>
            </w:ins>
            <w:r w:rsidRPr="00876A1F">
              <w:rPr>
                <w:rFonts w:ascii="Times New Roman" w:hAnsi="Times New Roman"/>
                <w:sz w:val="20"/>
                <w:szCs w:val="20"/>
                <w:lang w:val="id-ID"/>
              </w:rPr>
              <w:t>to the applicable provision</w:t>
            </w:r>
            <w:ins w:id="566" w:author="Ananta Aji Wiguna" w:date="2021-09-23T13:38:00Z">
              <w:r w:rsidR="000B3579">
                <w:rPr>
                  <w:rFonts w:ascii="Times New Roman" w:hAnsi="Times New Roman"/>
                  <w:sz w:val="20"/>
                  <w:szCs w:val="20"/>
                </w:rPr>
                <w:t xml:space="preserve">s </w:t>
              </w:r>
            </w:ins>
            <w:del w:id="567" w:author="Ananta Aji Wiguna" w:date="2021-09-23T13:38:00Z">
              <w:r w:rsidRPr="00876A1F" w:rsidDel="000B3579">
                <w:rPr>
                  <w:rFonts w:ascii="Times New Roman" w:hAnsi="Times New Roman"/>
                  <w:sz w:val="20"/>
                  <w:szCs w:val="20"/>
                  <w:lang w:val="id-ID"/>
                </w:rPr>
                <w:delText xml:space="preserve"> of </w:delText>
              </w:r>
            </w:del>
            <w:del w:id="568" w:author="Novita Nurfiana" w:date="2021-09-20T15:16:00Z">
              <w:r w:rsidRPr="00876A1F" w:rsidDel="00786769">
                <w:rPr>
                  <w:rFonts w:ascii="Times New Roman" w:hAnsi="Times New Roman"/>
                  <w:sz w:val="20"/>
                  <w:szCs w:val="20"/>
                  <w:lang w:val="id-ID"/>
                </w:rPr>
                <w:delText>the party of First Part</w:delText>
              </w:r>
            </w:del>
            <w:ins w:id="569" w:author="Novita Nurfiana" w:date="2021-09-20T15:16:00Z">
              <w:del w:id="570" w:author="Ananta Aji Wiguna" w:date="2021-09-23T13:38:00Z">
                <w:r w:rsidR="00786769" w:rsidDel="000B3579">
                  <w:rPr>
                    <w:rFonts w:ascii="Times New Roman" w:hAnsi="Times New Roman"/>
                    <w:sz w:val="20"/>
                    <w:szCs w:val="20"/>
                  </w:rPr>
                  <w:delText xml:space="preserve"> </w:delText>
                </w:r>
              </w:del>
            </w:ins>
            <w:ins w:id="571" w:author="Ananta Aji Wiguna" w:date="2021-09-23T13:38:00Z">
              <w:r w:rsidR="000B3579">
                <w:rPr>
                  <w:rFonts w:ascii="Times New Roman" w:hAnsi="Times New Roman"/>
                  <w:sz w:val="20"/>
                  <w:szCs w:val="20"/>
                </w:rPr>
                <w:t xml:space="preserve">applied in </w:t>
              </w:r>
            </w:ins>
            <w:ins w:id="572" w:author="Novita Nurfiana" w:date="2021-09-20T15:16:00Z">
              <w:r w:rsidR="00786769">
                <w:rPr>
                  <w:rFonts w:ascii="Times New Roman" w:hAnsi="Times New Roman"/>
                  <w:sz w:val="20"/>
                  <w:szCs w:val="20"/>
                </w:rPr>
                <w:t>PTP</w:t>
              </w:r>
            </w:ins>
            <w:r w:rsidRPr="00876A1F">
              <w:rPr>
                <w:rFonts w:ascii="Times New Roman" w:hAnsi="Times New Roman"/>
                <w:sz w:val="20"/>
                <w:szCs w:val="20"/>
              </w:rPr>
              <w:t>.</w:t>
            </w:r>
          </w:p>
          <w:p w14:paraId="40C9C937" w14:textId="77777777" w:rsidR="00876A1F" w:rsidRPr="00876A1F" w:rsidRDefault="00876A1F" w:rsidP="00876A1F">
            <w:pPr>
              <w:pStyle w:val="NoSpacing"/>
              <w:ind w:left="457"/>
              <w:jc w:val="both"/>
              <w:rPr>
                <w:rFonts w:ascii="Times New Roman" w:hAnsi="Times New Roman"/>
                <w:sz w:val="20"/>
                <w:szCs w:val="20"/>
                <w:lang w:val="id-ID"/>
              </w:rPr>
            </w:pPr>
          </w:p>
          <w:p w14:paraId="18392CEF" w14:textId="77777777" w:rsidR="00801EAB" w:rsidRPr="000B3579" w:rsidRDefault="00801EAB">
            <w:pPr>
              <w:pStyle w:val="NoSpacing"/>
              <w:numPr>
                <w:ilvl w:val="0"/>
                <w:numId w:val="29"/>
              </w:numPr>
              <w:ind w:left="457" w:hanging="425"/>
              <w:jc w:val="both"/>
              <w:rPr>
                <w:ins w:id="573" w:author="Ananta Aji Wiguna" w:date="2021-09-23T13:37:00Z"/>
                <w:rFonts w:ascii="Times New Roman" w:hAnsi="Times New Roman"/>
                <w:sz w:val="20"/>
                <w:szCs w:val="20"/>
                <w:lang w:val="id-ID"/>
                <w:rPrChange w:id="574" w:author="Ananta Aji Wiguna" w:date="2021-09-23T13:37:00Z">
                  <w:rPr>
                    <w:ins w:id="575" w:author="Ananta Aji Wiguna" w:date="2021-09-23T13:37:00Z"/>
                    <w:rFonts w:ascii="Times New Roman" w:hAnsi="Times New Roman"/>
                    <w:sz w:val="20"/>
                    <w:szCs w:val="20"/>
                  </w:rPr>
                </w:rPrChange>
              </w:rPr>
              <w:pPrChange w:id="576" w:author="Novita Nurfiana" w:date="2021-09-20T16:59:00Z">
                <w:pPr>
                  <w:pStyle w:val="NoSpacing"/>
                  <w:numPr>
                    <w:numId w:val="33"/>
                  </w:numPr>
                  <w:ind w:left="457" w:hanging="425"/>
                  <w:jc w:val="both"/>
                </w:pPr>
              </w:pPrChange>
            </w:pPr>
            <w:r w:rsidRPr="00876A1F">
              <w:rPr>
                <w:rFonts w:ascii="Times New Roman" w:hAnsi="Times New Roman"/>
                <w:sz w:val="20"/>
                <w:szCs w:val="20"/>
              </w:rPr>
              <w:t xml:space="preserve">Any and all CIQP conditions (Custom, Imigration, Quarantine, Port Mater) relating to the performance of loading and unloading activities onboard </w:t>
            </w:r>
            <w:del w:id="577" w:author="Novita Nurfiana" w:date="2021-09-20T15:18:00Z">
              <w:r w:rsidRPr="00876A1F" w:rsidDel="00786769">
                <w:rPr>
                  <w:rFonts w:ascii="Times New Roman" w:hAnsi="Times New Roman"/>
                  <w:sz w:val="20"/>
                  <w:szCs w:val="20"/>
                </w:rPr>
                <w:delText xml:space="preserve">the Party of the </w:delText>
              </w:r>
              <w:r w:rsidRPr="00876A1F" w:rsidDel="00786769">
                <w:rPr>
                  <w:rFonts w:ascii="Times New Roman" w:hAnsi="Times New Roman"/>
                  <w:sz w:val="20"/>
                  <w:szCs w:val="20"/>
                  <w:lang w:val="id-ID"/>
                </w:rPr>
                <w:delText>Samudera Shipping Line</w:delText>
              </w:r>
            </w:del>
            <w:ins w:id="578" w:author="Novita Nurfiana" w:date="2021-09-20T15:18:00Z">
              <w:r w:rsidR="00786769">
                <w:rPr>
                  <w:rFonts w:ascii="Times New Roman" w:hAnsi="Times New Roman"/>
                  <w:sz w:val="20"/>
                  <w:szCs w:val="20"/>
                </w:rPr>
                <w:t xml:space="preserve"> </w:t>
              </w:r>
            </w:ins>
            <w:ins w:id="579" w:author="Ananta Aji Wiguna" w:date="2021-09-23T13:38:00Z">
              <w:r w:rsidR="000B3579">
                <w:rPr>
                  <w:rFonts w:ascii="Times New Roman" w:hAnsi="Times New Roman"/>
                  <w:sz w:val="20"/>
                  <w:szCs w:val="20"/>
                </w:rPr>
                <w:t xml:space="preserve">of </w:t>
              </w:r>
            </w:ins>
            <w:ins w:id="580" w:author="Novita Nurfiana" w:date="2021-09-20T15:18:00Z">
              <w:r w:rsidR="00786769">
                <w:rPr>
                  <w:rFonts w:ascii="Times New Roman" w:hAnsi="Times New Roman"/>
                  <w:sz w:val="20"/>
                  <w:szCs w:val="20"/>
                </w:rPr>
                <w:t>SSL’s</w:t>
              </w:r>
            </w:ins>
            <w:r w:rsidRPr="00876A1F">
              <w:rPr>
                <w:rFonts w:ascii="Times New Roman" w:hAnsi="Times New Roman"/>
                <w:sz w:val="20"/>
                <w:szCs w:val="20"/>
              </w:rPr>
              <w:t xml:space="preserve"> Vessels shall be fulfilled by the </w:t>
            </w:r>
            <w:del w:id="581" w:author="Novita Nurfiana" w:date="2021-09-20T15:18:00Z">
              <w:r w:rsidRPr="00876A1F" w:rsidDel="00786769">
                <w:rPr>
                  <w:rFonts w:ascii="Times New Roman" w:hAnsi="Times New Roman"/>
                  <w:sz w:val="20"/>
                  <w:szCs w:val="20"/>
                </w:rPr>
                <w:delText xml:space="preserve">Party of the </w:delText>
              </w:r>
              <w:r w:rsidRPr="00876A1F" w:rsidDel="00786769">
                <w:rPr>
                  <w:rFonts w:ascii="Times New Roman" w:hAnsi="Times New Roman"/>
                  <w:sz w:val="20"/>
                  <w:szCs w:val="20"/>
                  <w:lang w:val="id-ID"/>
                </w:rPr>
                <w:delText>Samudera Shipping Line</w:delText>
              </w:r>
            </w:del>
            <w:ins w:id="582" w:author="Novita Nurfiana" w:date="2021-09-20T15:18:00Z">
              <w:r w:rsidR="00786769">
                <w:rPr>
                  <w:rFonts w:ascii="Times New Roman" w:hAnsi="Times New Roman"/>
                  <w:sz w:val="20"/>
                  <w:szCs w:val="20"/>
                </w:rPr>
                <w:t>SSL</w:t>
              </w:r>
            </w:ins>
            <w:r w:rsidRPr="00876A1F">
              <w:rPr>
                <w:rFonts w:ascii="Times New Roman" w:hAnsi="Times New Roman"/>
                <w:sz w:val="20"/>
                <w:szCs w:val="20"/>
              </w:rPr>
              <w:t xml:space="preserve"> </w:t>
            </w:r>
            <w:del w:id="583" w:author="Ananta Aji Wiguna" w:date="2021-09-23T10:18:00Z">
              <w:r w:rsidRPr="00876A1F" w:rsidDel="001F36DF">
                <w:rPr>
                  <w:rFonts w:ascii="Times New Roman" w:hAnsi="Times New Roman"/>
                  <w:sz w:val="20"/>
                  <w:szCs w:val="20"/>
                </w:rPr>
                <w:delText xml:space="preserve">with </w:delText>
              </w:r>
            </w:del>
            <w:ins w:id="584" w:author="Ananta Aji Wiguna" w:date="2021-09-23T10:18:00Z">
              <w:r w:rsidR="001F36DF">
                <w:rPr>
                  <w:rFonts w:ascii="Times New Roman" w:hAnsi="Times New Roman"/>
                  <w:sz w:val="20"/>
                  <w:szCs w:val="20"/>
                </w:rPr>
                <w:t>to</w:t>
              </w:r>
              <w:r w:rsidR="001F36DF" w:rsidRPr="00876A1F">
                <w:rPr>
                  <w:rFonts w:ascii="Times New Roman" w:hAnsi="Times New Roman"/>
                  <w:sz w:val="20"/>
                  <w:szCs w:val="20"/>
                </w:rPr>
                <w:t xml:space="preserve"> </w:t>
              </w:r>
            </w:ins>
            <w:r w:rsidRPr="00876A1F">
              <w:rPr>
                <w:rFonts w:ascii="Times New Roman" w:hAnsi="Times New Roman"/>
                <w:sz w:val="20"/>
                <w:szCs w:val="20"/>
              </w:rPr>
              <w:t xml:space="preserve">the </w:t>
            </w:r>
            <w:del w:id="585" w:author="Novita Nurfiana" w:date="2021-09-20T15:18:00Z">
              <w:r w:rsidRPr="00876A1F" w:rsidDel="00786769">
                <w:rPr>
                  <w:rFonts w:ascii="Times New Roman" w:hAnsi="Times New Roman"/>
                  <w:sz w:val="20"/>
                  <w:szCs w:val="20"/>
                </w:rPr>
                <w:delText xml:space="preserve">competent </w:delText>
              </w:r>
            </w:del>
            <w:ins w:id="586" w:author="Novita Nurfiana" w:date="2021-09-20T15:18:00Z">
              <w:r w:rsidR="00786769">
                <w:rPr>
                  <w:rFonts w:ascii="Times New Roman" w:hAnsi="Times New Roman"/>
                  <w:sz w:val="20"/>
                  <w:szCs w:val="20"/>
                </w:rPr>
                <w:t>related</w:t>
              </w:r>
              <w:r w:rsidR="00786769" w:rsidRPr="00876A1F">
                <w:rPr>
                  <w:rFonts w:ascii="Times New Roman" w:hAnsi="Times New Roman"/>
                  <w:sz w:val="20"/>
                  <w:szCs w:val="20"/>
                </w:rPr>
                <w:t xml:space="preserve"> </w:t>
              </w:r>
            </w:ins>
            <w:r w:rsidRPr="00876A1F">
              <w:rPr>
                <w:rFonts w:ascii="Times New Roman" w:hAnsi="Times New Roman"/>
                <w:sz w:val="20"/>
                <w:szCs w:val="20"/>
              </w:rPr>
              <w:t>agencies</w:t>
            </w:r>
            <w:r w:rsidRPr="00876A1F">
              <w:rPr>
                <w:rFonts w:ascii="Times New Roman" w:hAnsi="Times New Roman"/>
                <w:sz w:val="20"/>
                <w:szCs w:val="20"/>
                <w:lang w:val="id-ID"/>
              </w:rPr>
              <w:t>.</w:t>
            </w:r>
          </w:p>
          <w:p w14:paraId="647D7A27" w14:textId="77777777" w:rsidR="000B3579" w:rsidRPr="00876A1F" w:rsidRDefault="000B3579">
            <w:pPr>
              <w:pStyle w:val="NoSpacing"/>
              <w:ind w:left="457"/>
              <w:jc w:val="both"/>
              <w:rPr>
                <w:rFonts w:ascii="Times New Roman" w:hAnsi="Times New Roman"/>
                <w:sz w:val="20"/>
                <w:szCs w:val="20"/>
                <w:lang w:val="id-ID"/>
              </w:rPr>
              <w:pPrChange w:id="587" w:author="Ananta Aji Wiguna" w:date="2021-09-23T13:37:00Z">
                <w:pPr>
                  <w:pStyle w:val="NoSpacing"/>
                  <w:numPr>
                    <w:numId w:val="33"/>
                  </w:numPr>
                  <w:ind w:left="457" w:hanging="425"/>
                  <w:jc w:val="both"/>
                </w:pPr>
              </w:pPrChange>
            </w:pPr>
          </w:p>
          <w:p w14:paraId="3CC42640"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ARTICLE 5</w:t>
            </w:r>
          </w:p>
          <w:p w14:paraId="4BFC374C" w14:textId="77777777" w:rsidR="00801EAB" w:rsidRPr="00876A1F" w:rsidRDefault="00801EAB" w:rsidP="00801EAB">
            <w:pPr>
              <w:pStyle w:val="NoSpacing"/>
              <w:jc w:val="center"/>
              <w:rPr>
                <w:rFonts w:ascii="Times New Roman" w:hAnsi="Times New Roman"/>
                <w:b/>
                <w:caps/>
                <w:sz w:val="20"/>
                <w:szCs w:val="20"/>
                <w:lang w:val="id-ID"/>
              </w:rPr>
            </w:pPr>
          </w:p>
          <w:p w14:paraId="25E2347B" w14:textId="77777777" w:rsidR="00801EAB" w:rsidRPr="00876A1F" w:rsidRDefault="00801EAB" w:rsidP="00801EAB">
            <w:pPr>
              <w:pStyle w:val="NoSpacing"/>
              <w:jc w:val="center"/>
              <w:rPr>
                <w:rFonts w:ascii="Times New Roman" w:hAnsi="Times New Roman"/>
                <w:b/>
                <w:caps/>
                <w:sz w:val="20"/>
                <w:szCs w:val="20"/>
                <w:lang w:val="id-ID"/>
              </w:rPr>
            </w:pPr>
            <w:r w:rsidRPr="00876A1F">
              <w:rPr>
                <w:rFonts w:ascii="Times New Roman" w:hAnsi="Times New Roman"/>
                <w:b/>
                <w:caps/>
                <w:sz w:val="20"/>
                <w:szCs w:val="20"/>
              </w:rPr>
              <w:t>Reports</w:t>
            </w:r>
          </w:p>
          <w:p w14:paraId="72040C4D" w14:textId="77777777" w:rsidR="00801EAB" w:rsidRPr="00876A1F" w:rsidRDefault="00801EAB" w:rsidP="00801EAB">
            <w:pPr>
              <w:pStyle w:val="NoSpacing"/>
              <w:jc w:val="center"/>
              <w:rPr>
                <w:rFonts w:ascii="Times New Roman" w:hAnsi="Times New Roman"/>
                <w:b/>
                <w:caps/>
                <w:sz w:val="20"/>
                <w:szCs w:val="20"/>
                <w:lang w:val="id-ID"/>
              </w:rPr>
            </w:pPr>
          </w:p>
          <w:p w14:paraId="2058D9F7" w14:textId="77777777" w:rsidR="00801EAB" w:rsidRPr="00786769" w:rsidRDefault="00801EAB">
            <w:pPr>
              <w:pStyle w:val="NoSpacing"/>
              <w:numPr>
                <w:ilvl w:val="0"/>
                <w:numId w:val="36"/>
              </w:numPr>
              <w:ind w:left="426" w:hanging="426"/>
              <w:jc w:val="both"/>
              <w:rPr>
                <w:rFonts w:ascii="Times New Roman" w:hAnsi="Times New Roman"/>
                <w:sz w:val="20"/>
                <w:szCs w:val="20"/>
                <w:lang w:val="id-ID"/>
              </w:rPr>
              <w:pPrChange w:id="588" w:author="Novita Nurfiana" w:date="2021-09-20T16:59:00Z">
                <w:pPr>
                  <w:pStyle w:val="NoSpacing"/>
                  <w:numPr>
                    <w:numId w:val="41"/>
                  </w:numPr>
                  <w:ind w:left="426" w:hanging="426"/>
                  <w:jc w:val="both"/>
                </w:pPr>
              </w:pPrChange>
            </w:pPr>
            <w:del w:id="589" w:author="Novita Nurfiana" w:date="2021-09-20T15:19:00Z">
              <w:r w:rsidRPr="00876A1F" w:rsidDel="00786769">
                <w:rPr>
                  <w:rFonts w:ascii="Times New Roman" w:hAnsi="Times New Roman"/>
                  <w:sz w:val="20"/>
                  <w:szCs w:val="20"/>
                </w:rPr>
                <w:delText xml:space="preserve">The Party of the </w:delText>
              </w:r>
              <w:r w:rsidRPr="00876A1F" w:rsidDel="00786769">
                <w:rPr>
                  <w:rFonts w:ascii="Times New Roman" w:hAnsi="Times New Roman"/>
                  <w:sz w:val="20"/>
                  <w:szCs w:val="20"/>
                  <w:lang w:val="id-ID"/>
                </w:rPr>
                <w:delText>Samudera Shipping Line</w:delText>
              </w:r>
            </w:del>
            <w:ins w:id="590" w:author="Novita Nurfiana" w:date="2021-09-20T15:19:00Z">
              <w:del w:id="591" w:author="Ananta Aji Wiguna" w:date="2021-09-23T13:38:00Z">
                <w:r w:rsidR="00786769" w:rsidDel="000B3579">
                  <w:rPr>
                    <w:rFonts w:ascii="Times New Roman" w:hAnsi="Times New Roman"/>
                    <w:sz w:val="20"/>
                    <w:szCs w:val="20"/>
                  </w:rPr>
                  <w:delText xml:space="preserve"> </w:delText>
                </w:r>
              </w:del>
              <w:r w:rsidR="00786769">
                <w:rPr>
                  <w:rFonts w:ascii="Times New Roman" w:hAnsi="Times New Roman"/>
                  <w:sz w:val="20"/>
                  <w:szCs w:val="20"/>
                </w:rPr>
                <w:t>SSL</w:t>
              </w:r>
            </w:ins>
            <w:r w:rsidRPr="00876A1F">
              <w:rPr>
                <w:rFonts w:ascii="Times New Roman" w:hAnsi="Times New Roman"/>
                <w:sz w:val="20"/>
                <w:szCs w:val="20"/>
              </w:rPr>
              <w:t xml:space="preserve"> shall be required to make reports to </w:t>
            </w:r>
            <w:del w:id="592" w:author="Novita Nurfiana" w:date="2021-09-20T15:20:00Z">
              <w:r w:rsidRPr="00876A1F" w:rsidDel="00786769">
                <w:rPr>
                  <w:rFonts w:ascii="Times New Roman" w:hAnsi="Times New Roman"/>
                  <w:sz w:val="20"/>
                  <w:szCs w:val="20"/>
                </w:rPr>
                <w:delText xml:space="preserve">the Party of the </w:delText>
              </w:r>
              <w:r w:rsidRPr="00876A1F" w:rsidDel="00786769">
                <w:rPr>
                  <w:rFonts w:ascii="Times New Roman" w:hAnsi="Times New Roman"/>
                  <w:sz w:val="20"/>
                  <w:szCs w:val="20"/>
                  <w:lang w:val="id-ID"/>
                </w:rPr>
                <w:delText>Prima Container Terminal</w:delText>
              </w:r>
            </w:del>
            <w:ins w:id="593" w:author="Novita Nurfiana" w:date="2021-09-20T15:20:00Z">
              <w:r w:rsidR="00786769">
                <w:rPr>
                  <w:rFonts w:ascii="Times New Roman" w:hAnsi="Times New Roman"/>
                  <w:sz w:val="20"/>
                  <w:szCs w:val="20"/>
                </w:rPr>
                <w:t xml:space="preserve"> PTP</w:t>
              </w:r>
            </w:ins>
            <w:r w:rsidRPr="00876A1F">
              <w:rPr>
                <w:rFonts w:ascii="Times New Roman" w:hAnsi="Times New Roman"/>
                <w:sz w:val="20"/>
                <w:szCs w:val="20"/>
              </w:rPr>
              <w:t xml:space="preserve"> </w:t>
            </w:r>
            <w:del w:id="594" w:author="Novita Nurfiana" w:date="2021-09-20T15:21:00Z">
              <w:r w:rsidRPr="00876A1F" w:rsidDel="00786769">
                <w:rPr>
                  <w:rFonts w:ascii="Times New Roman" w:hAnsi="Times New Roman"/>
                  <w:sz w:val="20"/>
                  <w:szCs w:val="20"/>
                </w:rPr>
                <w:delText>in the form of</w:delText>
              </w:r>
            </w:del>
            <w:ins w:id="595" w:author="Novita Nurfiana" w:date="2021-09-20T15:21:00Z">
              <w:r w:rsidR="00786769">
                <w:rPr>
                  <w:rFonts w:ascii="Times New Roman" w:hAnsi="Times New Roman"/>
                  <w:sz w:val="20"/>
                  <w:szCs w:val="20"/>
                </w:rPr>
                <w:t xml:space="preserve"> </w:t>
              </w:r>
              <w:del w:id="596" w:author="Ananta Aji Wiguna" w:date="2021-09-23T13:39:00Z">
                <w:r w:rsidR="00786769" w:rsidDel="000B3579">
                  <w:rPr>
                    <w:rFonts w:ascii="Times New Roman" w:hAnsi="Times New Roman"/>
                    <w:sz w:val="20"/>
                    <w:szCs w:val="20"/>
                  </w:rPr>
                  <w:delText>the</w:delText>
                </w:r>
              </w:del>
            </w:ins>
            <w:ins w:id="597" w:author="Ananta Aji Wiguna" w:date="2021-09-23T13:39:00Z">
              <w:r w:rsidR="000B3579">
                <w:rPr>
                  <w:rFonts w:ascii="Times New Roman" w:hAnsi="Times New Roman"/>
                  <w:sz w:val="20"/>
                  <w:szCs w:val="20"/>
                </w:rPr>
                <w:t>namely</w:t>
              </w:r>
            </w:ins>
            <w:r w:rsidRPr="00876A1F">
              <w:rPr>
                <w:rFonts w:ascii="Times New Roman" w:hAnsi="Times New Roman"/>
                <w:sz w:val="20"/>
                <w:szCs w:val="20"/>
              </w:rPr>
              <w:t xml:space="preserve"> </w:t>
            </w:r>
            <w:del w:id="598" w:author="Novita Nurfiana" w:date="2021-09-20T15:20:00Z">
              <w:r w:rsidRPr="00876A1F" w:rsidDel="00786769">
                <w:rPr>
                  <w:rFonts w:ascii="Times New Roman" w:hAnsi="Times New Roman"/>
                  <w:sz w:val="20"/>
                  <w:szCs w:val="20"/>
                </w:rPr>
                <w:delText>form cables</w:delText>
              </w:r>
            </w:del>
            <w:r w:rsidR="00EC67B1">
              <w:rPr>
                <w:rFonts w:ascii="Times New Roman" w:hAnsi="Times New Roman"/>
                <w:sz w:val="20"/>
                <w:szCs w:val="20"/>
              </w:rPr>
              <w:t xml:space="preserve"> </w:t>
            </w:r>
            <w:ins w:id="599" w:author="Novita Nurfiana" w:date="2021-09-20T15:20:00Z">
              <w:r w:rsidR="00786769">
                <w:rPr>
                  <w:rFonts w:ascii="Times New Roman" w:hAnsi="Times New Roman"/>
                  <w:sz w:val="20"/>
                  <w:szCs w:val="20"/>
                </w:rPr>
                <w:t>Master Cable</w:t>
              </w:r>
            </w:ins>
            <w:r w:rsidRPr="00876A1F">
              <w:rPr>
                <w:rFonts w:ascii="Times New Roman" w:hAnsi="Times New Roman"/>
                <w:sz w:val="20"/>
                <w:szCs w:val="20"/>
              </w:rPr>
              <w:t xml:space="preserve">, notice of container vessel particulars (CVIA), lists of hazardous materials, lists of reefer containers, </w:t>
            </w:r>
            <w:r w:rsidRPr="00876A1F">
              <w:rPr>
                <w:rFonts w:ascii="Times New Roman" w:hAnsi="Times New Roman"/>
                <w:sz w:val="20"/>
                <w:szCs w:val="20"/>
                <w:lang w:val="id-ID"/>
              </w:rPr>
              <w:t xml:space="preserve">and </w:t>
            </w:r>
            <w:r w:rsidRPr="00876A1F">
              <w:rPr>
                <w:rFonts w:ascii="Times New Roman" w:hAnsi="Times New Roman"/>
                <w:sz w:val="20"/>
                <w:szCs w:val="20"/>
              </w:rPr>
              <w:t>manifests list of special cargoes,</w:t>
            </w:r>
            <w:ins w:id="600" w:author="Novita Nurfiana" w:date="2021-09-20T15:21:00Z">
              <w:r w:rsidR="00786769">
                <w:rPr>
                  <w:rFonts w:ascii="Times New Roman" w:hAnsi="Times New Roman"/>
                  <w:sz w:val="20"/>
                  <w:szCs w:val="20"/>
                </w:rPr>
                <w:t xml:space="preserve"> </w:t>
              </w:r>
            </w:ins>
            <w:ins w:id="601" w:author="Ananta Aji Wiguna" w:date="2021-09-23T13:39:00Z">
              <w:r w:rsidR="000B3579">
                <w:rPr>
                  <w:rFonts w:ascii="Times New Roman" w:hAnsi="Times New Roman"/>
                  <w:sz w:val="20"/>
                  <w:szCs w:val="20"/>
                </w:rPr>
                <w:t xml:space="preserve">by e-mail </w:t>
              </w:r>
            </w:ins>
            <w:ins w:id="602" w:author="Novita Nurfiana" w:date="2021-09-20T15:21:00Z">
              <w:del w:id="603" w:author="Ananta Aji Wiguna" w:date="2021-09-23T13:39:00Z">
                <w:r w:rsidR="00786769" w:rsidDel="000B3579">
                  <w:rPr>
                    <w:rFonts w:ascii="Times New Roman" w:hAnsi="Times New Roman"/>
                    <w:sz w:val="20"/>
                    <w:szCs w:val="20"/>
                  </w:rPr>
                  <w:delText xml:space="preserve">in the form of soft </w:delText>
                </w:r>
              </w:del>
              <w:r w:rsidR="00786769">
                <w:rPr>
                  <w:rFonts w:ascii="Times New Roman" w:hAnsi="Times New Roman"/>
                  <w:sz w:val="20"/>
                  <w:szCs w:val="20"/>
                </w:rPr>
                <w:t>or hard copy</w:t>
              </w:r>
            </w:ins>
            <w:r w:rsidRPr="00876A1F">
              <w:rPr>
                <w:rFonts w:ascii="Times New Roman" w:hAnsi="Times New Roman"/>
                <w:sz w:val="20"/>
                <w:szCs w:val="20"/>
              </w:rPr>
              <w:t xml:space="preserve"> </w:t>
            </w:r>
            <w:ins w:id="604" w:author="Novita Nurfiana" w:date="2021-09-20T15:21:00Z">
              <w:r w:rsidR="00786769">
                <w:rPr>
                  <w:rFonts w:ascii="Times New Roman" w:hAnsi="Times New Roman"/>
                  <w:sz w:val="20"/>
                  <w:szCs w:val="20"/>
                </w:rPr>
                <w:t xml:space="preserve">the </w:t>
              </w:r>
            </w:ins>
            <w:r w:rsidRPr="00876A1F">
              <w:rPr>
                <w:rFonts w:ascii="Times New Roman" w:hAnsi="Times New Roman"/>
                <w:sz w:val="20"/>
                <w:szCs w:val="20"/>
                <w:lang w:val="id-ID"/>
              </w:rPr>
              <w:t xml:space="preserve">latest </w:t>
            </w:r>
            <w:ins w:id="605" w:author="Ananta Aji Wiguna" w:date="2021-09-23T13:40:00Z">
              <w:r w:rsidR="0046616D">
                <w:rPr>
                  <w:rFonts w:ascii="Times New Roman" w:hAnsi="Times New Roman"/>
                  <w:sz w:val="20"/>
                  <w:szCs w:val="20"/>
                </w:rPr>
                <w:t xml:space="preserve">within </w:t>
              </w:r>
            </w:ins>
            <w:r w:rsidRPr="00876A1F">
              <w:rPr>
                <w:rFonts w:ascii="Times New Roman" w:hAnsi="Times New Roman"/>
                <w:sz w:val="20"/>
                <w:szCs w:val="20"/>
                <w:lang w:val="id-ID"/>
              </w:rPr>
              <w:t xml:space="preserve">20 (twenty) hours </w:t>
            </w:r>
            <w:r w:rsidRPr="00876A1F">
              <w:rPr>
                <w:rFonts w:ascii="Times New Roman" w:hAnsi="Times New Roman"/>
                <w:sz w:val="20"/>
                <w:szCs w:val="20"/>
              </w:rPr>
              <w:t>prior to vessel berthing.</w:t>
            </w:r>
          </w:p>
          <w:p w14:paraId="0BAE931A" w14:textId="77777777" w:rsidR="00786769" w:rsidRDefault="00786769" w:rsidP="00786769">
            <w:pPr>
              <w:pStyle w:val="NoSpacing"/>
              <w:ind w:left="426"/>
              <w:jc w:val="both"/>
              <w:rPr>
                <w:ins w:id="606" w:author="Ananta Aji Wiguna" w:date="2021-09-23T13:40:00Z"/>
                <w:rFonts w:ascii="Times New Roman" w:hAnsi="Times New Roman"/>
                <w:sz w:val="20"/>
                <w:szCs w:val="20"/>
              </w:rPr>
            </w:pPr>
          </w:p>
          <w:p w14:paraId="434E1307" w14:textId="77777777" w:rsidR="0046616D" w:rsidRPr="0046616D" w:rsidRDefault="0046616D" w:rsidP="00786769">
            <w:pPr>
              <w:pStyle w:val="NoSpacing"/>
              <w:ind w:left="426"/>
              <w:jc w:val="both"/>
              <w:rPr>
                <w:rFonts w:ascii="Times New Roman" w:hAnsi="Times New Roman"/>
                <w:sz w:val="20"/>
                <w:szCs w:val="20"/>
                <w:rPrChange w:id="607" w:author="Ananta Aji Wiguna" w:date="2021-09-23T13:40:00Z">
                  <w:rPr>
                    <w:rFonts w:ascii="Times New Roman" w:hAnsi="Times New Roman"/>
                    <w:sz w:val="20"/>
                    <w:szCs w:val="20"/>
                    <w:lang w:val="id-ID"/>
                  </w:rPr>
                </w:rPrChange>
              </w:rPr>
            </w:pPr>
          </w:p>
          <w:p w14:paraId="253CD16E" w14:textId="77777777" w:rsidR="00801EAB" w:rsidRPr="00067BB1" w:rsidRDefault="00801EAB">
            <w:pPr>
              <w:pStyle w:val="NoSpacing"/>
              <w:numPr>
                <w:ilvl w:val="0"/>
                <w:numId w:val="39"/>
              </w:numPr>
              <w:ind w:left="426" w:hanging="426"/>
              <w:jc w:val="both"/>
              <w:rPr>
                <w:rFonts w:ascii="Times New Roman" w:hAnsi="Times New Roman"/>
                <w:sz w:val="20"/>
                <w:szCs w:val="20"/>
                <w:lang w:val="id-ID"/>
              </w:rPr>
              <w:pPrChange w:id="608" w:author="Novita Nurfiana" w:date="2021-09-20T16:59:00Z">
                <w:pPr>
                  <w:pStyle w:val="NoSpacing"/>
                  <w:numPr>
                    <w:numId w:val="44"/>
                  </w:numPr>
                  <w:ind w:left="426" w:hanging="426"/>
                  <w:jc w:val="both"/>
                </w:pPr>
              </w:pPrChange>
            </w:pPr>
            <w:commentRangeStart w:id="609"/>
            <w:del w:id="610" w:author="Novita Nurfiana" w:date="2021-09-20T15:22:00Z">
              <w:r w:rsidRPr="00876A1F" w:rsidDel="00786769">
                <w:rPr>
                  <w:rFonts w:ascii="Times New Roman" w:hAnsi="Times New Roman"/>
                  <w:sz w:val="20"/>
                  <w:szCs w:val="20"/>
                </w:rPr>
                <w:delText xml:space="preserve">The Party of the </w:delText>
              </w:r>
              <w:r w:rsidRPr="00876A1F" w:rsidDel="00786769">
                <w:rPr>
                  <w:rFonts w:ascii="Times New Roman" w:hAnsi="Times New Roman"/>
                  <w:sz w:val="20"/>
                  <w:szCs w:val="20"/>
                  <w:lang w:val="id-ID"/>
                </w:rPr>
                <w:delText>Prima Container Terminal</w:delText>
              </w:r>
            </w:del>
            <w:ins w:id="611" w:author="Novita Nurfiana" w:date="2021-09-20T15:22:00Z">
              <w:del w:id="612" w:author="Ananta Aji Wiguna" w:date="2021-09-23T13:40:00Z">
                <w:r w:rsidR="00786769" w:rsidDel="0046616D">
                  <w:rPr>
                    <w:rFonts w:ascii="Times New Roman" w:hAnsi="Times New Roman"/>
                    <w:sz w:val="20"/>
                    <w:szCs w:val="20"/>
                  </w:rPr>
                  <w:delText xml:space="preserve"> </w:delText>
                </w:r>
              </w:del>
              <w:r w:rsidR="00786769">
                <w:rPr>
                  <w:rFonts w:ascii="Times New Roman" w:hAnsi="Times New Roman"/>
                  <w:sz w:val="20"/>
                  <w:szCs w:val="20"/>
                </w:rPr>
                <w:t>PTP</w:t>
              </w:r>
            </w:ins>
            <w:r w:rsidRPr="00876A1F">
              <w:rPr>
                <w:rFonts w:ascii="Times New Roman" w:hAnsi="Times New Roman"/>
                <w:sz w:val="20"/>
                <w:szCs w:val="20"/>
              </w:rPr>
              <w:t xml:space="preserve"> shall submit the letter of determination of vessel berthing to </w:t>
            </w:r>
            <w:del w:id="613" w:author="Novita Nurfiana" w:date="2021-09-20T15:22:00Z">
              <w:r w:rsidRPr="00876A1F" w:rsidDel="00786769">
                <w:rPr>
                  <w:rFonts w:ascii="Times New Roman" w:hAnsi="Times New Roman"/>
                  <w:sz w:val="20"/>
                  <w:szCs w:val="20"/>
                </w:rPr>
                <w:delText xml:space="preserve">the Party of the </w:delText>
              </w:r>
              <w:r w:rsidRPr="00876A1F" w:rsidDel="00786769">
                <w:rPr>
                  <w:rFonts w:ascii="Times New Roman" w:hAnsi="Times New Roman"/>
                  <w:sz w:val="20"/>
                  <w:szCs w:val="20"/>
                  <w:lang w:val="id-ID"/>
                </w:rPr>
                <w:delText>Samudera Shipping Line</w:delText>
              </w:r>
            </w:del>
            <w:ins w:id="614" w:author="Novita Nurfiana" w:date="2021-09-20T15:22:00Z">
              <w:r w:rsidR="00786769">
                <w:rPr>
                  <w:rFonts w:ascii="Times New Roman" w:hAnsi="Times New Roman"/>
                  <w:sz w:val="20"/>
                  <w:szCs w:val="20"/>
                </w:rPr>
                <w:t xml:space="preserve"> SSL</w:t>
              </w:r>
            </w:ins>
            <w:r w:rsidRPr="00876A1F">
              <w:rPr>
                <w:rFonts w:ascii="Times New Roman" w:hAnsi="Times New Roman"/>
                <w:sz w:val="20"/>
                <w:szCs w:val="20"/>
              </w:rPr>
              <w:t xml:space="preserve"> </w:t>
            </w:r>
            <w:del w:id="615" w:author="Novita Nurfiana" w:date="2021-09-20T15:22:00Z">
              <w:r w:rsidRPr="00876A1F" w:rsidDel="00786769">
                <w:rPr>
                  <w:rFonts w:ascii="Times New Roman" w:hAnsi="Times New Roman"/>
                  <w:sz w:val="20"/>
                  <w:szCs w:val="20"/>
                </w:rPr>
                <w:delText xml:space="preserve">in writing </w:delText>
              </w:r>
            </w:del>
            <w:r w:rsidRPr="00876A1F">
              <w:rPr>
                <w:rFonts w:ascii="Times New Roman" w:hAnsi="Times New Roman"/>
                <w:sz w:val="20"/>
                <w:szCs w:val="20"/>
              </w:rPr>
              <w:t>by email not less than</w:t>
            </w:r>
            <w:ins w:id="616" w:author="Novita Nurfiana" w:date="2021-09-20T15:27:00Z">
              <w:r w:rsidR="00067BB1">
                <w:rPr>
                  <w:rFonts w:ascii="Times New Roman" w:hAnsi="Times New Roman"/>
                  <w:sz w:val="20"/>
                  <w:szCs w:val="20"/>
                </w:rPr>
                <w:t xml:space="preserve"> 24 (</w:t>
              </w:r>
            </w:ins>
            <w:del w:id="617" w:author="Novita Nurfiana" w:date="2021-09-20T15:27:00Z">
              <w:r w:rsidRPr="00876A1F" w:rsidDel="00067BB1">
                <w:rPr>
                  <w:rFonts w:ascii="Times New Roman" w:hAnsi="Times New Roman"/>
                  <w:sz w:val="20"/>
                  <w:szCs w:val="20"/>
                </w:rPr>
                <w:delText xml:space="preserve"> </w:delText>
              </w:r>
            </w:del>
            <w:r w:rsidRPr="00876A1F">
              <w:rPr>
                <w:rFonts w:ascii="Times New Roman" w:hAnsi="Times New Roman"/>
                <w:sz w:val="20"/>
                <w:szCs w:val="20"/>
              </w:rPr>
              <w:t>twenty-four</w:t>
            </w:r>
            <w:del w:id="618" w:author="Novita Nurfiana" w:date="2021-09-20T15:27:00Z">
              <w:r w:rsidRPr="00876A1F" w:rsidDel="00067BB1">
                <w:rPr>
                  <w:rFonts w:ascii="Times New Roman" w:hAnsi="Times New Roman"/>
                  <w:sz w:val="20"/>
                  <w:szCs w:val="20"/>
                </w:rPr>
                <w:delText xml:space="preserve"> (24</w:delText>
              </w:r>
            </w:del>
            <w:r w:rsidRPr="00876A1F">
              <w:rPr>
                <w:rFonts w:ascii="Times New Roman" w:hAnsi="Times New Roman"/>
                <w:sz w:val="20"/>
                <w:szCs w:val="20"/>
              </w:rPr>
              <w:t xml:space="preserve">) hours prior </w:t>
            </w:r>
            <w:del w:id="619" w:author="Novita Nurfiana" w:date="2021-09-20T15:27:00Z">
              <w:r w:rsidRPr="00876A1F" w:rsidDel="00067BB1">
                <w:rPr>
                  <w:rFonts w:ascii="Times New Roman" w:hAnsi="Times New Roman"/>
                  <w:sz w:val="20"/>
                  <w:szCs w:val="20"/>
                </w:rPr>
                <w:delText xml:space="preserve">to </w:delText>
              </w:r>
            </w:del>
            <w:ins w:id="620" w:author="Novita Nurfiana" w:date="2021-09-20T15:27:00Z">
              <w:r w:rsidR="00067BB1">
                <w:rPr>
                  <w:rFonts w:ascii="Times New Roman" w:hAnsi="Times New Roman"/>
                  <w:sz w:val="20"/>
                  <w:szCs w:val="20"/>
                </w:rPr>
                <w:t>the</w:t>
              </w:r>
              <w:r w:rsidR="00067BB1" w:rsidRPr="00876A1F">
                <w:rPr>
                  <w:rFonts w:ascii="Times New Roman" w:hAnsi="Times New Roman"/>
                  <w:sz w:val="20"/>
                  <w:szCs w:val="20"/>
                </w:rPr>
                <w:t xml:space="preserve"> </w:t>
              </w:r>
            </w:ins>
            <w:r w:rsidRPr="00876A1F">
              <w:rPr>
                <w:rFonts w:ascii="Times New Roman" w:hAnsi="Times New Roman"/>
                <w:sz w:val="20"/>
                <w:szCs w:val="20"/>
              </w:rPr>
              <w:t xml:space="preserve">berthing and vessel departure reports not later than four </w:t>
            </w:r>
            <w:del w:id="621" w:author="Novita Nurfiana" w:date="2021-09-20T15:28:00Z">
              <w:r w:rsidRPr="00876A1F" w:rsidDel="00067BB1">
                <w:rPr>
                  <w:rFonts w:ascii="Times New Roman" w:hAnsi="Times New Roman"/>
                  <w:sz w:val="20"/>
                  <w:szCs w:val="20"/>
                </w:rPr>
                <w:delText>(</w:delText>
              </w:r>
            </w:del>
            <w:r w:rsidRPr="00876A1F">
              <w:rPr>
                <w:rFonts w:ascii="Times New Roman" w:hAnsi="Times New Roman"/>
                <w:sz w:val="20"/>
                <w:szCs w:val="20"/>
              </w:rPr>
              <w:t>4</w:t>
            </w:r>
            <w:ins w:id="622" w:author="Novita Nurfiana" w:date="2021-09-20T15:28:00Z">
              <w:r w:rsidR="00067BB1">
                <w:rPr>
                  <w:rFonts w:ascii="Times New Roman" w:hAnsi="Times New Roman"/>
                  <w:sz w:val="20"/>
                  <w:szCs w:val="20"/>
                </w:rPr>
                <w:t xml:space="preserve"> (Four)</w:t>
              </w:r>
            </w:ins>
            <w:r w:rsidRPr="00876A1F">
              <w:rPr>
                <w:rFonts w:ascii="Times New Roman" w:hAnsi="Times New Roman"/>
                <w:sz w:val="20"/>
                <w:szCs w:val="20"/>
              </w:rPr>
              <w:t xml:space="preserve"> hours </w:t>
            </w:r>
            <w:del w:id="623" w:author="Ananta Aji Wiguna" w:date="2021-09-23T13:41:00Z">
              <w:r w:rsidRPr="00876A1F" w:rsidDel="00874673">
                <w:rPr>
                  <w:rFonts w:ascii="Times New Roman" w:hAnsi="Times New Roman"/>
                  <w:sz w:val="20"/>
                  <w:szCs w:val="20"/>
                </w:rPr>
                <w:delText>subsequent to</w:delText>
              </w:r>
            </w:del>
            <w:ins w:id="624" w:author="Ananta Aji Wiguna" w:date="2021-09-23T13:41:00Z">
              <w:r w:rsidR="00874673">
                <w:rPr>
                  <w:rFonts w:ascii="Times New Roman" w:hAnsi="Times New Roman"/>
                  <w:sz w:val="20"/>
                  <w:szCs w:val="20"/>
                </w:rPr>
                <w:t>after the</w:t>
              </w:r>
            </w:ins>
            <w:r w:rsidRPr="00876A1F">
              <w:rPr>
                <w:rFonts w:ascii="Times New Roman" w:hAnsi="Times New Roman"/>
                <w:sz w:val="20"/>
                <w:szCs w:val="20"/>
              </w:rPr>
              <w:t xml:space="preserve"> </w:t>
            </w:r>
            <w:del w:id="625" w:author="Ananta Aji Wiguna" w:date="2021-09-23T13:41:00Z">
              <w:r w:rsidRPr="00876A1F" w:rsidDel="00874673">
                <w:rPr>
                  <w:rFonts w:ascii="Times New Roman" w:hAnsi="Times New Roman"/>
                  <w:sz w:val="20"/>
                  <w:szCs w:val="20"/>
                </w:rPr>
                <w:delText xml:space="preserve">vessel </w:delText>
              </w:r>
            </w:del>
            <w:r w:rsidRPr="00876A1F">
              <w:rPr>
                <w:rFonts w:ascii="Times New Roman" w:hAnsi="Times New Roman"/>
                <w:sz w:val="20"/>
                <w:szCs w:val="20"/>
              </w:rPr>
              <w:t>departure</w:t>
            </w:r>
            <w:ins w:id="626" w:author="Ananta Aji Wiguna" w:date="2021-09-23T13:41:00Z">
              <w:r w:rsidR="00874673">
                <w:rPr>
                  <w:rFonts w:ascii="Times New Roman" w:hAnsi="Times New Roman"/>
                  <w:sz w:val="20"/>
                  <w:szCs w:val="20"/>
                </w:rPr>
                <w:t xml:space="preserve"> of the vessel</w:t>
              </w:r>
            </w:ins>
            <w:r w:rsidRPr="00876A1F">
              <w:rPr>
                <w:rFonts w:ascii="Times New Roman" w:hAnsi="Times New Roman"/>
                <w:sz w:val="20"/>
                <w:szCs w:val="20"/>
              </w:rPr>
              <w:t>.</w:t>
            </w:r>
            <w:commentRangeEnd w:id="609"/>
            <w:r w:rsidR="001A5747">
              <w:rPr>
                <w:rStyle w:val="CommentReference"/>
              </w:rPr>
              <w:commentReference w:id="609"/>
            </w:r>
          </w:p>
          <w:p w14:paraId="293B334B" w14:textId="77777777" w:rsidR="00067BB1" w:rsidDel="00BF33A1" w:rsidRDefault="00067BB1" w:rsidP="00067BB1">
            <w:pPr>
              <w:pStyle w:val="NoSpacing"/>
              <w:ind w:left="426"/>
              <w:jc w:val="both"/>
              <w:rPr>
                <w:del w:id="627" w:author="Ananta Aji Wiguna" w:date="2021-09-23T13:41:00Z"/>
                <w:rFonts w:ascii="Times New Roman" w:hAnsi="Times New Roman"/>
                <w:sz w:val="20"/>
                <w:szCs w:val="20"/>
              </w:rPr>
            </w:pPr>
          </w:p>
          <w:p w14:paraId="5F2B7EEA" w14:textId="77777777" w:rsidR="00067BB1" w:rsidRPr="00067BB1" w:rsidRDefault="00067BB1">
            <w:pPr>
              <w:pStyle w:val="NoSpacing"/>
              <w:jc w:val="both"/>
              <w:rPr>
                <w:rFonts w:ascii="Times New Roman" w:hAnsi="Times New Roman"/>
                <w:sz w:val="20"/>
                <w:szCs w:val="20"/>
              </w:rPr>
              <w:pPrChange w:id="628" w:author="Ananta Aji Wiguna" w:date="2021-09-23T13:41:00Z">
                <w:pPr>
                  <w:pStyle w:val="NoSpacing"/>
                  <w:ind w:left="426"/>
                  <w:jc w:val="both"/>
                </w:pPr>
              </w:pPrChange>
            </w:pPr>
          </w:p>
          <w:p w14:paraId="22B0B977" w14:textId="77777777" w:rsidR="00801EAB" w:rsidRPr="00876A1F" w:rsidRDefault="00801EAB">
            <w:pPr>
              <w:pStyle w:val="NoSpacing"/>
              <w:numPr>
                <w:ilvl w:val="0"/>
                <w:numId w:val="38"/>
              </w:numPr>
              <w:ind w:left="426" w:hanging="426"/>
              <w:jc w:val="both"/>
              <w:rPr>
                <w:rFonts w:ascii="Times New Roman" w:hAnsi="Times New Roman"/>
                <w:sz w:val="20"/>
                <w:szCs w:val="20"/>
                <w:lang w:val="id-ID"/>
              </w:rPr>
              <w:pPrChange w:id="629" w:author="Novita Nurfiana" w:date="2021-09-20T16:59:00Z">
                <w:pPr>
                  <w:pStyle w:val="NoSpacing"/>
                  <w:numPr>
                    <w:numId w:val="43"/>
                  </w:numPr>
                  <w:ind w:left="426" w:hanging="426"/>
                  <w:jc w:val="both"/>
                </w:pPr>
              </w:pPrChange>
            </w:pPr>
            <w:commentRangeStart w:id="630"/>
            <w:del w:id="631" w:author="Novita Nurfiana" w:date="2021-09-20T15:29:00Z">
              <w:r w:rsidRPr="00876A1F" w:rsidDel="00067BB1">
                <w:rPr>
                  <w:rFonts w:ascii="Times New Roman" w:hAnsi="Times New Roman"/>
                  <w:sz w:val="20"/>
                  <w:szCs w:val="20"/>
                </w:rPr>
                <w:delText xml:space="preserve">The Party of the Samudera </w:delText>
              </w:r>
              <w:r w:rsidRPr="00876A1F" w:rsidDel="00067BB1">
                <w:rPr>
                  <w:rFonts w:ascii="Times New Roman" w:hAnsi="Times New Roman"/>
                  <w:sz w:val="20"/>
                  <w:szCs w:val="20"/>
                  <w:lang w:val="id-ID"/>
                </w:rPr>
                <w:delText>Shipping Line</w:delText>
              </w:r>
            </w:del>
            <w:ins w:id="632" w:author="Novita Nurfiana" w:date="2021-09-20T15:29:00Z">
              <w:r w:rsidR="00067BB1">
                <w:rPr>
                  <w:rFonts w:ascii="Times New Roman" w:hAnsi="Times New Roman"/>
                  <w:sz w:val="20"/>
                  <w:szCs w:val="20"/>
                </w:rPr>
                <w:t>SSL</w:t>
              </w:r>
            </w:ins>
            <w:r w:rsidRPr="00876A1F">
              <w:rPr>
                <w:rFonts w:ascii="Times New Roman" w:hAnsi="Times New Roman"/>
                <w:sz w:val="20"/>
                <w:szCs w:val="20"/>
              </w:rPr>
              <w:t xml:space="preserve"> shall be required to send unloading Baplies by e-mail not later than </w:t>
            </w:r>
            <w:r w:rsidRPr="00876A1F">
              <w:rPr>
                <w:rFonts w:ascii="Times New Roman" w:hAnsi="Times New Roman"/>
                <w:sz w:val="20"/>
                <w:szCs w:val="20"/>
                <w:lang w:val="id-ID"/>
              </w:rPr>
              <w:t>three</w:t>
            </w:r>
            <w:r w:rsidRPr="00876A1F">
              <w:rPr>
                <w:rFonts w:ascii="Times New Roman" w:hAnsi="Times New Roman"/>
                <w:sz w:val="20"/>
                <w:szCs w:val="20"/>
              </w:rPr>
              <w:t xml:space="preserve"> </w:t>
            </w:r>
            <w:del w:id="633" w:author="Novita Nurfiana" w:date="2021-09-20T15:30:00Z">
              <w:r w:rsidRPr="00876A1F" w:rsidDel="00067BB1">
                <w:rPr>
                  <w:rFonts w:ascii="Times New Roman" w:hAnsi="Times New Roman"/>
                  <w:sz w:val="20"/>
                  <w:szCs w:val="20"/>
                </w:rPr>
                <w:delText>(</w:delText>
              </w:r>
            </w:del>
            <w:r w:rsidRPr="00876A1F">
              <w:rPr>
                <w:rFonts w:ascii="Times New Roman" w:hAnsi="Times New Roman"/>
                <w:sz w:val="20"/>
                <w:szCs w:val="20"/>
                <w:lang w:val="id-ID"/>
              </w:rPr>
              <w:t>3</w:t>
            </w:r>
            <w:del w:id="634" w:author="Novita Nurfiana" w:date="2021-09-20T15:30:00Z">
              <w:r w:rsidRPr="00876A1F" w:rsidDel="00067BB1">
                <w:rPr>
                  <w:rFonts w:ascii="Times New Roman" w:hAnsi="Times New Roman"/>
                  <w:sz w:val="20"/>
                  <w:szCs w:val="20"/>
                </w:rPr>
                <w:delText>)</w:delText>
              </w:r>
            </w:del>
            <w:ins w:id="635" w:author="Novita Nurfiana" w:date="2021-09-20T15:31:00Z">
              <w:r w:rsidR="00067BB1">
                <w:rPr>
                  <w:rFonts w:ascii="Times New Roman" w:hAnsi="Times New Roman"/>
                  <w:sz w:val="20"/>
                  <w:szCs w:val="20"/>
                </w:rPr>
                <w:t>(Three)</w:t>
              </w:r>
            </w:ins>
            <w:r w:rsidRPr="00876A1F">
              <w:rPr>
                <w:rFonts w:ascii="Times New Roman" w:hAnsi="Times New Roman"/>
                <w:sz w:val="20"/>
                <w:szCs w:val="20"/>
              </w:rPr>
              <w:t xml:space="preserve"> hours prior to vessel berthing times.</w:t>
            </w:r>
            <w:commentRangeEnd w:id="630"/>
            <w:r w:rsidR="001A5747">
              <w:rPr>
                <w:rStyle w:val="CommentReference"/>
              </w:rPr>
              <w:commentReference w:id="630"/>
            </w:r>
          </w:p>
          <w:p w14:paraId="70C7D7A1" w14:textId="77777777" w:rsidR="00801EAB" w:rsidRPr="00876A1F" w:rsidRDefault="00801EAB" w:rsidP="00801EAB">
            <w:pPr>
              <w:pStyle w:val="NoSpacing"/>
              <w:jc w:val="both"/>
              <w:rPr>
                <w:rFonts w:ascii="Times New Roman" w:hAnsi="Times New Roman"/>
                <w:sz w:val="20"/>
                <w:szCs w:val="20"/>
                <w:lang w:val="id-ID"/>
              </w:rPr>
            </w:pPr>
          </w:p>
          <w:p w14:paraId="3DA82DAE" w14:textId="77777777" w:rsidR="00801EAB" w:rsidRPr="00876A1F" w:rsidRDefault="00801EAB">
            <w:pPr>
              <w:pStyle w:val="NoSpacing"/>
              <w:numPr>
                <w:ilvl w:val="0"/>
                <w:numId w:val="38"/>
              </w:numPr>
              <w:ind w:left="426" w:hanging="426"/>
              <w:jc w:val="both"/>
              <w:rPr>
                <w:rFonts w:ascii="Times New Roman" w:hAnsi="Times New Roman"/>
                <w:sz w:val="20"/>
                <w:szCs w:val="20"/>
                <w:lang w:val="id-ID"/>
              </w:rPr>
              <w:pPrChange w:id="636" w:author="Novita Nurfiana" w:date="2021-09-20T16:59:00Z">
                <w:pPr>
                  <w:pStyle w:val="NoSpacing"/>
                  <w:numPr>
                    <w:numId w:val="43"/>
                  </w:numPr>
                  <w:ind w:left="426" w:hanging="426"/>
                  <w:jc w:val="both"/>
                </w:pPr>
              </w:pPrChange>
            </w:pPr>
            <w:commentRangeStart w:id="637"/>
            <w:del w:id="638" w:author="Novita Nurfiana" w:date="2021-09-20T16:30:00Z">
              <w:r w:rsidRPr="00876A1F" w:rsidDel="001A5747">
                <w:rPr>
                  <w:rFonts w:ascii="Times New Roman" w:hAnsi="Times New Roman"/>
                  <w:sz w:val="20"/>
                  <w:szCs w:val="20"/>
                </w:rPr>
                <w:lastRenderedPageBreak/>
                <w:delText xml:space="preserve">The Party of the </w:delText>
              </w:r>
              <w:r w:rsidRPr="00876A1F" w:rsidDel="001A5747">
                <w:rPr>
                  <w:rFonts w:ascii="Times New Roman" w:hAnsi="Times New Roman"/>
                  <w:sz w:val="20"/>
                  <w:szCs w:val="20"/>
                  <w:lang w:val="id-ID"/>
                </w:rPr>
                <w:delText>Prima Container Terminal</w:delText>
              </w:r>
            </w:del>
            <w:ins w:id="639" w:author="Novita Nurfiana" w:date="2021-09-20T16:30:00Z">
              <w:del w:id="640" w:author="Ananta Aji Wiguna" w:date="2021-09-23T13:41:00Z">
                <w:r w:rsidR="001A5747" w:rsidDel="009F6397">
                  <w:rPr>
                    <w:rFonts w:ascii="Times New Roman" w:hAnsi="Times New Roman"/>
                    <w:sz w:val="20"/>
                    <w:szCs w:val="20"/>
                  </w:rPr>
                  <w:delText xml:space="preserve"> </w:delText>
                </w:r>
              </w:del>
              <w:r w:rsidR="001A5747">
                <w:rPr>
                  <w:rFonts w:ascii="Times New Roman" w:hAnsi="Times New Roman"/>
                  <w:sz w:val="20"/>
                  <w:szCs w:val="20"/>
                </w:rPr>
                <w:t>PTP</w:t>
              </w:r>
            </w:ins>
            <w:r w:rsidRPr="00876A1F">
              <w:rPr>
                <w:rFonts w:ascii="Times New Roman" w:hAnsi="Times New Roman"/>
                <w:sz w:val="20"/>
                <w:szCs w:val="20"/>
              </w:rPr>
              <w:t xml:space="preserve"> shall be required to send the particulars of loading Baplies and terminal departure report not later than </w:t>
            </w:r>
            <w:del w:id="641" w:author="Novita Nurfiana" w:date="2021-09-20T16:30:00Z">
              <w:r w:rsidRPr="00876A1F" w:rsidDel="001A5747">
                <w:rPr>
                  <w:rFonts w:ascii="Times New Roman" w:hAnsi="Times New Roman"/>
                  <w:sz w:val="20"/>
                  <w:szCs w:val="20"/>
                </w:rPr>
                <w:delText>four (4)</w:delText>
              </w:r>
            </w:del>
            <w:ins w:id="642" w:author="Novita Nurfiana" w:date="2021-09-20T16:30:00Z">
              <w:r w:rsidR="001A5747">
                <w:rPr>
                  <w:rFonts w:ascii="Times New Roman" w:hAnsi="Times New Roman"/>
                  <w:sz w:val="20"/>
                  <w:szCs w:val="20"/>
                </w:rPr>
                <w:t xml:space="preserve"> 4 (four)</w:t>
              </w:r>
            </w:ins>
            <w:r w:rsidRPr="00876A1F">
              <w:rPr>
                <w:rFonts w:ascii="Times New Roman" w:hAnsi="Times New Roman"/>
                <w:sz w:val="20"/>
                <w:szCs w:val="20"/>
              </w:rPr>
              <w:t xml:space="preserve"> hours </w:t>
            </w:r>
            <w:del w:id="643" w:author="Ananta Aji Wiguna" w:date="2021-09-23T13:41:00Z">
              <w:r w:rsidRPr="00876A1F" w:rsidDel="009F6397">
                <w:rPr>
                  <w:rFonts w:ascii="Times New Roman" w:hAnsi="Times New Roman"/>
                  <w:sz w:val="20"/>
                  <w:szCs w:val="20"/>
                </w:rPr>
                <w:delText xml:space="preserve">subsequent </w:delText>
              </w:r>
            </w:del>
            <w:ins w:id="644" w:author="Ananta Aji Wiguna" w:date="2021-09-23T13:41:00Z">
              <w:r w:rsidR="009F6397">
                <w:rPr>
                  <w:rFonts w:ascii="Times New Roman" w:hAnsi="Times New Roman"/>
                  <w:sz w:val="20"/>
                  <w:szCs w:val="20"/>
                </w:rPr>
                <w:t>after</w:t>
              </w:r>
              <w:r w:rsidR="009F6397" w:rsidRPr="00876A1F">
                <w:rPr>
                  <w:rFonts w:ascii="Times New Roman" w:hAnsi="Times New Roman"/>
                  <w:sz w:val="20"/>
                  <w:szCs w:val="20"/>
                </w:rPr>
                <w:t xml:space="preserve"> </w:t>
              </w:r>
            </w:ins>
            <w:del w:id="645" w:author="Ananta Aji Wiguna" w:date="2021-09-23T13:41:00Z">
              <w:r w:rsidRPr="00876A1F" w:rsidDel="009F6397">
                <w:rPr>
                  <w:rFonts w:ascii="Times New Roman" w:hAnsi="Times New Roman"/>
                  <w:sz w:val="20"/>
                  <w:szCs w:val="20"/>
                </w:rPr>
                <w:delText xml:space="preserve">to vessel </w:delText>
              </w:r>
            </w:del>
            <w:ins w:id="646" w:author="Ananta Aji Wiguna" w:date="2021-09-23T13:41:00Z">
              <w:r w:rsidR="009F6397">
                <w:rPr>
                  <w:rFonts w:ascii="Times New Roman" w:hAnsi="Times New Roman"/>
                  <w:sz w:val="20"/>
                  <w:szCs w:val="20"/>
                </w:rPr>
                <w:t xml:space="preserve">the </w:t>
              </w:r>
            </w:ins>
            <w:r w:rsidRPr="00876A1F">
              <w:rPr>
                <w:rFonts w:ascii="Times New Roman" w:hAnsi="Times New Roman"/>
                <w:sz w:val="20"/>
                <w:szCs w:val="20"/>
              </w:rPr>
              <w:t>departure</w:t>
            </w:r>
            <w:ins w:id="647" w:author="Ananta Aji Wiguna" w:date="2021-09-23T13:42:00Z">
              <w:r w:rsidR="009F6397">
                <w:rPr>
                  <w:rFonts w:ascii="Times New Roman" w:hAnsi="Times New Roman"/>
                  <w:sz w:val="20"/>
                  <w:szCs w:val="20"/>
                </w:rPr>
                <w:t xml:space="preserve"> of the vessel</w:t>
              </w:r>
            </w:ins>
            <w:r w:rsidRPr="00876A1F">
              <w:rPr>
                <w:rFonts w:ascii="Times New Roman" w:hAnsi="Times New Roman"/>
                <w:sz w:val="20"/>
                <w:szCs w:val="20"/>
              </w:rPr>
              <w:t xml:space="preserve"> or last line.</w:t>
            </w:r>
            <w:commentRangeEnd w:id="637"/>
            <w:r w:rsidR="001A5747">
              <w:rPr>
                <w:rStyle w:val="CommentReference"/>
              </w:rPr>
              <w:commentReference w:id="637"/>
            </w:r>
          </w:p>
          <w:p w14:paraId="77ED3F27" w14:textId="77777777" w:rsidR="00801EAB" w:rsidRPr="00876A1F" w:rsidRDefault="00801EAB" w:rsidP="00801EAB">
            <w:pPr>
              <w:pStyle w:val="NoSpacing"/>
              <w:jc w:val="both"/>
              <w:rPr>
                <w:rFonts w:ascii="Times New Roman" w:hAnsi="Times New Roman"/>
                <w:sz w:val="20"/>
                <w:szCs w:val="20"/>
              </w:rPr>
            </w:pPr>
          </w:p>
          <w:p w14:paraId="639CBE4A" w14:textId="77777777" w:rsidR="00801EAB" w:rsidRPr="00876A1F" w:rsidRDefault="00801EAB">
            <w:pPr>
              <w:pStyle w:val="NoSpacing"/>
              <w:numPr>
                <w:ilvl w:val="0"/>
                <w:numId w:val="37"/>
              </w:numPr>
              <w:ind w:left="426" w:hanging="426"/>
              <w:jc w:val="both"/>
              <w:rPr>
                <w:rFonts w:ascii="Times New Roman" w:hAnsi="Times New Roman"/>
                <w:sz w:val="20"/>
                <w:szCs w:val="20"/>
              </w:rPr>
              <w:pPrChange w:id="648" w:author="Novita Nurfiana" w:date="2021-09-20T16:59:00Z">
                <w:pPr>
                  <w:pStyle w:val="NoSpacing"/>
                  <w:numPr>
                    <w:numId w:val="42"/>
                  </w:numPr>
                  <w:ind w:left="426" w:hanging="426"/>
                  <w:jc w:val="both"/>
                </w:pPr>
              </w:pPrChange>
            </w:pPr>
            <w:commentRangeStart w:id="649"/>
            <w:del w:id="650" w:author="Novita Nurfiana" w:date="2021-09-20T16:32:00Z">
              <w:r w:rsidRPr="00876A1F" w:rsidDel="001A5747">
                <w:rPr>
                  <w:rFonts w:ascii="Times New Roman" w:hAnsi="Times New Roman"/>
                  <w:sz w:val="20"/>
                  <w:szCs w:val="20"/>
                </w:rPr>
                <w:delText xml:space="preserve">The Party of the </w:delText>
              </w:r>
              <w:r w:rsidRPr="00876A1F" w:rsidDel="001A5747">
                <w:rPr>
                  <w:rFonts w:ascii="Times New Roman" w:hAnsi="Times New Roman"/>
                  <w:sz w:val="20"/>
                  <w:szCs w:val="20"/>
                  <w:lang w:val="id-ID"/>
                </w:rPr>
                <w:delText>Prima Container Terminal</w:delText>
              </w:r>
            </w:del>
            <w:ins w:id="651" w:author="Novita Nurfiana" w:date="2021-09-20T16:32:00Z">
              <w:del w:id="652" w:author="Ananta Aji Wiguna" w:date="2021-09-23T13:42:00Z">
                <w:r w:rsidR="001A5747" w:rsidDel="009F6397">
                  <w:rPr>
                    <w:rFonts w:ascii="Times New Roman" w:hAnsi="Times New Roman"/>
                    <w:sz w:val="20"/>
                    <w:szCs w:val="20"/>
                  </w:rPr>
                  <w:delText xml:space="preserve"> </w:delText>
                </w:r>
              </w:del>
              <w:r w:rsidR="001A5747">
                <w:rPr>
                  <w:rFonts w:ascii="Times New Roman" w:hAnsi="Times New Roman"/>
                  <w:sz w:val="20"/>
                  <w:szCs w:val="20"/>
                </w:rPr>
                <w:t>PTP</w:t>
              </w:r>
            </w:ins>
            <w:r w:rsidRPr="00876A1F">
              <w:rPr>
                <w:rFonts w:ascii="Times New Roman" w:hAnsi="Times New Roman"/>
                <w:sz w:val="20"/>
                <w:szCs w:val="20"/>
              </w:rPr>
              <w:t xml:space="preserve"> shall be required to send Codeco particulars to </w:t>
            </w:r>
            <w:del w:id="653" w:author="Novita Nurfiana" w:date="2021-09-20T16:32:00Z">
              <w:r w:rsidRPr="00876A1F" w:rsidDel="001A5747">
                <w:rPr>
                  <w:rFonts w:ascii="Times New Roman" w:hAnsi="Times New Roman"/>
                  <w:sz w:val="20"/>
                  <w:szCs w:val="20"/>
                </w:rPr>
                <w:delText xml:space="preserve">the Party of the </w:delText>
              </w:r>
              <w:r w:rsidRPr="00876A1F" w:rsidDel="001A5747">
                <w:rPr>
                  <w:rFonts w:ascii="Times New Roman" w:hAnsi="Times New Roman"/>
                  <w:sz w:val="20"/>
                  <w:szCs w:val="20"/>
                  <w:lang w:val="id-ID"/>
                </w:rPr>
                <w:delText>Samudera Shipping Line</w:delText>
              </w:r>
            </w:del>
            <w:ins w:id="654" w:author="Novita Nurfiana" w:date="2021-09-20T16:32:00Z">
              <w:r w:rsidR="001A5747">
                <w:rPr>
                  <w:rFonts w:ascii="Times New Roman" w:hAnsi="Times New Roman"/>
                  <w:sz w:val="20"/>
                  <w:szCs w:val="20"/>
                </w:rPr>
                <w:t xml:space="preserve"> SSL</w:t>
              </w:r>
            </w:ins>
            <w:r w:rsidRPr="00876A1F">
              <w:rPr>
                <w:rFonts w:ascii="Times New Roman" w:hAnsi="Times New Roman"/>
                <w:sz w:val="20"/>
                <w:szCs w:val="20"/>
              </w:rPr>
              <w:t xml:space="preserve"> by e-mail every </w:t>
            </w:r>
            <w:del w:id="655" w:author="Novita Nurfiana" w:date="2021-09-20T16:32:00Z">
              <w:r w:rsidRPr="00876A1F" w:rsidDel="001A5747">
                <w:rPr>
                  <w:rFonts w:ascii="Times New Roman" w:hAnsi="Times New Roman"/>
                  <w:sz w:val="20"/>
                  <w:szCs w:val="20"/>
                </w:rPr>
                <w:delText>three (3)</w:delText>
              </w:r>
            </w:del>
            <w:ins w:id="656" w:author="Novita Nurfiana" w:date="2021-09-20T16:32:00Z">
              <w:r w:rsidR="001A5747">
                <w:rPr>
                  <w:rFonts w:ascii="Times New Roman" w:hAnsi="Times New Roman"/>
                  <w:sz w:val="20"/>
                  <w:szCs w:val="20"/>
                </w:rPr>
                <w:t xml:space="preserve"> 3 (three)</w:t>
              </w:r>
            </w:ins>
            <w:r w:rsidRPr="00876A1F">
              <w:rPr>
                <w:rFonts w:ascii="Times New Roman" w:hAnsi="Times New Roman"/>
                <w:sz w:val="20"/>
                <w:szCs w:val="20"/>
              </w:rPr>
              <w:t xml:space="preserve"> hours.</w:t>
            </w:r>
            <w:commentRangeEnd w:id="649"/>
            <w:r w:rsidR="001A5747">
              <w:rPr>
                <w:rStyle w:val="CommentReference"/>
              </w:rPr>
              <w:commentReference w:id="649"/>
            </w:r>
          </w:p>
          <w:p w14:paraId="0F3D184B" w14:textId="77777777" w:rsidR="00801EAB" w:rsidRPr="00876A1F" w:rsidRDefault="00801EAB" w:rsidP="00801EAB">
            <w:pPr>
              <w:pStyle w:val="NoSpacing"/>
              <w:ind w:left="426"/>
              <w:jc w:val="both"/>
              <w:rPr>
                <w:rFonts w:ascii="Times New Roman" w:hAnsi="Times New Roman"/>
                <w:sz w:val="20"/>
                <w:szCs w:val="20"/>
              </w:rPr>
            </w:pPr>
          </w:p>
          <w:p w14:paraId="35D9AEF1" w14:textId="77777777" w:rsidR="00801EAB" w:rsidRPr="009417D1" w:rsidRDefault="00801EAB">
            <w:pPr>
              <w:pStyle w:val="NoSpacing"/>
              <w:numPr>
                <w:ilvl w:val="0"/>
                <w:numId w:val="37"/>
              </w:numPr>
              <w:ind w:left="426" w:hanging="426"/>
              <w:jc w:val="both"/>
              <w:rPr>
                <w:rFonts w:ascii="Times New Roman" w:hAnsi="Times New Roman"/>
                <w:sz w:val="20"/>
                <w:szCs w:val="20"/>
              </w:rPr>
              <w:pPrChange w:id="657" w:author="Novita Nurfiana" w:date="2021-09-20T16:59:00Z">
                <w:pPr>
                  <w:pStyle w:val="NoSpacing"/>
                  <w:numPr>
                    <w:numId w:val="42"/>
                  </w:numPr>
                  <w:ind w:left="426" w:hanging="426"/>
                  <w:jc w:val="both"/>
                </w:pPr>
              </w:pPrChange>
            </w:pPr>
            <w:commentRangeStart w:id="658"/>
            <w:del w:id="659" w:author="Novita Nurfiana" w:date="2021-09-20T16:33:00Z">
              <w:r w:rsidRPr="00876A1F" w:rsidDel="001A5747">
                <w:rPr>
                  <w:rFonts w:ascii="Times New Roman" w:hAnsi="Times New Roman"/>
                  <w:sz w:val="20"/>
                  <w:szCs w:val="20"/>
                </w:rPr>
                <w:delText xml:space="preserve">The Party of the </w:delText>
              </w:r>
              <w:r w:rsidRPr="00876A1F" w:rsidDel="001A5747">
                <w:rPr>
                  <w:rFonts w:ascii="Times New Roman" w:hAnsi="Times New Roman"/>
                  <w:sz w:val="20"/>
                  <w:szCs w:val="20"/>
                  <w:lang w:val="id-ID"/>
                </w:rPr>
                <w:delText>Prima Container Terminal</w:delText>
              </w:r>
            </w:del>
            <w:ins w:id="660" w:author="Novita Nurfiana" w:date="2021-09-20T16:33:00Z">
              <w:r w:rsidR="001A5747">
                <w:rPr>
                  <w:rFonts w:ascii="Times New Roman" w:hAnsi="Times New Roman"/>
                  <w:sz w:val="20"/>
                  <w:szCs w:val="20"/>
                </w:rPr>
                <w:t xml:space="preserve"> PTP</w:t>
              </w:r>
            </w:ins>
            <w:r w:rsidRPr="00876A1F">
              <w:rPr>
                <w:rFonts w:ascii="Times New Roman" w:hAnsi="Times New Roman"/>
                <w:sz w:val="20"/>
                <w:szCs w:val="20"/>
              </w:rPr>
              <w:t xml:space="preserve"> shall be required to send Coari particulars to </w:t>
            </w:r>
            <w:del w:id="661" w:author="Novita Nurfiana" w:date="2021-09-20T16:33:00Z">
              <w:r w:rsidRPr="00876A1F" w:rsidDel="001A5747">
                <w:rPr>
                  <w:rFonts w:ascii="Times New Roman" w:hAnsi="Times New Roman"/>
                  <w:sz w:val="20"/>
                  <w:szCs w:val="20"/>
                </w:rPr>
                <w:delText xml:space="preserve">the Party of the </w:delText>
              </w:r>
              <w:r w:rsidRPr="00876A1F" w:rsidDel="001A5747">
                <w:rPr>
                  <w:rFonts w:ascii="Times New Roman" w:hAnsi="Times New Roman"/>
                  <w:sz w:val="20"/>
                  <w:szCs w:val="20"/>
                  <w:lang w:val="id-ID"/>
                </w:rPr>
                <w:delText>Samudera Shipping Line</w:delText>
              </w:r>
            </w:del>
            <w:ins w:id="662" w:author="Novita Nurfiana" w:date="2021-09-20T16:33:00Z">
              <w:r w:rsidR="001A5747">
                <w:rPr>
                  <w:rFonts w:ascii="Times New Roman" w:hAnsi="Times New Roman"/>
                  <w:sz w:val="20"/>
                  <w:szCs w:val="20"/>
                </w:rPr>
                <w:t xml:space="preserve"> SSL</w:t>
              </w:r>
            </w:ins>
            <w:r w:rsidRPr="00876A1F">
              <w:rPr>
                <w:rFonts w:ascii="Times New Roman" w:hAnsi="Times New Roman"/>
                <w:sz w:val="20"/>
                <w:szCs w:val="20"/>
              </w:rPr>
              <w:t xml:space="preserve"> by e-mail every </w:t>
            </w:r>
            <w:del w:id="663" w:author="Novita Nurfiana" w:date="2021-09-20T16:33:00Z">
              <w:r w:rsidRPr="00876A1F" w:rsidDel="001A5747">
                <w:rPr>
                  <w:rFonts w:ascii="Times New Roman" w:hAnsi="Times New Roman"/>
                  <w:sz w:val="20"/>
                  <w:szCs w:val="20"/>
                </w:rPr>
                <w:delText>three (3)</w:delText>
              </w:r>
            </w:del>
            <w:ins w:id="664" w:author="Novita Nurfiana" w:date="2021-09-20T16:33:00Z">
              <w:r w:rsidR="001A5747">
                <w:rPr>
                  <w:rFonts w:ascii="Times New Roman" w:hAnsi="Times New Roman"/>
                  <w:sz w:val="20"/>
                  <w:szCs w:val="20"/>
                </w:rPr>
                <w:t xml:space="preserve"> 3 (Three)</w:t>
              </w:r>
            </w:ins>
            <w:r w:rsidRPr="00876A1F">
              <w:rPr>
                <w:rFonts w:ascii="Times New Roman" w:hAnsi="Times New Roman"/>
                <w:sz w:val="20"/>
                <w:szCs w:val="20"/>
              </w:rPr>
              <w:t xml:space="preserve"> hours during a Vessel’s berthing time</w:t>
            </w:r>
            <w:r w:rsidRPr="00876A1F">
              <w:rPr>
                <w:rFonts w:ascii="Times New Roman" w:hAnsi="Times New Roman"/>
                <w:color w:val="808080"/>
                <w:sz w:val="20"/>
                <w:szCs w:val="20"/>
              </w:rPr>
              <w:t>.</w:t>
            </w:r>
            <w:commentRangeEnd w:id="658"/>
            <w:r w:rsidR="001A5747">
              <w:rPr>
                <w:rStyle w:val="CommentReference"/>
              </w:rPr>
              <w:commentReference w:id="658"/>
            </w:r>
          </w:p>
          <w:p w14:paraId="7B192824" w14:textId="77777777" w:rsidR="009417D1" w:rsidRPr="00876A1F" w:rsidRDefault="009417D1" w:rsidP="009417D1">
            <w:pPr>
              <w:pStyle w:val="NoSpacing"/>
              <w:jc w:val="both"/>
              <w:rPr>
                <w:rFonts w:ascii="Times New Roman" w:hAnsi="Times New Roman"/>
                <w:sz w:val="20"/>
                <w:szCs w:val="20"/>
              </w:rPr>
            </w:pPr>
          </w:p>
          <w:p w14:paraId="0F25F00E" w14:textId="77777777" w:rsidR="00801EAB" w:rsidRPr="00876A1F" w:rsidRDefault="00801EAB">
            <w:pPr>
              <w:rPr>
                <w:rFonts w:ascii="Times New Roman" w:hAnsi="Times New Roman"/>
                <w:sz w:val="20"/>
                <w:szCs w:val="20"/>
              </w:rPr>
            </w:pPr>
          </w:p>
          <w:p w14:paraId="3D77100B" w14:textId="77777777" w:rsidR="00801EAB" w:rsidRPr="00876A1F" w:rsidRDefault="00801EAB" w:rsidP="009417D1">
            <w:pPr>
              <w:pStyle w:val="NoSpacing"/>
              <w:jc w:val="center"/>
              <w:rPr>
                <w:rFonts w:ascii="Times New Roman" w:hAnsi="Times New Roman"/>
                <w:b/>
                <w:sz w:val="20"/>
                <w:szCs w:val="20"/>
              </w:rPr>
            </w:pPr>
            <w:r w:rsidRPr="00876A1F">
              <w:rPr>
                <w:rFonts w:ascii="Times New Roman" w:hAnsi="Times New Roman"/>
                <w:b/>
                <w:sz w:val="20"/>
                <w:szCs w:val="20"/>
              </w:rPr>
              <w:t>ARTICLE 6</w:t>
            </w:r>
          </w:p>
          <w:p w14:paraId="1BAF505D" w14:textId="77777777" w:rsidR="00801EAB" w:rsidRPr="00876A1F" w:rsidRDefault="00801EAB" w:rsidP="00801EAB">
            <w:pPr>
              <w:pStyle w:val="Default"/>
              <w:widowControl/>
              <w:tabs>
                <w:tab w:val="left" w:pos="709"/>
              </w:tabs>
              <w:ind w:right="-3"/>
              <w:jc w:val="center"/>
              <w:rPr>
                <w:rFonts w:ascii="Times New Roman" w:hAnsi="Times New Roman" w:cs="Times New Roman"/>
                <w:b/>
                <w:color w:val="auto"/>
                <w:sz w:val="20"/>
                <w:szCs w:val="20"/>
              </w:rPr>
            </w:pPr>
            <w:r w:rsidRPr="00876A1F">
              <w:rPr>
                <w:rFonts w:ascii="Times New Roman" w:hAnsi="Times New Roman" w:cs="Times New Roman"/>
                <w:b/>
                <w:color w:val="auto"/>
                <w:sz w:val="20"/>
                <w:szCs w:val="20"/>
              </w:rPr>
              <w:t>CLAIMS</w:t>
            </w:r>
          </w:p>
          <w:p w14:paraId="2FAAB583" w14:textId="77777777" w:rsidR="00801EAB" w:rsidRDefault="00801EAB" w:rsidP="00801EAB">
            <w:pPr>
              <w:pStyle w:val="NoSpacing"/>
              <w:jc w:val="center"/>
              <w:rPr>
                <w:ins w:id="665" w:author="Ananta Aji Wiguna" w:date="2021-09-23T13:42:00Z"/>
                <w:rFonts w:ascii="Times New Roman" w:hAnsi="Times New Roman"/>
                <w:b/>
                <w:sz w:val="20"/>
                <w:szCs w:val="20"/>
              </w:rPr>
            </w:pPr>
          </w:p>
          <w:p w14:paraId="43021F22" w14:textId="77777777" w:rsidR="00527C6C" w:rsidRPr="00876A1F" w:rsidRDefault="00527C6C" w:rsidP="00801EAB">
            <w:pPr>
              <w:pStyle w:val="NoSpacing"/>
              <w:jc w:val="center"/>
              <w:rPr>
                <w:rFonts w:ascii="Times New Roman" w:hAnsi="Times New Roman"/>
                <w:b/>
                <w:sz w:val="20"/>
                <w:szCs w:val="20"/>
              </w:rPr>
            </w:pPr>
          </w:p>
          <w:p w14:paraId="43712C33" w14:textId="77777777" w:rsidR="00801EAB" w:rsidRPr="00876A1F" w:rsidRDefault="00801EAB">
            <w:pPr>
              <w:pStyle w:val="NoSpacing"/>
              <w:numPr>
                <w:ilvl w:val="0"/>
                <w:numId w:val="40"/>
              </w:numPr>
              <w:ind w:left="426" w:hanging="426"/>
              <w:jc w:val="both"/>
              <w:rPr>
                <w:rFonts w:ascii="Times New Roman" w:hAnsi="Times New Roman"/>
                <w:b/>
                <w:sz w:val="20"/>
                <w:szCs w:val="20"/>
              </w:rPr>
              <w:pPrChange w:id="666" w:author="Novita Nurfiana" w:date="2021-09-20T16:59:00Z">
                <w:pPr>
                  <w:pStyle w:val="NoSpacing"/>
                  <w:numPr>
                    <w:numId w:val="45"/>
                  </w:numPr>
                  <w:ind w:left="426" w:hanging="426"/>
                  <w:jc w:val="both"/>
                </w:pPr>
              </w:pPrChange>
            </w:pPr>
            <w:commentRangeStart w:id="667"/>
            <w:del w:id="668" w:author="Ananta Aji Wiguna" w:date="2021-09-23T13:42:00Z">
              <w:r w:rsidRPr="00876A1F" w:rsidDel="00527C6C">
                <w:rPr>
                  <w:rFonts w:ascii="Times New Roman" w:hAnsi="Times New Roman"/>
                  <w:sz w:val="20"/>
                  <w:szCs w:val="20"/>
                </w:rPr>
                <w:delText xml:space="preserve">Should </w:delText>
              </w:r>
            </w:del>
            <w:ins w:id="669" w:author="Ananta Aji Wiguna" w:date="2021-09-23T13:42:00Z">
              <w:r w:rsidR="00527C6C">
                <w:rPr>
                  <w:rFonts w:ascii="Times New Roman" w:hAnsi="Times New Roman"/>
                  <w:sz w:val="20"/>
                  <w:szCs w:val="20"/>
                </w:rPr>
                <w:t>In the event of</w:t>
              </w:r>
              <w:r w:rsidR="00527C6C" w:rsidRPr="00876A1F">
                <w:rPr>
                  <w:rFonts w:ascii="Times New Roman" w:hAnsi="Times New Roman"/>
                  <w:sz w:val="20"/>
                  <w:szCs w:val="20"/>
                </w:rPr>
                <w:t xml:space="preserve"> </w:t>
              </w:r>
            </w:ins>
            <w:r w:rsidRPr="00876A1F">
              <w:rPr>
                <w:rFonts w:ascii="Times New Roman" w:hAnsi="Times New Roman"/>
                <w:sz w:val="20"/>
                <w:szCs w:val="20"/>
              </w:rPr>
              <w:t xml:space="preserve">damage </w:t>
            </w:r>
            <w:del w:id="670" w:author="Ananta Aji Wiguna" w:date="2021-09-23T13:42:00Z">
              <w:r w:rsidRPr="00876A1F" w:rsidDel="00527C6C">
                <w:rPr>
                  <w:rFonts w:ascii="Times New Roman" w:hAnsi="Times New Roman"/>
                  <w:sz w:val="20"/>
                  <w:szCs w:val="20"/>
                </w:rPr>
                <w:delText>t</w:delText>
              </w:r>
            </w:del>
            <w:del w:id="671" w:author="Novita Nurfiana" w:date="2021-09-20T16:36:00Z">
              <w:r w:rsidRPr="00876A1F" w:rsidDel="001A5747">
                <w:rPr>
                  <w:rFonts w:ascii="Times New Roman" w:hAnsi="Times New Roman"/>
                  <w:sz w:val="20"/>
                  <w:szCs w:val="20"/>
                </w:rPr>
                <w:delText xml:space="preserve">o </w:delText>
              </w:r>
            </w:del>
            <w:r w:rsidRPr="00876A1F">
              <w:rPr>
                <w:rFonts w:ascii="Times New Roman" w:hAnsi="Times New Roman"/>
                <w:sz w:val="20"/>
                <w:szCs w:val="20"/>
              </w:rPr>
              <w:t>and</w:t>
            </w:r>
            <w:ins w:id="672" w:author="Ananta Aji Wiguna" w:date="2021-09-23T13:43:00Z">
              <w:r w:rsidR="00527C6C">
                <w:rPr>
                  <w:rFonts w:ascii="Times New Roman" w:hAnsi="Times New Roman"/>
                  <w:sz w:val="20"/>
                  <w:szCs w:val="20"/>
                </w:rPr>
                <w:t xml:space="preserve"> </w:t>
              </w:r>
            </w:ins>
            <w:del w:id="673" w:author="Ananta Aji Wiguna" w:date="2021-09-23T13:43:00Z">
              <w:r w:rsidRPr="00876A1F" w:rsidDel="00527C6C">
                <w:rPr>
                  <w:rFonts w:ascii="Times New Roman" w:hAnsi="Times New Roman"/>
                  <w:sz w:val="20"/>
                  <w:szCs w:val="20"/>
                </w:rPr>
                <w:delText>/</w:delText>
              </w:r>
            </w:del>
            <w:r w:rsidRPr="00876A1F">
              <w:rPr>
                <w:rFonts w:ascii="Times New Roman" w:hAnsi="Times New Roman"/>
                <w:sz w:val="20"/>
                <w:szCs w:val="20"/>
              </w:rPr>
              <w:t>or loss</w:t>
            </w:r>
            <w:ins w:id="674" w:author="Novita Nurfiana" w:date="2021-09-20T16:36:00Z">
              <w:r w:rsidR="001A5747">
                <w:rPr>
                  <w:rFonts w:ascii="Times New Roman" w:hAnsi="Times New Roman"/>
                  <w:sz w:val="20"/>
                  <w:szCs w:val="20"/>
                </w:rPr>
                <w:t xml:space="preserve"> </w:t>
              </w:r>
            </w:ins>
            <w:ins w:id="675" w:author="Ananta Aji Wiguna" w:date="2021-09-23T13:43:00Z">
              <w:r w:rsidR="00527C6C">
                <w:rPr>
                  <w:rFonts w:ascii="Times New Roman" w:hAnsi="Times New Roman"/>
                  <w:sz w:val="20"/>
                  <w:szCs w:val="20"/>
                </w:rPr>
                <w:t xml:space="preserve">occurred </w:t>
              </w:r>
            </w:ins>
            <w:ins w:id="676" w:author="Novita Nurfiana" w:date="2021-09-20T16:36:00Z">
              <w:del w:id="677" w:author="Ananta Aji Wiguna" w:date="2021-09-23T13:42:00Z">
                <w:r w:rsidR="001A5747" w:rsidDel="00527C6C">
                  <w:rPr>
                    <w:rFonts w:ascii="Times New Roman" w:hAnsi="Times New Roman"/>
                    <w:sz w:val="20"/>
                    <w:szCs w:val="20"/>
                  </w:rPr>
                  <w:delText xml:space="preserve">happened </w:delText>
                </w:r>
              </w:del>
              <w:r w:rsidR="001A5747">
                <w:rPr>
                  <w:rFonts w:ascii="Times New Roman" w:hAnsi="Times New Roman"/>
                  <w:sz w:val="20"/>
                  <w:szCs w:val="20"/>
                </w:rPr>
                <w:t>to</w:t>
              </w:r>
            </w:ins>
            <w:r w:rsidRPr="00876A1F">
              <w:rPr>
                <w:rFonts w:ascii="Times New Roman" w:hAnsi="Times New Roman"/>
                <w:sz w:val="20"/>
                <w:szCs w:val="20"/>
              </w:rPr>
              <w:t xml:space="preserve"> </w:t>
            </w:r>
            <w:ins w:id="678" w:author="Ananta Aji Wiguna" w:date="2021-09-23T13:43:00Z">
              <w:r w:rsidR="00527C6C">
                <w:rPr>
                  <w:rFonts w:ascii="Times New Roman" w:hAnsi="Times New Roman"/>
                  <w:sz w:val="20"/>
                  <w:szCs w:val="20"/>
                </w:rPr>
                <w:t xml:space="preserve">the </w:t>
              </w:r>
            </w:ins>
            <w:del w:id="679" w:author="Novita Nurfiana" w:date="2021-09-20T16:36:00Z">
              <w:r w:rsidRPr="00876A1F" w:rsidDel="001A5747">
                <w:rPr>
                  <w:rFonts w:ascii="Times New Roman" w:hAnsi="Times New Roman"/>
                  <w:sz w:val="20"/>
                  <w:szCs w:val="20"/>
                </w:rPr>
                <w:delText>of</w:delText>
              </w:r>
            </w:del>
            <w:r w:rsidRPr="00876A1F">
              <w:rPr>
                <w:rFonts w:ascii="Times New Roman" w:hAnsi="Times New Roman"/>
                <w:sz w:val="20"/>
                <w:szCs w:val="20"/>
              </w:rPr>
              <w:t xml:space="preserve"> part of the Vessel</w:t>
            </w:r>
            <w:ins w:id="680" w:author="Ananta Aji Wiguna" w:date="2021-09-23T13:43:00Z">
              <w:r w:rsidR="00527C6C">
                <w:rPr>
                  <w:rFonts w:ascii="Times New Roman" w:hAnsi="Times New Roman"/>
                  <w:sz w:val="20"/>
                  <w:szCs w:val="20"/>
                </w:rPr>
                <w:t>,</w:t>
              </w:r>
            </w:ins>
            <w:del w:id="681" w:author="Ananta Aji Wiguna" w:date="2021-09-23T13:43:00Z">
              <w:r w:rsidRPr="00876A1F" w:rsidDel="00527C6C">
                <w:rPr>
                  <w:rFonts w:ascii="Times New Roman" w:hAnsi="Times New Roman"/>
                  <w:sz w:val="20"/>
                  <w:szCs w:val="20"/>
                  <w:lang w:val="id-ID"/>
                </w:rPr>
                <w:delText xml:space="preserve"> and</w:delText>
              </w:r>
            </w:del>
            <w:ins w:id="682" w:author="Novita Nurfiana" w:date="2021-09-20T16:36:00Z">
              <w:del w:id="683" w:author="Ananta Aji Wiguna" w:date="2021-09-23T13:43:00Z">
                <w:r w:rsidR="001A5747" w:rsidDel="00527C6C">
                  <w:rPr>
                    <w:rFonts w:ascii="Times New Roman" w:hAnsi="Times New Roman"/>
                    <w:sz w:val="20"/>
                    <w:szCs w:val="20"/>
                  </w:rPr>
                  <w:delText>/or</w:delText>
                </w:r>
              </w:del>
            </w:ins>
            <w:r w:rsidRPr="00876A1F">
              <w:rPr>
                <w:rFonts w:ascii="Times New Roman" w:hAnsi="Times New Roman"/>
                <w:sz w:val="20"/>
                <w:szCs w:val="20"/>
                <w:lang w:val="id-ID"/>
              </w:rPr>
              <w:t xml:space="preserve"> container</w:t>
            </w:r>
            <w:ins w:id="684" w:author="Novita Nurfiana" w:date="2021-09-20T16:36:00Z">
              <w:r w:rsidR="001A5747">
                <w:rPr>
                  <w:rFonts w:ascii="Times New Roman" w:hAnsi="Times New Roman"/>
                  <w:sz w:val="20"/>
                  <w:szCs w:val="20"/>
                </w:rPr>
                <w:t>(s)</w:t>
              </w:r>
            </w:ins>
            <w:r w:rsidRPr="00876A1F">
              <w:rPr>
                <w:rFonts w:ascii="Times New Roman" w:hAnsi="Times New Roman"/>
                <w:sz w:val="20"/>
                <w:szCs w:val="20"/>
              </w:rPr>
              <w:t xml:space="preserve"> as a result </w:t>
            </w:r>
            <w:del w:id="685" w:author="Novita Nurfiana" w:date="2021-09-20T16:36:00Z">
              <w:r w:rsidRPr="00876A1F" w:rsidDel="001A5747">
                <w:rPr>
                  <w:rFonts w:ascii="Times New Roman" w:hAnsi="Times New Roman"/>
                  <w:sz w:val="20"/>
                  <w:szCs w:val="20"/>
                </w:rPr>
                <w:delText xml:space="preserve">of the Party of </w:delText>
              </w:r>
              <w:r w:rsidRPr="00876A1F" w:rsidDel="001A5747">
                <w:rPr>
                  <w:rFonts w:ascii="Times New Roman" w:hAnsi="Times New Roman"/>
                  <w:sz w:val="20"/>
                  <w:szCs w:val="20"/>
                  <w:lang w:val="id-ID"/>
                </w:rPr>
                <w:delText>Prima Container Terminal</w:delText>
              </w:r>
            </w:del>
            <w:ins w:id="686" w:author="Novita Nurfiana" w:date="2021-09-20T16:36:00Z">
              <w:r w:rsidR="001A5747">
                <w:rPr>
                  <w:rFonts w:ascii="Times New Roman" w:hAnsi="Times New Roman"/>
                  <w:sz w:val="20"/>
                  <w:szCs w:val="20"/>
                </w:rPr>
                <w:t>PTP’s</w:t>
              </w:r>
            </w:ins>
            <w:r w:rsidRPr="00876A1F">
              <w:rPr>
                <w:rFonts w:ascii="Times New Roman" w:hAnsi="Times New Roman"/>
                <w:sz w:val="20"/>
                <w:szCs w:val="20"/>
              </w:rPr>
              <w:t xml:space="preserve"> services rendered, the</w:t>
            </w:r>
            <w:ins w:id="687" w:author="Ananta Aji Wiguna" w:date="2021-09-23T13:43:00Z">
              <w:r w:rsidR="00527C6C">
                <w:rPr>
                  <w:rFonts w:ascii="Times New Roman" w:hAnsi="Times New Roman"/>
                  <w:sz w:val="20"/>
                  <w:szCs w:val="20"/>
                </w:rPr>
                <w:t>n the</w:t>
              </w:r>
            </w:ins>
            <w:r w:rsidRPr="00876A1F">
              <w:rPr>
                <w:rFonts w:ascii="Times New Roman" w:hAnsi="Times New Roman"/>
                <w:sz w:val="20"/>
                <w:szCs w:val="20"/>
              </w:rPr>
              <w:t xml:space="preserve"> Parties </w:t>
            </w:r>
            <w:del w:id="688" w:author="Ananta Aji Wiguna" w:date="2021-09-23T13:43:00Z">
              <w:r w:rsidRPr="00876A1F" w:rsidDel="00527C6C">
                <w:rPr>
                  <w:rFonts w:ascii="Times New Roman" w:hAnsi="Times New Roman"/>
                  <w:sz w:val="20"/>
                  <w:szCs w:val="20"/>
                </w:rPr>
                <w:delText xml:space="preserve">hereto </w:delText>
              </w:r>
            </w:del>
            <w:r w:rsidRPr="00876A1F">
              <w:rPr>
                <w:rFonts w:ascii="Times New Roman" w:hAnsi="Times New Roman"/>
                <w:sz w:val="20"/>
                <w:szCs w:val="20"/>
              </w:rPr>
              <w:t>shall be required to make the minutes of damage and</w:t>
            </w:r>
            <w:ins w:id="689" w:author="Ananta Aji Wiguna" w:date="2021-09-23T13:43:00Z">
              <w:r w:rsidR="00527C6C">
                <w:rPr>
                  <w:rFonts w:ascii="Times New Roman" w:hAnsi="Times New Roman"/>
                  <w:sz w:val="20"/>
                  <w:szCs w:val="20"/>
                </w:rPr>
                <w:t xml:space="preserve"> </w:t>
              </w:r>
            </w:ins>
            <w:del w:id="690" w:author="Ananta Aji Wiguna" w:date="2021-09-23T13:43:00Z">
              <w:r w:rsidRPr="00876A1F" w:rsidDel="00527C6C">
                <w:rPr>
                  <w:rFonts w:ascii="Times New Roman" w:hAnsi="Times New Roman"/>
                  <w:sz w:val="20"/>
                  <w:szCs w:val="20"/>
                </w:rPr>
                <w:delText>/</w:delText>
              </w:r>
            </w:del>
            <w:r w:rsidRPr="00876A1F">
              <w:rPr>
                <w:rFonts w:ascii="Times New Roman" w:hAnsi="Times New Roman"/>
                <w:sz w:val="20"/>
                <w:szCs w:val="20"/>
              </w:rPr>
              <w:t xml:space="preserve">or loss </w:t>
            </w:r>
            <w:del w:id="691" w:author="Ananta Aji Wiguna" w:date="2021-09-23T13:43:00Z">
              <w:r w:rsidRPr="00876A1F" w:rsidDel="00527C6C">
                <w:rPr>
                  <w:rFonts w:ascii="Times New Roman" w:hAnsi="Times New Roman"/>
                  <w:sz w:val="20"/>
                  <w:szCs w:val="20"/>
                </w:rPr>
                <w:delText xml:space="preserve">to be </w:delText>
              </w:r>
            </w:del>
            <w:r w:rsidRPr="00876A1F">
              <w:rPr>
                <w:rFonts w:ascii="Times New Roman" w:hAnsi="Times New Roman"/>
                <w:sz w:val="20"/>
                <w:szCs w:val="20"/>
              </w:rPr>
              <w:t xml:space="preserve">signed by the authorized vessel officers and a particular person designated by </w:t>
            </w:r>
            <w:del w:id="692" w:author="Novita Nurfiana" w:date="2021-09-20T16:37:00Z">
              <w:r w:rsidRPr="00876A1F" w:rsidDel="001A5747">
                <w:rPr>
                  <w:rFonts w:ascii="Times New Roman" w:hAnsi="Times New Roman"/>
                  <w:sz w:val="20"/>
                  <w:szCs w:val="20"/>
                </w:rPr>
                <w:delText xml:space="preserve">the Party of the </w:delText>
              </w:r>
              <w:r w:rsidRPr="00876A1F" w:rsidDel="001A5747">
                <w:rPr>
                  <w:rFonts w:ascii="Times New Roman" w:hAnsi="Times New Roman"/>
                  <w:sz w:val="20"/>
                  <w:szCs w:val="20"/>
                  <w:lang w:val="id-ID"/>
                </w:rPr>
                <w:delText>Prima Container Terminal</w:delText>
              </w:r>
            </w:del>
            <w:ins w:id="693" w:author="Novita Nurfiana" w:date="2021-09-20T16:37:00Z">
              <w:r w:rsidR="001A5747">
                <w:rPr>
                  <w:rFonts w:ascii="Times New Roman" w:hAnsi="Times New Roman"/>
                  <w:sz w:val="20"/>
                  <w:szCs w:val="20"/>
                </w:rPr>
                <w:t>PTP</w:t>
              </w:r>
            </w:ins>
            <w:r w:rsidRPr="00876A1F">
              <w:rPr>
                <w:rFonts w:ascii="Times New Roman" w:hAnsi="Times New Roman"/>
                <w:sz w:val="20"/>
                <w:szCs w:val="20"/>
              </w:rPr>
              <w:t>, enclosing support</w:t>
            </w:r>
            <w:ins w:id="694" w:author="Ananta Aji Wiguna" w:date="2021-09-23T13:44:00Z">
              <w:r w:rsidR="00527C6C">
                <w:rPr>
                  <w:rFonts w:ascii="Times New Roman" w:hAnsi="Times New Roman"/>
                  <w:sz w:val="20"/>
                  <w:szCs w:val="20"/>
                </w:rPr>
                <w:t>ing</w:t>
              </w:r>
            </w:ins>
            <w:r w:rsidRPr="00876A1F">
              <w:rPr>
                <w:rFonts w:ascii="Times New Roman" w:hAnsi="Times New Roman"/>
                <w:sz w:val="20"/>
                <w:szCs w:val="20"/>
              </w:rPr>
              <w:t xml:space="preserve"> evidence</w:t>
            </w:r>
            <w:ins w:id="695" w:author="Ananta Aji Wiguna" w:date="2021-09-23T13:44:00Z">
              <w:r w:rsidR="00527C6C">
                <w:rPr>
                  <w:rFonts w:ascii="Times New Roman" w:hAnsi="Times New Roman"/>
                  <w:sz w:val="20"/>
                  <w:szCs w:val="20"/>
                </w:rPr>
                <w:t>s</w:t>
              </w:r>
            </w:ins>
            <w:r w:rsidRPr="00876A1F">
              <w:rPr>
                <w:rFonts w:ascii="Times New Roman" w:hAnsi="Times New Roman"/>
                <w:sz w:val="20"/>
                <w:szCs w:val="20"/>
              </w:rPr>
              <w:t xml:space="preserve"> and stating full names and titles in accordance with the conditions set </w:t>
            </w:r>
            <w:ins w:id="696" w:author="Ananta Aji Wiguna" w:date="2021-09-23T13:44:00Z">
              <w:r w:rsidR="00527C6C">
                <w:rPr>
                  <w:rFonts w:ascii="Times New Roman" w:hAnsi="Times New Roman"/>
                  <w:sz w:val="20"/>
                  <w:szCs w:val="20"/>
                </w:rPr>
                <w:t xml:space="preserve">out </w:t>
              </w:r>
            </w:ins>
            <w:r w:rsidRPr="00876A1F">
              <w:rPr>
                <w:rFonts w:ascii="Times New Roman" w:hAnsi="Times New Roman"/>
                <w:sz w:val="20"/>
                <w:szCs w:val="20"/>
              </w:rPr>
              <w:t xml:space="preserve">by </w:t>
            </w:r>
            <w:del w:id="697" w:author="Novita Nurfiana" w:date="2021-09-20T16:37:00Z">
              <w:r w:rsidRPr="00876A1F" w:rsidDel="001A5747">
                <w:rPr>
                  <w:rFonts w:ascii="Times New Roman" w:hAnsi="Times New Roman"/>
                  <w:sz w:val="20"/>
                  <w:szCs w:val="20"/>
                </w:rPr>
                <w:delText xml:space="preserve">the Party of the </w:delText>
              </w:r>
              <w:r w:rsidRPr="00876A1F" w:rsidDel="001A5747">
                <w:rPr>
                  <w:rFonts w:ascii="Times New Roman" w:hAnsi="Times New Roman"/>
                  <w:sz w:val="20"/>
                  <w:szCs w:val="20"/>
                  <w:lang w:val="id-ID"/>
                </w:rPr>
                <w:delText>Prima Container Terminal</w:delText>
              </w:r>
            </w:del>
            <w:ins w:id="698" w:author="Novita Nurfiana" w:date="2021-09-20T16:37:00Z">
              <w:r w:rsidR="001A5747">
                <w:rPr>
                  <w:rFonts w:ascii="Times New Roman" w:hAnsi="Times New Roman"/>
                  <w:sz w:val="20"/>
                  <w:szCs w:val="20"/>
                </w:rPr>
                <w:t>PTP</w:t>
              </w:r>
            </w:ins>
            <w:r w:rsidRPr="00876A1F">
              <w:rPr>
                <w:rFonts w:ascii="Times New Roman" w:hAnsi="Times New Roman"/>
                <w:sz w:val="20"/>
                <w:szCs w:val="20"/>
              </w:rPr>
              <w:t>.</w:t>
            </w:r>
            <w:commentRangeEnd w:id="667"/>
            <w:r w:rsidR="001A5747">
              <w:rPr>
                <w:rStyle w:val="CommentReference"/>
              </w:rPr>
              <w:commentReference w:id="667"/>
            </w:r>
            <w:r w:rsidRPr="00876A1F">
              <w:rPr>
                <w:rFonts w:ascii="Times New Roman" w:hAnsi="Times New Roman"/>
                <w:b/>
                <w:sz w:val="20"/>
                <w:szCs w:val="20"/>
              </w:rPr>
              <w:t xml:space="preserve"> </w:t>
            </w:r>
          </w:p>
          <w:p w14:paraId="67B979FD" w14:textId="77777777" w:rsidR="00876A1F" w:rsidRDefault="00876A1F" w:rsidP="00801EAB">
            <w:pPr>
              <w:pStyle w:val="NoSpacing"/>
              <w:jc w:val="both"/>
              <w:rPr>
                <w:ins w:id="699" w:author="Ananta Aji Wiguna" w:date="2021-09-23T13:44:00Z"/>
                <w:rFonts w:ascii="Times New Roman" w:hAnsi="Times New Roman"/>
                <w:b/>
                <w:sz w:val="20"/>
                <w:szCs w:val="20"/>
              </w:rPr>
            </w:pPr>
          </w:p>
          <w:p w14:paraId="5189DA77" w14:textId="77777777" w:rsidR="00527C6C" w:rsidRPr="00876A1F" w:rsidRDefault="00527C6C" w:rsidP="00801EAB">
            <w:pPr>
              <w:pStyle w:val="NoSpacing"/>
              <w:jc w:val="both"/>
              <w:rPr>
                <w:rFonts w:ascii="Times New Roman" w:hAnsi="Times New Roman"/>
                <w:b/>
                <w:sz w:val="20"/>
                <w:szCs w:val="20"/>
              </w:rPr>
            </w:pPr>
          </w:p>
          <w:p w14:paraId="308EF53A" w14:textId="77777777" w:rsidR="00801EAB" w:rsidRPr="00876A1F" w:rsidRDefault="00801EAB">
            <w:pPr>
              <w:pStyle w:val="NoSpacing"/>
              <w:numPr>
                <w:ilvl w:val="0"/>
                <w:numId w:val="40"/>
              </w:numPr>
              <w:ind w:left="426" w:hanging="426"/>
              <w:jc w:val="both"/>
              <w:rPr>
                <w:rFonts w:ascii="Times New Roman" w:hAnsi="Times New Roman"/>
                <w:b/>
                <w:sz w:val="20"/>
                <w:szCs w:val="20"/>
              </w:rPr>
              <w:pPrChange w:id="700" w:author="Novita Nurfiana" w:date="2021-09-20T16:59:00Z">
                <w:pPr>
                  <w:pStyle w:val="NoSpacing"/>
                  <w:numPr>
                    <w:numId w:val="45"/>
                  </w:numPr>
                  <w:ind w:left="426" w:hanging="426"/>
                  <w:jc w:val="both"/>
                </w:pPr>
              </w:pPrChange>
            </w:pPr>
            <w:commentRangeStart w:id="701"/>
            <w:del w:id="702" w:author="Novita Nurfiana" w:date="2021-09-20T16:38:00Z">
              <w:r w:rsidRPr="00876A1F" w:rsidDel="001A5747">
                <w:rPr>
                  <w:rFonts w:ascii="Times New Roman" w:hAnsi="Times New Roman"/>
                  <w:sz w:val="20"/>
                  <w:szCs w:val="20"/>
                </w:rPr>
                <w:delText xml:space="preserve">The Party of </w:delText>
              </w:r>
              <w:r w:rsidRPr="00876A1F" w:rsidDel="001A5747">
                <w:rPr>
                  <w:rFonts w:ascii="Times New Roman" w:hAnsi="Times New Roman"/>
                  <w:sz w:val="20"/>
                  <w:szCs w:val="20"/>
                  <w:lang w:val="id-ID"/>
                </w:rPr>
                <w:delText>Samudera Shipping Line</w:delText>
              </w:r>
            </w:del>
            <w:ins w:id="703" w:author="Novita Nurfiana" w:date="2021-09-20T16:38:00Z">
              <w:r w:rsidR="001A5747">
                <w:rPr>
                  <w:rFonts w:ascii="Times New Roman" w:hAnsi="Times New Roman"/>
                  <w:sz w:val="20"/>
                  <w:szCs w:val="20"/>
                </w:rPr>
                <w:t>SSL</w:t>
              </w:r>
            </w:ins>
            <w:r w:rsidRPr="00876A1F">
              <w:rPr>
                <w:rFonts w:ascii="Times New Roman" w:hAnsi="Times New Roman"/>
                <w:sz w:val="20"/>
                <w:szCs w:val="20"/>
              </w:rPr>
              <w:t xml:space="preserve"> shall be required to present a claim in writing not later than </w:t>
            </w:r>
            <w:del w:id="704" w:author="Novita Nurfiana" w:date="2021-09-20T16:41:00Z">
              <w:r w:rsidRPr="00876A1F" w:rsidDel="00544F4F">
                <w:rPr>
                  <w:rFonts w:ascii="Times New Roman" w:hAnsi="Times New Roman"/>
                  <w:sz w:val="20"/>
                  <w:szCs w:val="20"/>
                </w:rPr>
                <w:delText>seven (7)</w:delText>
              </w:r>
            </w:del>
            <w:ins w:id="705" w:author="Novita Nurfiana" w:date="2021-09-20T16:41:00Z">
              <w:r w:rsidR="00544F4F">
                <w:rPr>
                  <w:rFonts w:ascii="Times New Roman" w:hAnsi="Times New Roman"/>
                  <w:sz w:val="20"/>
                  <w:szCs w:val="20"/>
                </w:rPr>
                <w:t xml:space="preserve"> 7 (seven)</w:t>
              </w:r>
            </w:ins>
            <w:r w:rsidRPr="00876A1F">
              <w:rPr>
                <w:rFonts w:ascii="Times New Roman" w:hAnsi="Times New Roman"/>
                <w:sz w:val="20"/>
                <w:szCs w:val="20"/>
              </w:rPr>
              <w:t xml:space="preserve"> business days as an initial notice subsequent to damage to and/or loss of part of a Vessel and/or container to </w:t>
            </w:r>
            <w:del w:id="706" w:author="Novita Nurfiana" w:date="2021-09-20T16:41:00Z">
              <w:r w:rsidRPr="00876A1F" w:rsidDel="00544F4F">
                <w:rPr>
                  <w:rFonts w:ascii="Times New Roman" w:hAnsi="Times New Roman"/>
                  <w:sz w:val="20"/>
                  <w:szCs w:val="20"/>
                </w:rPr>
                <w:delText xml:space="preserve">the Party of the </w:delText>
              </w:r>
              <w:r w:rsidRPr="00876A1F" w:rsidDel="00544F4F">
                <w:rPr>
                  <w:rFonts w:ascii="Times New Roman" w:hAnsi="Times New Roman"/>
                  <w:sz w:val="20"/>
                  <w:szCs w:val="20"/>
                  <w:lang w:val="id-ID"/>
                </w:rPr>
                <w:delText>Prima Container Terminal</w:delText>
              </w:r>
            </w:del>
            <w:ins w:id="707" w:author="Novita Nurfiana" w:date="2021-09-20T16:41:00Z">
              <w:r w:rsidR="00544F4F">
                <w:rPr>
                  <w:rFonts w:ascii="Times New Roman" w:hAnsi="Times New Roman"/>
                  <w:sz w:val="20"/>
                  <w:szCs w:val="20"/>
                </w:rPr>
                <w:t>PTP</w:t>
              </w:r>
            </w:ins>
            <w:r w:rsidRPr="00876A1F">
              <w:rPr>
                <w:rFonts w:ascii="Times New Roman" w:hAnsi="Times New Roman"/>
                <w:sz w:val="20"/>
                <w:szCs w:val="20"/>
              </w:rPr>
              <w:t xml:space="preserve"> and shall be given an opportunity of not later than </w:t>
            </w:r>
            <w:del w:id="708" w:author="Novita Nurfiana" w:date="2021-09-20T16:42:00Z">
              <w:r w:rsidRPr="00876A1F" w:rsidDel="00544F4F">
                <w:rPr>
                  <w:rFonts w:ascii="Times New Roman" w:hAnsi="Times New Roman"/>
                  <w:sz w:val="20"/>
                  <w:szCs w:val="20"/>
                </w:rPr>
                <w:delText>twenty three (23)</w:delText>
              </w:r>
            </w:del>
            <w:ins w:id="709" w:author="Novita Nurfiana" w:date="2021-09-20T16:42:00Z">
              <w:r w:rsidR="00544F4F">
                <w:rPr>
                  <w:rFonts w:ascii="Times New Roman" w:hAnsi="Times New Roman"/>
                  <w:sz w:val="20"/>
                  <w:szCs w:val="20"/>
                </w:rPr>
                <w:t xml:space="preserve"> 23 (twenty three)</w:t>
              </w:r>
            </w:ins>
            <w:r w:rsidRPr="00876A1F">
              <w:rPr>
                <w:rFonts w:ascii="Times New Roman" w:hAnsi="Times New Roman"/>
                <w:sz w:val="20"/>
                <w:szCs w:val="20"/>
              </w:rPr>
              <w:t xml:space="preserve"> days</w:t>
            </w:r>
            <w:del w:id="710" w:author="Novita Nurfiana" w:date="2021-09-20T16:42:00Z">
              <w:r w:rsidRPr="00876A1F" w:rsidDel="00544F4F">
                <w:rPr>
                  <w:rFonts w:ascii="Times New Roman" w:hAnsi="Times New Roman"/>
                  <w:sz w:val="20"/>
                  <w:szCs w:val="20"/>
                </w:rPr>
                <w:delText xml:space="preserve"> </w:delText>
              </w:r>
            </w:del>
            <w:r w:rsidRPr="00876A1F">
              <w:rPr>
                <w:rFonts w:ascii="Times New Roman" w:hAnsi="Times New Roman"/>
                <w:sz w:val="20"/>
                <w:szCs w:val="20"/>
              </w:rPr>
              <w:t xml:space="preserve"> subsequent to complete </w:t>
            </w:r>
            <w:del w:id="711" w:author="Ananta Aji Wiguna" w:date="2021-09-23T13:45:00Z">
              <w:r w:rsidRPr="00876A1F" w:rsidDel="00974D50">
                <w:rPr>
                  <w:rFonts w:ascii="Times New Roman" w:hAnsi="Times New Roman"/>
                  <w:sz w:val="20"/>
                  <w:szCs w:val="20"/>
                </w:rPr>
                <w:delText>supporting  evidence</w:delText>
              </w:r>
            </w:del>
            <w:ins w:id="712" w:author="Ananta Aji Wiguna" w:date="2021-09-23T13:45:00Z">
              <w:r w:rsidR="00974D50" w:rsidRPr="00876A1F">
                <w:rPr>
                  <w:rFonts w:ascii="Times New Roman" w:hAnsi="Times New Roman"/>
                  <w:sz w:val="20"/>
                  <w:szCs w:val="20"/>
                </w:rPr>
                <w:t>supporting evidence</w:t>
              </w:r>
            </w:ins>
            <w:r w:rsidRPr="00876A1F">
              <w:rPr>
                <w:rFonts w:ascii="Times New Roman" w:hAnsi="Times New Roman"/>
                <w:sz w:val="20"/>
                <w:szCs w:val="20"/>
              </w:rPr>
              <w:t xml:space="preserve">/ documentation under the rules adopted by </w:t>
            </w:r>
            <w:del w:id="713" w:author="Ananta Aji Wiguna" w:date="2021-09-23T13:45:00Z">
              <w:r w:rsidRPr="00876A1F" w:rsidDel="00974D50">
                <w:rPr>
                  <w:rFonts w:ascii="Times New Roman" w:hAnsi="Times New Roman"/>
                  <w:sz w:val="20"/>
                  <w:szCs w:val="20"/>
                  <w:lang w:val="id-ID"/>
                </w:rPr>
                <w:delText>Prima Container Terminal</w:delText>
              </w:r>
            </w:del>
            <w:ins w:id="714" w:author="Ananta Aji Wiguna" w:date="2021-09-23T13:45:00Z">
              <w:r w:rsidR="00974D50">
                <w:rPr>
                  <w:rFonts w:ascii="Times New Roman" w:hAnsi="Times New Roman"/>
                  <w:sz w:val="20"/>
                  <w:szCs w:val="20"/>
                </w:rPr>
                <w:t>PTP</w:t>
              </w:r>
            </w:ins>
            <w:del w:id="715" w:author="Ananta Aji Wiguna" w:date="2021-09-23T13:45:00Z">
              <w:r w:rsidRPr="00876A1F" w:rsidDel="00974D50">
                <w:rPr>
                  <w:rFonts w:ascii="Times New Roman" w:hAnsi="Times New Roman"/>
                  <w:sz w:val="20"/>
                  <w:szCs w:val="20"/>
                  <w:lang w:val="id-ID"/>
                </w:rPr>
                <w:delText xml:space="preserve"> </w:delText>
              </w:r>
            </w:del>
            <w:r w:rsidRPr="00876A1F">
              <w:rPr>
                <w:rFonts w:ascii="Times New Roman" w:hAnsi="Times New Roman"/>
                <w:sz w:val="20"/>
                <w:szCs w:val="20"/>
              </w:rPr>
              <w:t>.</w:t>
            </w:r>
            <w:commentRangeEnd w:id="701"/>
            <w:r w:rsidR="00544F4F">
              <w:rPr>
                <w:rStyle w:val="CommentReference"/>
              </w:rPr>
              <w:commentReference w:id="701"/>
            </w:r>
          </w:p>
          <w:p w14:paraId="77627E6B" w14:textId="77777777" w:rsidR="00801EAB" w:rsidRPr="00876A1F" w:rsidRDefault="00801EAB" w:rsidP="00876A1F">
            <w:pPr>
              <w:pStyle w:val="NoSpacing"/>
              <w:jc w:val="both"/>
              <w:rPr>
                <w:rFonts w:ascii="Times New Roman" w:hAnsi="Times New Roman"/>
                <w:b/>
                <w:sz w:val="20"/>
                <w:szCs w:val="20"/>
              </w:rPr>
            </w:pPr>
          </w:p>
          <w:p w14:paraId="1898D299" w14:textId="77777777" w:rsidR="00876A1F" w:rsidRPr="00876A1F" w:rsidRDefault="00876A1F" w:rsidP="00801EAB">
            <w:pPr>
              <w:pStyle w:val="NoSpacing"/>
              <w:ind w:left="426"/>
              <w:jc w:val="both"/>
              <w:rPr>
                <w:rFonts w:ascii="Times New Roman" w:hAnsi="Times New Roman"/>
                <w:b/>
                <w:sz w:val="20"/>
                <w:szCs w:val="20"/>
              </w:rPr>
            </w:pPr>
          </w:p>
          <w:p w14:paraId="39D3F7A5" w14:textId="77777777" w:rsidR="00801EAB" w:rsidRPr="00876A1F" w:rsidRDefault="00801EAB">
            <w:pPr>
              <w:pStyle w:val="NoSpacing"/>
              <w:numPr>
                <w:ilvl w:val="0"/>
                <w:numId w:val="40"/>
              </w:numPr>
              <w:ind w:left="426" w:hanging="426"/>
              <w:jc w:val="both"/>
              <w:rPr>
                <w:rFonts w:ascii="Times New Roman" w:hAnsi="Times New Roman"/>
                <w:b/>
                <w:sz w:val="20"/>
                <w:szCs w:val="20"/>
              </w:rPr>
              <w:pPrChange w:id="716" w:author="Novita Nurfiana" w:date="2021-09-20T16:59:00Z">
                <w:pPr>
                  <w:pStyle w:val="NoSpacing"/>
                  <w:numPr>
                    <w:numId w:val="45"/>
                  </w:numPr>
                  <w:ind w:left="426" w:hanging="426"/>
                  <w:jc w:val="both"/>
                </w:pPr>
              </w:pPrChange>
            </w:pPr>
            <w:del w:id="717" w:author="Novita Nurfiana" w:date="2021-09-20T16:44:00Z">
              <w:r w:rsidRPr="00876A1F" w:rsidDel="00544F4F">
                <w:rPr>
                  <w:rFonts w:ascii="Times New Roman" w:hAnsi="Times New Roman"/>
                  <w:sz w:val="20"/>
                  <w:szCs w:val="20"/>
                </w:rPr>
                <w:delText xml:space="preserve">The Party of the </w:delText>
              </w:r>
              <w:r w:rsidRPr="00876A1F" w:rsidDel="00544F4F">
                <w:rPr>
                  <w:rFonts w:ascii="Times New Roman" w:hAnsi="Times New Roman"/>
                  <w:sz w:val="20"/>
                  <w:szCs w:val="20"/>
                  <w:lang w:val="id-ID"/>
                </w:rPr>
                <w:delText>Prima Container Terminal</w:delText>
              </w:r>
            </w:del>
            <w:ins w:id="718" w:author="Novita Nurfiana" w:date="2021-09-20T16:44:00Z">
              <w:r w:rsidR="00544F4F">
                <w:rPr>
                  <w:rFonts w:ascii="Times New Roman" w:hAnsi="Times New Roman"/>
                  <w:sz w:val="20"/>
                  <w:szCs w:val="20"/>
                </w:rPr>
                <w:t>PTP</w:t>
              </w:r>
            </w:ins>
            <w:r w:rsidRPr="00876A1F">
              <w:rPr>
                <w:rFonts w:ascii="Times New Roman" w:hAnsi="Times New Roman"/>
                <w:sz w:val="20"/>
                <w:szCs w:val="20"/>
              </w:rPr>
              <w:t xml:space="preserve"> shall send a response in writing to </w:t>
            </w:r>
            <w:del w:id="719" w:author="Novita Nurfiana" w:date="2021-09-20T16:44:00Z">
              <w:r w:rsidRPr="00876A1F" w:rsidDel="00544F4F">
                <w:rPr>
                  <w:rFonts w:ascii="Times New Roman" w:hAnsi="Times New Roman"/>
                  <w:sz w:val="20"/>
                  <w:szCs w:val="20"/>
                </w:rPr>
                <w:delText xml:space="preserve">the Party of the </w:delText>
              </w:r>
              <w:r w:rsidRPr="00876A1F" w:rsidDel="00544F4F">
                <w:rPr>
                  <w:rFonts w:ascii="Times New Roman" w:hAnsi="Times New Roman"/>
                  <w:sz w:val="20"/>
                  <w:szCs w:val="20"/>
                  <w:lang w:val="id-ID"/>
                </w:rPr>
                <w:delText>Samudera Shipping Line</w:delText>
              </w:r>
            </w:del>
            <w:ins w:id="720" w:author="Novita Nurfiana" w:date="2021-09-20T16:44:00Z">
              <w:r w:rsidR="00544F4F">
                <w:rPr>
                  <w:rFonts w:ascii="Times New Roman" w:hAnsi="Times New Roman"/>
                  <w:sz w:val="20"/>
                  <w:szCs w:val="20"/>
                </w:rPr>
                <w:t>SSL</w:t>
              </w:r>
            </w:ins>
            <w:r w:rsidRPr="00876A1F">
              <w:rPr>
                <w:rFonts w:ascii="Times New Roman" w:hAnsi="Times New Roman"/>
                <w:sz w:val="20"/>
                <w:szCs w:val="20"/>
              </w:rPr>
              <w:t xml:space="preserve"> not later than five (5) business days </w:t>
            </w:r>
            <w:ins w:id="721" w:author="Ananta Aji Wiguna" w:date="2021-09-23T13:49:00Z">
              <w:r w:rsidR="00E729E2">
                <w:rPr>
                  <w:rFonts w:ascii="Times New Roman" w:hAnsi="Times New Roman"/>
                  <w:sz w:val="20"/>
                  <w:szCs w:val="20"/>
                </w:rPr>
                <w:t xml:space="preserve">commencing from </w:t>
              </w:r>
            </w:ins>
            <w:del w:id="722" w:author="Ananta Aji Wiguna" w:date="2021-09-23T13:49:00Z">
              <w:r w:rsidRPr="00876A1F" w:rsidDel="00E729E2">
                <w:rPr>
                  <w:rFonts w:ascii="Times New Roman" w:hAnsi="Times New Roman"/>
                  <w:sz w:val="20"/>
                  <w:szCs w:val="20"/>
                </w:rPr>
                <w:delText>subsequent to</w:delText>
              </w:r>
            </w:del>
            <w:ins w:id="723" w:author="Ananta Aji Wiguna" w:date="2021-09-23T13:49:00Z">
              <w:r w:rsidR="00E729E2">
                <w:rPr>
                  <w:rFonts w:ascii="Times New Roman" w:hAnsi="Times New Roman"/>
                  <w:sz w:val="20"/>
                  <w:szCs w:val="20"/>
                </w:rPr>
                <w:t>the</w:t>
              </w:r>
            </w:ins>
            <w:ins w:id="724" w:author="Ananta Aji Wiguna" w:date="2021-09-23T13:50:00Z">
              <w:r w:rsidR="00E729E2">
                <w:rPr>
                  <w:rFonts w:ascii="Times New Roman" w:hAnsi="Times New Roman"/>
                  <w:sz w:val="20"/>
                  <w:szCs w:val="20"/>
                </w:rPr>
                <w:t xml:space="preserve"> </w:t>
              </w:r>
            </w:ins>
            <w:del w:id="725" w:author="Ananta Aji Wiguna" w:date="2021-09-23T13:50:00Z">
              <w:r w:rsidRPr="00876A1F" w:rsidDel="00E729E2">
                <w:rPr>
                  <w:rFonts w:ascii="Times New Roman" w:hAnsi="Times New Roman"/>
                  <w:sz w:val="20"/>
                  <w:szCs w:val="20"/>
                </w:rPr>
                <w:delText xml:space="preserve"> </w:delText>
              </w:r>
            </w:del>
            <w:ins w:id="726" w:author="Ananta Aji Wiguna" w:date="2021-09-23T13:50:00Z">
              <w:r w:rsidR="00E729E2">
                <w:rPr>
                  <w:rFonts w:ascii="Times New Roman" w:hAnsi="Times New Roman"/>
                  <w:sz w:val="20"/>
                  <w:szCs w:val="20"/>
                </w:rPr>
                <w:t xml:space="preserve">claim </w:t>
              </w:r>
            </w:ins>
            <w:r w:rsidRPr="00876A1F">
              <w:rPr>
                <w:rFonts w:ascii="Times New Roman" w:hAnsi="Times New Roman"/>
                <w:sz w:val="20"/>
                <w:szCs w:val="20"/>
              </w:rPr>
              <w:t>receipt</w:t>
            </w:r>
            <w:ins w:id="727" w:author="Ananta Aji Wiguna" w:date="2021-09-23T13:50:00Z">
              <w:r w:rsidR="00E729E2">
                <w:rPr>
                  <w:rFonts w:ascii="Times New Roman" w:hAnsi="Times New Roman"/>
                  <w:sz w:val="20"/>
                  <w:szCs w:val="20"/>
                </w:rPr>
                <w:t xml:space="preserve"> by PTP</w:t>
              </w:r>
            </w:ins>
            <w:r w:rsidRPr="00876A1F">
              <w:rPr>
                <w:rFonts w:ascii="Times New Roman" w:hAnsi="Times New Roman"/>
                <w:sz w:val="20"/>
                <w:szCs w:val="20"/>
              </w:rPr>
              <w:t>.</w:t>
            </w:r>
          </w:p>
          <w:p w14:paraId="13D05A66" w14:textId="77777777" w:rsidR="00801EAB" w:rsidRPr="00876A1F" w:rsidDel="00914A44" w:rsidRDefault="00801EAB" w:rsidP="00801EAB">
            <w:pPr>
              <w:pStyle w:val="NoSpacing"/>
              <w:ind w:left="426"/>
              <w:jc w:val="both"/>
              <w:rPr>
                <w:del w:id="728" w:author="Ananta Aji Wiguna" w:date="2021-09-23T13:44:00Z"/>
                <w:rFonts w:ascii="Times New Roman" w:hAnsi="Times New Roman"/>
                <w:b/>
                <w:sz w:val="20"/>
                <w:szCs w:val="20"/>
              </w:rPr>
            </w:pPr>
          </w:p>
          <w:p w14:paraId="3B28AC48" w14:textId="77777777" w:rsidR="009417D1" w:rsidRPr="00876A1F" w:rsidDel="00914A44" w:rsidRDefault="009417D1" w:rsidP="00876A1F">
            <w:pPr>
              <w:pStyle w:val="NoSpacing"/>
              <w:jc w:val="both"/>
              <w:rPr>
                <w:del w:id="729" w:author="Ananta Aji Wiguna" w:date="2021-09-23T13:44:00Z"/>
                <w:rFonts w:ascii="Times New Roman" w:hAnsi="Times New Roman"/>
                <w:b/>
                <w:sz w:val="20"/>
                <w:szCs w:val="20"/>
              </w:rPr>
            </w:pPr>
          </w:p>
          <w:p w14:paraId="22662CF6" w14:textId="77777777" w:rsidR="00876A1F" w:rsidRPr="00876A1F" w:rsidRDefault="00876A1F">
            <w:pPr>
              <w:pStyle w:val="NoSpacing"/>
              <w:jc w:val="both"/>
              <w:rPr>
                <w:rFonts w:ascii="Times New Roman" w:hAnsi="Times New Roman"/>
                <w:b/>
                <w:sz w:val="20"/>
                <w:szCs w:val="20"/>
              </w:rPr>
              <w:pPrChange w:id="730" w:author="Ananta Aji Wiguna" w:date="2021-09-23T13:44:00Z">
                <w:pPr>
                  <w:pStyle w:val="NoSpacing"/>
                  <w:ind w:left="426"/>
                  <w:jc w:val="both"/>
                </w:pPr>
              </w:pPrChange>
            </w:pPr>
          </w:p>
          <w:p w14:paraId="44D794EF" w14:textId="77777777" w:rsidR="00801EAB" w:rsidRPr="00876A1F" w:rsidRDefault="00801EAB">
            <w:pPr>
              <w:pStyle w:val="NoSpacing"/>
              <w:numPr>
                <w:ilvl w:val="0"/>
                <w:numId w:val="40"/>
              </w:numPr>
              <w:ind w:left="426" w:hanging="426"/>
              <w:jc w:val="both"/>
              <w:rPr>
                <w:rFonts w:ascii="Times New Roman" w:hAnsi="Times New Roman"/>
                <w:b/>
                <w:sz w:val="20"/>
                <w:szCs w:val="20"/>
              </w:rPr>
              <w:pPrChange w:id="731" w:author="Novita Nurfiana" w:date="2021-09-20T16:59:00Z">
                <w:pPr>
                  <w:pStyle w:val="NoSpacing"/>
                  <w:numPr>
                    <w:numId w:val="45"/>
                  </w:numPr>
                  <w:ind w:left="426" w:hanging="426"/>
                  <w:jc w:val="both"/>
                </w:pPr>
              </w:pPrChange>
            </w:pPr>
            <w:commentRangeStart w:id="732"/>
            <w:r w:rsidRPr="00876A1F">
              <w:rPr>
                <w:rFonts w:ascii="Times New Roman" w:hAnsi="Times New Roman"/>
                <w:sz w:val="20"/>
                <w:szCs w:val="20"/>
              </w:rPr>
              <w:t xml:space="preserve">Should </w:t>
            </w:r>
            <w:del w:id="733" w:author="Novita Nurfiana" w:date="2021-09-20T16:45:00Z">
              <w:r w:rsidRPr="00876A1F" w:rsidDel="00544F4F">
                <w:rPr>
                  <w:rFonts w:ascii="Times New Roman" w:hAnsi="Times New Roman"/>
                  <w:sz w:val="20"/>
                  <w:szCs w:val="20"/>
                </w:rPr>
                <w:delText xml:space="preserve">the Party of the </w:delText>
              </w:r>
              <w:r w:rsidRPr="00876A1F" w:rsidDel="00544F4F">
                <w:rPr>
                  <w:rFonts w:ascii="Times New Roman" w:hAnsi="Times New Roman"/>
                  <w:sz w:val="20"/>
                  <w:szCs w:val="20"/>
                  <w:lang w:val="id-ID"/>
                </w:rPr>
                <w:delText>Prima Container Terminal</w:delText>
              </w:r>
            </w:del>
            <w:ins w:id="734" w:author="Novita Nurfiana" w:date="2021-09-20T16:45:00Z">
              <w:r w:rsidR="00544F4F">
                <w:rPr>
                  <w:rFonts w:ascii="Times New Roman" w:hAnsi="Times New Roman"/>
                  <w:sz w:val="20"/>
                  <w:szCs w:val="20"/>
                </w:rPr>
                <w:t>PTP</w:t>
              </w:r>
            </w:ins>
            <w:r w:rsidRPr="00876A1F">
              <w:rPr>
                <w:rFonts w:ascii="Times New Roman" w:hAnsi="Times New Roman"/>
                <w:sz w:val="20"/>
                <w:szCs w:val="20"/>
              </w:rPr>
              <w:t xml:space="preserve"> agree to such </w:t>
            </w:r>
            <w:del w:id="735" w:author="Novita Nurfiana" w:date="2021-09-20T16:45:00Z">
              <w:r w:rsidRPr="00876A1F" w:rsidDel="00544F4F">
                <w:rPr>
                  <w:rFonts w:ascii="Times New Roman" w:hAnsi="Times New Roman"/>
                  <w:sz w:val="20"/>
                  <w:szCs w:val="20"/>
                </w:rPr>
                <w:delText>a</w:delText>
              </w:r>
            </w:del>
            <w:r w:rsidRPr="00876A1F">
              <w:rPr>
                <w:rFonts w:ascii="Times New Roman" w:hAnsi="Times New Roman"/>
                <w:sz w:val="20"/>
                <w:szCs w:val="20"/>
              </w:rPr>
              <w:t xml:space="preserve"> claim, </w:t>
            </w:r>
            <w:del w:id="736" w:author="Novita Nurfiana" w:date="2021-09-20T16:45:00Z">
              <w:r w:rsidRPr="00876A1F" w:rsidDel="00544F4F">
                <w:rPr>
                  <w:rFonts w:ascii="Times New Roman" w:hAnsi="Times New Roman"/>
                  <w:sz w:val="20"/>
                  <w:szCs w:val="20"/>
                </w:rPr>
                <w:delText xml:space="preserve">the Party of the </w:delText>
              </w:r>
              <w:r w:rsidRPr="00876A1F" w:rsidDel="00544F4F">
                <w:rPr>
                  <w:rFonts w:ascii="Times New Roman" w:hAnsi="Times New Roman"/>
                  <w:sz w:val="20"/>
                  <w:szCs w:val="20"/>
                  <w:lang w:val="id-ID"/>
                </w:rPr>
                <w:delText>Prima Container Terminal</w:delText>
              </w:r>
            </w:del>
            <w:ins w:id="737" w:author="Novita Nurfiana" w:date="2021-09-20T16:45:00Z">
              <w:r w:rsidR="00544F4F">
                <w:rPr>
                  <w:rFonts w:ascii="Times New Roman" w:hAnsi="Times New Roman"/>
                  <w:sz w:val="20"/>
                  <w:szCs w:val="20"/>
                </w:rPr>
                <w:t>PTP</w:t>
              </w:r>
            </w:ins>
            <w:r w:rsidRPr="00876A1F">
              <w:rPr>
                <w:rFonts w:ascii="Times New Roman" w:hAnsi="Times New Roman"/>
                <w:sz w:val="20"/>
                <w:szCs w:val="20"/>
              </w:rPr>
              <w:t xml:space="preserve"> shall be required to make payment for such </w:t>
            </w:r>
            <w:del w:id="738" w:author="Novita Nurfiana" w:date="2021-09-20T16:45:00Z">
              <w:r w:rsidRPr="00876A1F" w:rsidDel="00544F4F">
                <w:rPr>
                  <w:rFonts w:ascii="Times New Roman" w:hAnsi="Times New Roman"/>
                  <w:sz w:val="20"/>
                  <w:szCs w:val="20"/>
                </w:rPr>
                <w:delText>a</w:delText>
              </w:r>
            </w:del>
            <w:r w:rsidRPr="00876A1F">
              <w:rPr>
                <w:rFonts w:ascii="Times New Roman" w:hAnsi="Times New Roman"/>
                <w:sz w:val="20"/>
                <w:szCs w:val="20"/>
              </w:rPr>
              <w:t xml:space="preserve"> claim not later than </w:t>
            </w:r>
            <w:del w:id="739" w:author="Novita Nurfiana" w:date="2021-09-20T16:45:00Z">
              <w:r w:rsidRPr="00876A1F" w:rsidDel="00544F4F">
                <w:rPr>
                  <w:rFonts w:ascii="Times New Roman" w:hAnsi="Times New Roman"/>
                  <w:sz w:val="20"/>
                  <w:szCs w:val="20"/>
                </w:rPr>
                <w:delText>thirty (30)</w:delText>
              </w:r>
            </w:del>
            <w:ins w:id="740" w:author="Novita Nurfiana" w:date="2021-09-20T16:45:00Z">
              <w:r w:rsidR="00544F4F">
                <w:rPr>
                  <w:rFonts w:ascii="Times New Roman" w:hAnsi="Times New Roman"/>
                  <w:sz w:val="20"/>
                  <w:szCs w:val="20"/>
                </w:rPr>
                <w:t xml:space="preserve"> 30 (thirty)</w:t>
              </w:r>
            </w:ins>
            <w:r w:rsidRPr="00876A1F">
              <w:rPr>
                <w:rFonts w:ascii="Times New Roman" w:hAnsi="Times New Roman"/>
                <w:sz w:val="20"/>
                <w:szCs w:val="20"/>
              </w:rPr>
              <w:t xml:space="preserve"> business days </w:t>
            </w:r>
            <w:del w:id="741" w:author="Ananta Aji Wiguna" w:date="2021-09-23T13:50:00Z">
              <w:r w:rsidRPr="00876A1F" w:rsidDel="00E729E2">
                <w:rPr>
                  <w:rFonts w:ascii="Times New Roman" w:hAnsi="Times New Roman"/>
                  <w:sz w:val="20"/>
                  <w:szCs w:val="20"/>
                </w:rPr>
                <w:delText>subsequent to</w:delText>
              </w:r>
            </w:del>
            <w:ins w:id="742" w:author="Ananta Aji Wiguna" w:date="2021-09-23T13:50:00Z">
              <w:r w:rsidR="00E729E2">
                <w:rPr>
                  <w:rFonts w:ascii="Times New Roman" w:hAnsi="Times New Roman"/>
                  <w:sz w:val="20"/>
                  <w:szCs w:val="20"/>
                </w:rPr>
                <w:t>upon</w:t>
              </w:r>
            </w:ins>
            <w:r w:rsidRPr="00876A1F">
              <w:rPr>
                <w:rFonts w:ascii="Times New Roman" w:hAnsi="Times New Roman"/>
                <w:sz w:val="20"/>
                <w:szCs w:val="20"/>
              </w:rPr>
              <w:t xml:space="preserve"> the receipt of proof of payment from </w:t>
            </w:r>
            <w:del w:id="743" w:author="Novita Nurfiana" w:date="2021-09-20T16:46:00Z">
              <w:r w:rsidRPr="00876A1F" w:rsidDel="00544F4F">
                <w:rPr>
                  <w:rFonts w:ascii="Times New Roman" w:hAnsi="Times New Roman"/>
                  <w:sz w:val="20"/>
                  <w:szCs w:val="20"/>
                </w:rPr>
                <w:delText xml:space="preserve">the Party of the </w:delText>
              </w:r>
              <w:r w:rsidRPr="00876A1F" w:rsidDel="00544F4F">
                <w:rPr>
                  <w:rFonts w:ascii="Times New Roman" w:hAnsi="Times New Roman"/>
                  <w:sz w:val="20"/>
                  <w:szCs w:val="20"/>
                  <w:lang w:val="id-ID"/>
                </w:rPr>
                <w:delText>Samudera Shipping Line</w:delText>
              </w:r>
            </w:del>
            <w:ins w:id="744" w:author="Novita Nurfiana" w:date="2021-09-20T16:46:00Z">
              <w:r w:rsidR="00544F4F">
                <w:rPr>
                  <w:rFonts w:ascii="Times New Roman" w:hAnsi="Times New Roman"/>
                  <w:sz w:val="20"/>
                  <w:szCs w:val="20"/>
                </w:rPr>
                <w:t>SSL</w:t>
              </w:r>
            </w:ins>
            <w:r w:rsidRPr="00876A1F">
              <w:rPr>
                <w:rFonts w:ascii="Times New Roman" w:hAnsi="Times New Roman"/>
                <w:sz w:val="20"/>
                <w:szCs w:val="20"/>
              </w:rPr>
              <w:t>.</w:t>
            </w:r>
            <w:commentRangeEnd w:id="732"/>
            <w:r w:rsidR="00544F4F">
              <w:rPr>
                <w:rStyle w:val="CommentReference"/>
              </w:rPr>
              <w:commentReference w:id="732"/>
            </w:r>
          </w:p>
          <w:p w14:paraId="1D797E2D" w14:textId="77777777" w:rsidR="00801EAB" w:rsidRPr="00876A1F" w:rsidDel="003D6414" w:rsidRDefault="00801EAB" w:rsidP="00801EAB">
            <w:pPr>
              <w:pStyle w:val="NoSpacing"/>
              <w:jc w:val="both"/>
              <w:rPr>
                <w:del w:id="745" w:author="hp" w:date="2021-09-29T17:14:00Z"/>
                <w:rFonts w:ascii="Times New Roman" w:hAnsi="Times New Roman"/>
                <w:sz w:val="20"/>
                <w:szCs w:val="20"/>
              </w:rPr>
            </w:pPr>
          </w:p>
          <w:p w14:paraId="58EA46A8" w14:textId="77777777" w:rsidR="00801EAB" w:rsidRPr="00876A1F" w:rsidRDefault="00801EAB" w:rsidP="00801EAB">
            <w:pPr>
              <w:pStyle w:val="NoSpacing"/>
              <w:jc w:val="both"/>
              <w:rPr>
                <w:rFonts w:ascii="Times New Roman" w:hAnsi="Times New Roman"/>
                <w:sz w:val="20"/>
                <w:szCs w:val="20"/>
              </w:rPr>
            </w:pPr>
          </w:p>
          <w:p w14:paraId="2EA591B8" w14:textId="77777777" w:rsidR="00801EAB" w:rsidRPr="00876A1F" w:rsidRDefault="00801EAB" w:rsidP="00801EAB">
            <w:pPr>
              <w:pStyle w:val="TOC1"/>
              <w:ind w:left="34"/>
              <w:rPr>
                <w:rFonts w:ascii="Times New Roman" w:hAnsi="Times New Roman" w:cs="Times New Roman"/>
                <w:b/>
              </w:rPr>
            </w:pPr>
            <w:r w:rsidRPr="00876A1F">
              <w:rPr>
                <w:rFonts w:ascii="Times New Roman" w:hAnsi="Times New Roman" w:cs="Times New Roman"/>
                <w:b/>
              </w:rPr>
              <w:t>ARTICLE 7</w:t>
            </w:r>
          </w:p>
          <w:p w14:paraId="20D40EE5" w14:textId="77777777" w:rsidR="00801EAB" w:rsidRPr="00876A1F" w:rsidRDefault="00801EAB" w:rsidP="00801EAB">
            <w:pPr>
              <w:pStyle w:val="NoSpacing"/>
              <w:jc w:val="both"/>
              <w:rPr>
                <w:rFonts w:ascii="Times New Roman" w:hAnsi="Times New Roman"/>
                <w:b/>
                <w:sz w:val="20"/>
                <w:szCs w:val="20"/>
              </w:rPr>
            </w:pPr>
          </w:p>
          <w:p w14:paraId="024C32E0" w14:textId="77777777" w:rsidR="00801EAB" w:rsidRPr="00876A1F" w:rsidRDefault="00801EAB" w:rsidP="00876A1F">
            <w:pPr>
              <w:pStyle w:val="TOC1"/>
              <w:ind w:left="34"/>
              <w:rPr>
                <w:rFonts w:ascii="Times New Roman" w:hAnsi="Times New Roman" w:cs="Times New Roman"/>
                <w:b/>
              </w:rPr>
            </w:pPr>
            <w:r w:rsidRPr="00876A1F">
              <w:rPr>
                <w:rFonts w:ascii="Times New Roman" w:hAnsi="Times New Roman" w:cs="Times New Roman"/>
                <w:b/>
              </w:rPr>
              <w:t>TERM OF AGREEMENT</w:t>
            </w:r>
          </w:p>
          <w:p w14:paraId="40485A05" w14:textId="77777777" w:rsidR="00801EAB" w:rsidRPr="00876A1F" w:rsidRDefault="00801EAB" w:rsidP="00801EAB">
            <w:pPr>
              <w:pStyle w:val="NoSpacing"/>
              <w:jc w:val="both"/>
              <w:rPr>
                <w:rFonts w:ascii="Times New Roman" w:hAnsi="Times New Roman"/>
                <w:b/>
                <w:sz w:val="20"/>
                <w:szCs w:val="20"/>
              </w:rPr>
            </w:pPr>
          </w:p>
          <w:p w14:paraId="32B256D3" w14:textId="77777777" w:rsidR="00801EAB" w:rsidRPr="00876A1F" w:rsidRDefault="00801EAB">
            <w:pPr>
              <w:pStyle w:val="NoSpacing"/>
              <w:numPr>
                <w:ilvl w:val="0"/>
                <w:numId w:val="41"/>
              </w:numPr>
              <w:spacing w:after="300"/>
              <w:ind w:left="425" w:hanging="425"/>
              <w:jc w:val="both"/>
              <w:rPr>
                <w:rFonts w:ascii="Times New Roman" w:hAnsi="Times New Roman"/>
                <w:b/>
                <w:sz w:val="20"/>
                <w:szCs w:val="20"/>
              </w:rPr>
              <w:pPrChange w:id="746" w:author="Novita Nurfiana" w:date="2021-09-20T16:59:00Z">
                <w:pPr>
                  <w:pStyle w:val="NoSpacing"/>
                  <w:numPr>
                    <w:numId w:val="46"/>
                  </w:numPr>
                  <w:spacing w:after="300"/>
                  <w:ind w:left="425" w:hanging="425"/>
                  <w:jc w:val="both"/>
                </w:pPr>
              </w:pPrChange>
            </w:pPr>
            <w:commentRangeStart w:id="747"/>
            <w:r w:rsidRPr="00876A1F">
              <w:rPr>
                <w:rFonts w:ascii="Times New Roman" w:hAnsi="Times New Roman"/>
                <w:sz w:val="20"/>
                <w:szCs w:val="20"/>
              </w:rPr>
              <w:t xml:space="preserve">This Agreement shall be valid for a term of </w:t>
            </w:r>
            <w:r w:rsidR="00544F4F">
              <w:rPr>
                <w:rFonts w:ascii="Times New Roman" w:hAnsi="Times New Roman"/>
                <w:sz w:val="20"/>
                <w:szCs w:val="20"/>
              </w:rPr>
              <w:t>1 (one)</w:t>
            </w:r>
            <w:r w:rsidRPr="00876A1F">
              <w:rPr>
                <w:rFonts w:ascii="Times New Roman" w:hAnsi="Times New Roman"/>
                <w:sz w:val="20"/>
                <w:szCs w:val="20"/>
              </w:rPr>
              <w:t xml:space="preserve"> year since the signing </w:t>
            </w:r>
            <w:del w:id="748" w:author="Ananta Aji Wiguna" w:date="2021-09-23T13:51:00Z">
              <w:r w:rsidRPr="00876A1F" w:rsidDel="00E729E2">
                <w:rPr>
                  <w:rFonts w:ascii="Times New Roman" w:hAnsi="Times New Roman"/>
                  <w:sz w:val="20"/>
                  <w:szCs w:val="20"/>
                </w:rPr>
                <w:delText xml:space="preserve">time </w:delText>
              </w:r>
            </w:del>
            <w:ins w:id="749" w:author="Ananta Aji Wiguna" w:date="2021-09-23T13:51:00Z">
              <w:r w:rsidR="00E729E2">
                <w:rPr>
                  <w:rFonts w:ascii="Times New Roman" w:hAnsi="Times New Roman"/>
                  <w:sz w:val="20"/>
                  <w:szCs w:val="20"/>
                </w:rPr>
                <w:t>date</w:t>
              </w:r>
              <w:r w:rsidR="00E729E2" w:rsidRPr="00876A1F">
                <w:rPr>
                  <w:rFonts w:ascii="Times New Roman" w:hAnsi="Times New Roman"/>
                  <w:sz w:val="20"/>
                  <w:szCs w:val="20"/>
                </w:rPr>
                <w:t xml:space="preserve"> </w:t>
              </w:r>
            </w:ins>
            <w:r w:rsidRPr="00876A1F">
              <w:rPr>
                <w:rFonts w:ascii="Times New Roman" w:hAnsi="Times New Roman"/>
                <w:sz w:val="20"/>
                <w:szCs w:val="20"/>
              </w:rPr>
              <w:t xml:space="preserve">of </w:t>
            </w:r>
            <w:del w:id="750" w:author="Ananta Aji Wiguna" w:date="2021-09-23T13:51:00Z">
              <w:r w:rsidRPr="00876A1F" w:rsidDel="00E729E2">
                <w:rPr>
                  <w:rFonts w:ascii="Times New Roman" w:hAnsi="Times New Roman"/>
                  <w:sz w:val="20"/>
                  <w:szCs w:val="20"/>
                </w:rPr>
                <w:delText xml:space="preserve">the </w:delText>
              </w:r>
            </w:del>
            <w:ins w:id="751" w:author="Ananta Aji Wiguna" w:date="2021-09-23T13:51:00Z">
              <w:r w:rsidR="00E729E2" w:rsidRPr="00876A1F">
                <w:rPr>
                  <w:rFonts w:ascii="Times New Roman" w:hAnsi="Times New Roman"/>
                  <w:sz w:val="20"/>
                  <w:szCs w:val="20"/>
                </w:rPr>
                <w:t>th</w:t>
              </w:r>
              <w:r w:rsidR="00E729E2">
                <w:rPr>
                  <w:rFonts w:ascii="Times New Roman" w:hAnsi="Times New Roman"/>
                  <w:sz w:val="20"/>
                  <w:szCs w:val="20"/>
                </w:rPr>
                <w:t>is</w:t>
              </w:r>
              <w:r w:rsidR="00E729E2" w:rsidRPr="00876A1F">
                <w:rPr>
                  <w:rFonts w:ascii="Times New Roman" w:hAnsi="Times New Roman"/>
                  <w:sz w:val="20"/>
                  <w:szCs w:val="20"/>
                </w:rPr>
                <w:t xml:space="preserve"> </w:t>
              </w:r>
            </w:ins>
            <w:del w:id="752" w:author="Ananta Aji Wiguna" w:date="2021-09-23T13:51:00Z">
              <w:r w:rsidRPr="00876A1F" w:rsidDel="00E729E2">
                <w:rPr>
                  <w:rFonts w:ascii="Times New Roman" w:hAnsi="Times New Roman"/>
                  <w:sz w:val="20"/>
                  <w:szCs w:val="20"/>
                </w:rPr>
                <w:delText xml:space="preserve">agreement </w:delText>
              </w:r>
            </w:del>
            <w:ins w:id="753" w:author="Ananta Aji Wiguna" w:date="2021-09-23T13:51:00Z">
              <w:r w:rsidR="00E729E2">
                <w:rPr>
                  <w:rFonts w:ascii="Times New Roman" w:hAnsi="Times New Roman"/>
                  <w:sz w:val="20"/>
                  <w:szCs w:val="20"/>
                </w:rPr>
                <w:t>A</w:t>
              </w:r>
              <w:r w:rsidR="00E729E2" w:rsidRPr="00876A1F">
                <w:rPr>
                  <w:rFonts w:ascii="Times New Roman" w:hAnsi="Times New Roman"/>
                  <w:sz w:val="20"/>
                  <w:szCs w:val="20"/>
                </w:rPr>
                <w:t xml:space="preserve">greement </w:t>
              </w:r>
            </w:ins>
            <w:r w:rsidRPr="00876A1F">
              <w:rPr>
                <w:rFonts w:ascii="Times New Roman" w:hAnsi="Times New Roman"/>
                <w:sz w:val="20"/>
                <w:szCs w:val="20"/>
              </w:rPr>
              <w:t xml:space="preserve">and may be </w:t>
            </w:r>
            <w:del w:id="754" w:author="Ananta Aji Wiguna" w:date="2021-09-23T13:52:00Z">
              <w:r w:rsidRPr="00876A1F" w:rsidDel="00E729E2">
                <w:rPr>
                  <w:rFonts w:ascii="Times New Roman" w:hAnsi="Times New Roman"/>
                  <w:sz w:val="20"/>
                  <w:szCs w:val="20"/>
                </w:rPr>
                <w:delText>subject to renewal</w:delText>
              </w:r>
            </w:del>
            <w:ins w:id="755" w:author="Ananta Aji Wiguna" w:date="2021-09-23T13:52:00Z">
              <w:r w:rsidR="00E729E2">
                <w:rPr>
                  <w:rFonts w:ascii="Times New Roman" w:hAnsi="Times New Roman"/>
                  <w:sz w:val="20"/>
                  <w:szCs w:val="20"/>
                </w:rPr>
                <w:t>extended</w:t>
              </w:r>
            </w:ins>
            <w:r w:rsidRPr="00876A1F">
              <w:rPr>
                <w:rFonts w:ascii="Times New Roman" w:hAnsi="Times New Roman"/>
                <w:sz w:val="20"/>
                <w:szCs w:val="20"/>
              </w:rPr>
              <w:t xml:space="preserve"> upon mutual consent</w:t>
            </w:r>
            <w:ins w:id="756" w:author="Ananta Aji Wiguna" w:date="2021-09-23T13:52:00Z">
              <w:r w:rsidR="00E729E2">
                <w:rPr>
                  <w:rFonts w:ascii="Times New Roman" w:hAnsi="Times New Roman"/>
                  <w:sz w:val="20"/>
                  <w:szCs w:val="20"/>
                </w:rPr>
                <w:t xml:space="preserve"> by the Parties</w:t>
              </w:r>
            </w:ins>
            <w:r w:rsidRPr="00876A1F">
              <w:rPr>
                <w:rFonts w:ascii="Times New Roman" w:hAnsi="Times New Roman"/>
                <w:sz w:val="20"/>
                <w:szCs w:val="20"/>
                <w:lang w:val="id-ID"/>
              </w:rPr>
              <w:t>.</w:t>
            </w:r>
            <w:commentRangeEnd w:id="747"/>
            <w:r w:rsidR="00544F4F">
              <w:rPr>
                <w:rStyle w:val="CommentReference"/>
              </w:rPr>
              <w:commentReference w:id="747"/>
            </w:r>
          </w:p>
          <w:p w14:paraId="7CC4E89B" w14:textId="064C6A71" w:rsidR="00DB77D2" w:rsidRPr="003D6414" w:rsidRDefault="00801EAB" w:rsidP="00DB77D2">
            <w:pPr>
              <w:pStyle w:val="NoSpacing"/>
              <w:numPr>
                <w:ilvl w:val="0"/>
                <w:numId w:val="41"/>
              </w:numPr>
              <w:ind w:left="426" w:hanging="426"/>
              <w:jc w:val="both"/>
              <w:rPr>
                <w:ins w:id="757" w:author="hp" w:date="2021-09-29T17:15:00Z"/>
                <w:rFonts w:ascii="Times New Roman" w:hAnsi="Times New Roman"/>
                <w:b/>
                <w:sz w:val="20"/>
                <w:szCs w:val="20"/>
                <w:rPrChange w:id="758" w:author="hp" w:date="2021-09-29T17:15:00Z">
                  <w:rPr>
                    <w:ins w:id="759" w:author="hp" w:date="2021-09-29T17:15:00Z"/>
                    <w:rFonts w:ascii="Times New Roman" w:hAnsi="Times New Roman"/>
                    <w:sz w:val="20"/>
                    <w:szCs w:val="20"/>
                  </w:rPr>
                </w:rPrChange>
              </w:rPr>
              <w:pPrChange w:id="760" w:author="hp" w:date="2021-09-29T17:04:00Z">
                <w:pPr>
                  <w:pStyle w:val="NoSpacing"/>
                  <w:numPr>
                    <w:numId w:val="46"/>
                  </w:numPr>
                  <w:ind w:left="426" w:hanging="426"/>
                  <w:jc w:val="both"/>
                </w:pPr>
              </w:pPrChange>
            </w:pPr>
            <w:del w:id="761" w:author="Ananta Aji Wiguna" w:date="2021-09-23T13:52:00Z">
              <w:r w:rsidRPr="00876A1F" w:rsidDel="00E729E2">
                <w:rPr>
                  <w:rFonts w:ascii="Times New Roman" w:hAnsi="Times New Roman"/>
                  <w:sz w:val="20"/>
                  <w:szCs w:val="20"/>
                </w:rPr>
                <w:lastRenderedPageBreak/>
                <w:delText>Either of the Parties</w:delText>
              </w:r>
            </w:del>
            <w:ins w:id="762" w:author="Ananta Aji Wiguna" w:date="2021-09-23T13:52:00Z">
              <w:r w:rsidR="00E729E2">
                <w:rPr>
                  <w:rFonts w:ascii="Times New Roman" w:hAnsi="Times New Roman"/>
                  <w:sz w:val="20"/>
                  <w:szCs w:val="20"/>
                </w:rPr>
                <w:t>The Party</w:t>
              </w:r>
            </w:ins>
            <w:r w:rsidRPr="00876A1F">
              <w:rPr>
                <w:rFonts w:ascii="Times New Roman" w:hAnsi="Times New Roman"/>
                <w:sz w:val="20"/>
                <w:szCs w:val="20"/>
              </w:rPr>
              <w:t xml:space="preserve"> </w:t>
            </w:r>
            <w:del w:id="763" w:author="Ananta Aji Wiguna" w:date="2021-09-23T13:52:00Z">
              <w:r w:rsidRPr="00876A1F" w:rsidDel="00E729E2">
                <w:rPr>
                  <w:rFonts w:ascii="Times New Roman" w:hAnsi="Times New Roman"/>
                  <w:sz w:val="20"/>
                  <w:szCs w:val="20"/>
                </w:rPr>
                <w:delText xml:space="preserve">hereto who is desirous of </w:delText>
              </w:r>
            </w:del>
            <w:ins w:id="764" w:author="Ananta Aji Wiguna" w:date="2021-09-23T13:52:00Z">
              <w:r w:rsidR="00E729E2">
                <w:rPr>
                  <w:rFonts w:ascii="Times New Roman" w:hAnsi="Times New Roman"/>
                  <w:sz w:val="20"/>
                  <w:szCs w:val="20"/>
                </w:rPr>
                <w:t xml:space="preserve">wishing to extend </w:t>
              </w:r>
            </w:ins>
            <w:del w:id="765" w:author="Ananta Aji Wiguna" w:date="2021-09-23T13:52:00Z">
              <w:r w:rsidRPr="00876A1F" w:rsidDel="00E729E2">
                <w:rPr>
                  <w:rFonts w:ascii="Times New Roman" w:hAnsi="Times New Roman"/>
                  <w:sz w:val="20"/>
                  <w:szCs w:val="20"/>
                </w:rPr>
                <w:delText xml:space="preserve">renewing </w:delText>
              </w:r>
            </w:del>
            <w:r w:rsidRPr="00876A1F">
              <w:rPr>
                <w:rFonts w:ascii="Times New Roman" w:hAnsi="Times New Roman"/>
                <w:sz w:val="20"/>
                <w:szCs w:val="20"/>
              </w:rPr>
              <w:t xml:space="preserve">this Agreement shall serve a notice in writing </w:t>
            </w:r>
            <w:del w:id="766" w:author="Ananta Aji Wiguna" w:date="2021-09-23T13:53:00Z">
              <w:r w:rsidRPr="00876A1F" w:rsidDel="00E729E2">
                <w:rPr>
                  <w:rFonts w:ascii="Times New Roman" w:hAnsi="Times New Roman"/>
                  <w:sz w:val="20"/>
                  <w:szCs w:val="20"/>
                </w:rPr>
                <w:delText xml:space="preserve">on the other </w:delText>
              </w:r>
            </w:del>
            <w:r w:rsidRPr="00876A1F">
              <w:rPr>
                <w:rFonts w:ascii="Times New Roman" w:hAnsi="Times New Roman"/>
                <w:sz w:val="20"/>
                <w:szCs w:val="20"/>
              </w:rPr>
              <w:t>no</w:t>
            </w:r>
            <w:del w:id="767" w:author="Ananta Aji Wiguna" w:date="2021-09-23T13:53:00Z">
              <w:r w:rsidRPr="00876A1F" w:rsidDel="00E729E2">
                <w:rPr>
                  <w:rFonts w:ascii="Times New Roman" w:hAnsi="Times New Roman"/>
                  <w:sz w:val="20"/>
                  <w:szCs w:val="20"/>
                </w:rPr>
                <w:delText>t</w:delText>
              </w:r>
            </w:del>
            <w:r w:rsidRPr="00876A1F">
              <w:rPr>
                <w:rFonts w:ascii="Times New Roman" w:hAnsi="Times New Roman"/>
                <w:sz w:val="20"/>
                <w:szCs w:val="20"/>
              </w:rPr>
              <w:t xml:space="preserve"> later than </w:t>
            </w:r>
            <w:r w:rsidR="00544F4F">
              <w:rPr>
                <w:rFonts w:ascii="Times New Roman" w:hAnsi="Times New Roman"/>
                <w:sz w:val="20"/>
                <w:szCs w:val="20"/>
              </w:rPr>
              <w:t xml:space="preserve">30 (thirty) days </w:t>
            </w:r>
            <w:r w:rsidRPr="00876A1F">
              <w:rPr>
                <w:rFonts w:ascii="Times New Roman" w:hAnsi="Times New Roman"/>
                <w:sz w:val="20"/>
                <w:szCs w:val="20"/>
              </w:rPr>
              <w:t xml:space="preserve">prior to the expiry </w:t>
            </w:r>
            <w:r w:rsidR="00544F4F">
              <w:rPr>
                <w:rFonts w:ascii="Times New Roman" w:hAnsi="Times New Roman"/>
                <w:sz w:val="20"/>
                <w:szCs w:val="20"/>
              </w:rPr>
              <w:t xml:space="preserve">of this </w:t>
            </w:r>
            <w:del w:id="768" w:author="Ananta Aji Wiguna" w:date="2021-09-23T13:53:00Z">
              <w:r w:rsidR="00544F4F" w:rsidDel="00E729E2">
                <w:rPr>
                  <w:rFonts w:ascii="Times New Roman" w:hAnsi="Times New Roman"/>
                  <w:sz w:val="20"/>
                  <w:szCs w:val="20"/>
                </w:rPr>
                <w:delText>contract</w:delText>
              </w:r>
            </w:del>
            <w:ins w:id="769" w:author="Ananta Aji Wiguna" w:date="2021-09-23T13:53:00Z">
              <w:r w:rsidR="00E729E2">
                <w:rPr>
                  <w:rFonts w:ascii="Times New Roman" w:hAnsi="Times New Roman"/>
                  <w:sz w:val="20"/>
                  <w:szCs w:val="20"/>
                </w:rPr>
                <w:t>Agreement</w:t>
              </w:r>
            </w:ins>
            <w:r w:rsidRPr="00876A1F">
              <w:rPr>
                <w:rFonts w:ascii="Times New Roman" w:hAnsi="Times New Roman"/>
                <w:sz w:val="20"/>
                <w:szCs w:val="20"/>
              </w:rPr>
              <w:t>.</w:t>
            </w:r>
          </w:p>
          <w:p w14:paraId="494B76AF" w14:textId="77777777" w:rsidR="003D6414" w:rsidRDefault="003D6414" w:rsidP="003D6414">
            <w:pPr>
              <w:pStyle w:val="NoSpacing"/>
              <w:ind w:left="426"/>
              <w:jc w:val="both"/>
              <w:rPr>
                <w:ins w:id="770" w:author="hp" w:date="2021-09-29T17:04:00Z"/>
                <w:rFonts w:ascii="Times New Roman" w:hAnsi="Times New Roman"/>
                <w:b/>
                <w:sz w:val="20"/>
                <w:szCs w:val="20"/>
              </w:rPr>
              <w:pPrChange w:id="771" w:author="hp" w:date="2021-09-29T17:15:00Z">
                <w:pPr>
                  <w:pStyle w:val="NoSpacing"/>
                  <w:numPr>
                    <w:numId w:val="46"/>
                  </w:numPr>
                  <w:ind w:left="426" w:hanging="426"/>
                  <w:jc w:val="both"/>
                </w:pPr>
              </w:pPrChange>
            </w:pPr>
          </w:p>
          <w:p w14:paraId="1B785FD1" w14:textId="5CC2E410" w:rsidR="00DB77D2" w:rsidRPr="003D6414" w:rsidRDefault="00DB77D2" w:rsidP="00DB77D2">
            <w:pPr>
              <w:pStyle w:val="NoSpacing"/>
              <w:numPr>
                <w:ilvl w:val="0"/>
                <w:numId w:val="41"/>
              </w:numPr>
              <w:ind w:left="426" w:hanging="426"/>
              <w:jc w:val="both"/>
              <w:rPr>
                <w:ins w:id="772" w:author="hp" w:date="2021-09-29T17:15:00Z"/>
                <w:rFonts w:ascii="Times New Roman" w:hAnsi="Times New Roman"/>
                <w:b/>
                <w:sz w:val="20"/>
                <w:szCs w:val="20"/>
                <w:rPrChange w:id="773" w:author="hp" w:date="2021-09-29T17:15:00Z">
                  <w:rPr>
                    <w:ins w:id="774" w:author="hp" w:date="2021-09-29T17:15:00Z"/>
                    <w:rFonts w:ascii="Times New Roman" w:hAnsi="Times New Roman"/>
                    <w:sz w:val="20"/>
                    <w:szCs w:val="20"/>
                    <w:lang w:val="id-ID" w:eastAsia="id-ID"/>
                  </w:rPr>
                </w:rPrChange>
              </w:rPr>
              <w:pPrChange w:id="775" w:author="hp" w:date="2021-09-29T17:04:00Z">
                <w:pPr>
                  <w:pStyle w:val="NoSpacing"/>
                  <w:numPr>
                    <w:numId w:val="46"/>
                  </w:numPr>
                  <w:ind w:left="426" w:hanging="426"/>
                  <w:jc w:val="both"/>
                </w:pPr>
              </w:pPrChange>
            </w:pPr>
            <w:ins w:id="776" w:author="hp" w:date="2021-09-29T17:04:00Z">
              <w:r w:rsidRPr="0092150A">
                <w:rPr>
                  <w:rFonts w:ascii="Times New Roman" w:hAnsi="Times New Roman"/>
                  <w:sz w:val="20"/>
                  <w:szCs w:val="20"/>
                  <w:lang w:val="en" w:eastAsia="id-ID"/>
                </w:rPr>
                <w:t>The PARTIES shall terminate this  Agreement</w:t>
              </w:r>
              <w:r w:rsidRPr="0092150A">
                <w:rPr>
                  <w:rFonts w:ascii="Times New Roman" w:hAnsi="Times New Roman"/>
                  <w:sz w:val="20"/>
                  <w:szCs w:val="20"/>
                  <w:lang w:val="id-ID" w:eastAsia="id-ID"/>
                </w:rPr>
                <w:t xml:space="preserve"> earlier</w:t>
              </w:r>
              <w:r w:rsidRPr="0092150A">
                <w:rPr>
                  <w:rFonts w:ascii="Times New Roman" w:hAnsi="Times New Roman"/>
                  <w:sz w:val="20"/>
                  <w:szCs w:val="20"/>
                  <w:lang w:val="en" w:eastAsia="id-ID"/>
                </w:rPr>
                <w:t xml:space="preserve"> before the </w:t>
              </w:r>
              <w:r w:rsidRPr="0092150A">
                <w:rPr>
                  <w:rFonts w:ascii="Times New Roman" w:hAnsi="Times New Roman"/>
                  <w:sz w:val="20"/>
                  <w:szCs w:val="20"/>
                  <w:lang w:val="id-ID" w:eastAsia="id-ID"/>
                </w:rPr>
                <w:t xml:space="preserve">expiry date as </w:t>
              </w:r>
              <w:r w:rsidRPr="0092150A">
                <w:rPr>
                  <w:rFonts w:ascii="Times New Roman" w:hAnsi="Times New Roman"/>
                  <w:sz w:val="20"/>
                  <w:szCs w:val="20"/>
                  <w:lang w:val="en" w:eastAsia="id-ID"/>
                </w:rPr>
                <w:t>referred to in Paragraph (1) of this Article with the provisions</w:t>
              </w:r>
              <w:r w:rsidRPr="0092150A">
                <w:rPr>
                  <w:rFonts w:ascii="Times New Roman" w:hAnsi="Times New Roman"/>
                  <w:sz w:val="20"/>
                  <w:szCs w:val="20"/>
                  <w:lang w:val="id-ID" w:eastAsia="id-ID"/>
                </w:rPr>
                <w:t xml:space="preserve"> :</w:t>
              </w:r>
            </w:ins>
          </w:p>
          <w:p w14:paraId="61459EC8" w14:textId="77777777" w:rsidR="003D6414" w:rsidRPr="00DB77D2" w:rsidRDefault="003D6414" w:rsidP="003D6414">
            <w:pPr>
              <w:pStyle w:val="NoSpacing"/>
              <w:ind w:left="426"/>
              <w:jc w:val="both"/>
              <w:rPr>
                <w:ins w:id="777" w:author="hp" w:date="2021-09-29T17:04:00Z"/>
                <w:rFonts w:ascii="Times New Roman" w:hAnsi="Times New Roman"/>
                <w:b/>
                <w:sz w:val="20"/>
                <w:szCs w:val="20"/>
                <w:rPrChange w:id="778" w:author="hp" w:date="2021-09-29T17:04:00Z">
                  <w:rPr>
                    <w:ins w:id="779" w:author="hp" w:date="2021-09-29T17:04:00Z"/>
                    <w:rFonts w:ascii="Times New Roman" w:hAnsi="Times New Roman"/>
                    <w:sz w:val="20"/>
                    <w:szCs w:val="20"/>
                    <w:lang w:val="id-ID" w:eastAsia="id-ID"/>
                  </w:rPr>
                </w:rPrChange>
              </w:rPr>
              <w:pPrChange w:id="780" w:author="hp" w:date="2021-09-29T17:15:00Z">
                <w:pPr>
                  <w:pStyle w:val="NoSpacing"/>
                  <w:numPr>
                    <w:numId w:val="46"/>
                  </w:numPr>
                  <w:ind w:left="426" w:hanging="426"/>
                  <w:jc w:val="both"/>
                </w:pPr>
              </w:pPrChange>
            </w:pPr>
          </w:p>
          <w:p w14:paraId="524057BC" w14:textId="77777777" w:rsidR="00DB77D2" w:rsidRDefault="00DB77D2" w:rsidP="00DB77D2">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9" w:hanging="284"/>
              <w:jc w:val="both"/>
              <w:rPr>
                <w:ins w:id="781" w:author="hp" w:date="2021-09-29T17:14:00Z"/>
                <w:rFonts w:ascii="Times New Roman" w:hAnsi="Times New Roman"/>
                <w:sz w:val="20"/>
                <w:szCs w:val="20"/>
                <w:lang w:val="en" w:eastAsia="id-ID"/>
              </w:rPr>
            </w:pPr>
            <w:ins w:id="782" w:author="hp" w:date="2021-09-29T17:04:00Z">
              <w:r>
                <w:rPr>
                  <w:rFonts w:ascii="Times New Roman" w:hAnsi="Times New Roman"/>
                  <w:sz w:val="20"/>
                  <w:szCs w:val="20"/>
                  <w:lang w:val="id-ID" w:eastAsia="id-ID"/>
                </w:rPr>
                <w:t xml:space="preserve">a.  </w:t>
              </w:r>
            </w:ins>
            <w:ins w:id="783" w:author="hp" w:date="2021-09-29T17:05:00Z">
              <w:r w:rsidRPr="0092150A">
                <w:rPr>
                  <w:rFonts w:ascii="Times New Roman" w:hAnsi="Times New Roman"/>
                  <w:sz w:val="20"/>
                  <w:szCs w:val="20"/>
                  <w:lang w:val="en" w:eastAsia="id-ID"/>
                </w:rPr>
                <w:t xml:space="preserve">Provide a notification letter of at least </w:t>
              </w:r>
              <w:r>
                <w:rPr>
                  <w:rFonts w:ascii="Times New Roman" w:hAnsi="Times New Roman"/>
                  <w:sz w:val="20"/>
                  <w:szCs w:val="20"/>
                  <w:lang w:val="id-ID" w:eastAsia="id-ID"/>
                </w:rPr>
                <w:t>30</w:t>
              </w:r>
              <w:r w:rsidRPr="0092150A">
                <w:rPr>
                  <w:rFonts w:ascii="Times New Roman" w:hAnsi="Times New Roman"/>
                  <w:sz w:val="20"/>
                  <w:szCs w:val="20"/>
                  <w:lang w:val="en" w:eastAsia="id-ID"/>
                </w:rPr>
                <w:t xml:space="preserve"> (</w:t>
              </w:r>
              <w:r>
                <w:rPr>
                  <w:rFonts w:ascii="Times New Roman" w:hAnsi="Times New Roman"/>
                  <w:sz w:val="20"/>
                  <w:szCs w:val="20"/>
                  <w:lang w:val="id-ID" w:eastAsia="id-ID"/>
                </w:rPr>
                <w:t>thirty</w:t>
              </w:r>
              <w:r w:rsidRPr="0092150A">
                <w:rPr>
                  <w:rFonts w:ascii="Times New Roman" w:hAnsi="Times New Roman"/>
                  <w:sz w:val="20"/>
                  <w:szCs w:val="20"/>
                  <w:lang w:val="en" w:eastAsia="id-ID"/>
                </w:rPr>
                <w:t>) days.</w:t>
              </w:r>
            </w:ins>
          </w:p>
          <w:p w14:paraId="07C22228" w14:textId="77777777" w:rsidR="003D6414" w:rsidRPr="0092150A" w:rsidRDefault="003D6414" w:rsidP="00DB77D2">
            <w:pPr>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9" w:hanging="284"/>
              <w:jc w:val="both"/>
              <w:rPr>
                <w:ins w:id="784" w:author="hp" w:date="2021-09-29T17:05:00Z"/>
                <w:rFonts w:ascii="Times New Roman" w:hAnsi="Times New Roman"/>
                <w:sz w:val="20"/>
                <w:szCs w:val="20"/>
                <w:lang w:val="en" w:eastAsia="id-ID"/>
              </w:rPr>
            </w:pPr>
          </w:p>
          <w:p w14:paraId="1A47092F" w14:textId="3B7E2916" w:rsidR="00DB77D2" w:rsidRPr="00DB77D2" w:rsidRDefault="00DB77D2" w:rsidP="00DB77D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9" w:hanging="284"/>
              <w:jc w:val="both"/>
              <w:rPr>
                <w:rFonts w:ascii="Times New Roman" w:hAnsi="Times New Roman"/>
                <w:sz w:val="20"/>
                <w:szCs w:val="20"/>
                <w:lang w:val="id-ID" w:eastAsia="id-ID"/>
                <w:rPrChange w:id="785" w:author="hp" w:date="2021-09-29T17:05:00Z">
                  <w:rPr>
                    <w:rFonts w:ascii="Times New Roman" w:hAnsi="Times New Roman"/>
                    <w:b/>
                    <w:sz w:val="20"/>
                    <w:szCs w:val="20"/>
                  </w:rPr>
                </w:rPrChange>
              </w:rPr>
              <w:pPrChange w:id="786" w:author="hp" w:date="2021-09-29T17:05:00Z">
                <w:pPr>
                  <w:pStyle w:val="NoSpacing"/>
                  <w:numPr>
                    <w:numId w:val="46"/>
                  </w:numPr>
                  <w:ind w:left="426" w:hanging="426"/>
                  <w:jc w:val="both"/>
                </w:pPr>
              </w:pPrChange>
            </w:pPr>
            <w:ins w:id="787" w:author="hp" w:date="2021-09-29T17:05:00Z">
              <w:r w:rsidRPr="0092150A">
                <w:rPr>
                  <w:rFonts w:ascii="Times New Roman" w:hAnsi="Times New Roman"/>
                  <w:sz w:val="20"/>
                  <w:szCs w:val="20"/>
                  <w:lang w:val="en" w:eastAsia="id-ID"/>
                </w:rPr>
                <w:t xml:space="preserve">b. </w:t>
              </w:r>
              <w:r w:rsidRPr="0092150A">
                <w:rPr>
                  <w:rFonts w:ascii="Times New Roman" w:hAnsi="Times New Roman"/>
                  <w:sz w:val="20"/>
                  <w:szCs w:val="20"/>
                  <w:lang w:val="en" w:eastAsia="id-ID"/>
                </w:rPr>
                <w:tab/>
                <w:t>Complete all obligations related to administration based on the Minutes of Agreement signed by the PARTIES.</w:t>
              </w:r>
            </w:ins>
          </w:p>
          <w:p w14:paraId="327315C9" w14:textId="77777777" w:rsidR="00876A1F" w:rsidRPr="00876A1F" w:rsidRDefault="00876A1F" w:rsidP="00801EAB">
            <w:pPr>
              <w:pStyle w:val="NoSpacing"/>
              <w:jc w:val="center"/>
              <w:rPr>
                <w:rFonts w:ascii="Times New Roman" w:hAnsi="Times New Roman"/>
                <w:b/>
                <w:sz w:val="20"/>
                <w:szCs w:val="20"/>
              </w:rPr>
            </w:pPr>
          </w:p>
          <w:p w14:paraId="0417A09B" w14:textId="77777777" w:rsidR="00876A1F" w:rsidRPr="00876A1F" w:rsidRDefault="00876A1F" w:rsidP="00801EAB">
            <w:pPr>
              <w:pStyle w:val="NoSpacing"/>
              <w:jc w:val="center"/>
              <w:rPr>
                <w:rFonts w:ascii="Times New Roman" w:hAnsi="Times New Roman"/>
                <w:b/>
                <w:sz w:val="20"/>
                <w:szCs w:val="20"/>
              </w:rPr>
            </w:pPr>
          </w:p>
          <w:p w14:paraId="197912F5" w14:textId="77777777" w:rsidR="00E729E2" w:rsidRDefault="00E729E2" w:rsidP="00801EAB">
            <w:pPr>
              <w:pStyle w:val="NoSpacing"/>
              <w:jc w:val="center"/>
              <w:rPr>
                <w:ins w:id="788" w:author="Ananta Aji Wiguna" w:date="2021-09-23T13:53:00Z"/>
                <w:rFonts w:ascii="Times New Roman" w:hAnsi="Times New Roman"/>
                <w:b/>
                <w:sz w:val="20"/>
                <w:szCs w:val="20"/>
              </w:rPr>
            </w:pPr>
          </w:p>
          <w:p w14:paraId="54D900C4" w14:textId="77777777" w:rsidR="00E729E2" w:rsidRDefault="00E729E2" w:rsidP="00801EAB">
            <w:pPr>
              <w:pStyle w:val="NoSpacing"/>
              <w:jc w:val="center"/>
              <w:rPr>
                <w:ins w:id="789" w:author="Ananta Aji Wiguna" w:date="2021-09-23T13:54:00Z"/>
                <w:rFonts w:ascii="Times New Roman" w:hAnsi="Times New Roman"/>
                <w:b/>
                <w:sz w:val="20"/>
                <w:szCs w:val="20"/>
              </w:rPr>
            </w:pPr>
          </w:p>
          <w:p w14:paraId="23FF4F26"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ARTICLE 8</w:t>
            </w:r>
          </w:p>
          <w:p w14:paraId="148C2685" w14:textId="77777777" w:rsidR="00801EAB" w:rsidRPr="00876A1F" w:rsidRDefault="00801EAB" w:rsidP="00801EAB">
            <w:pPr>
              <w:pStyle w:val="NoSpacing"/>
              <w:jc w:val="center"/>
              <w:rPr>
                <w:rFonts w:ascii="Times New Roman" w:hAnsi="Times New Roman"/>
                <w:b/>
                <w:sz w:val="20"/>
                <w:szCs w:val="20"/>
                <w:lang w:eastAsia="ja-JP"/>
              </w:rPr>
            </w:pPr>
          </w:p>
          <w:p w14:paraId="5FAE7B41" w14:textId="77777777" w:rsidR="00801EAB" w:rsidRPr="00876A1F" w:rsidRDefault="00801EAB" w:rsidP="00801EAB">
            <w:pPr>
              <w:pStyle w:val="NoSpacing"/>
              <w:jc w:val="center"/>
              <w:rPr>
                <w:rFonts w:ascii="Times New Roman" w:hAnsi="Times New Roman"/>
                <w:b/>
                <w:sz w:val="20"/>
                <w:szCs w:val="20"/>
              </w:rPr>
            </w:pPr>
            <w:del w:id="790" w:author="Ananta Aji Wiguna" w:date="2021-09-23T13:54:00Z">
              <w:r w:rsidRPr="00876A1F" w:rsidDel="00E729E2">
                <w:rPr>
                  <w:rFonts w:ascii="Times New Roman" w:hAnsi="Times New Roman"/>
                  <w:b/>
                  <w:sz w:val="20"/>
                  <w:szCs w:val="20"/>
                </w:rPr>
                <w:delText xml:space="preserve">EVENTS OF </w:delText>
              </w:r>
            </w:del>
            <w:r w:rsidRPr="00876A1F">
              <w:rPr>
                <w:rFonts w:ascii="Times New Roman" w:hAnsi="Times New Roman"/>
                <w:b/>
                <w:sz w:val="20"/>
                <w:szCs w:val="20"/>
              </w:rPr>
              <w:t>FORCE MAJEURE</w:t>
            </w:r>
            <w:ins w:id="791" w:author="Ananta Aji Wiguna" w:date="2021-09-23T13:54:00Z">
              <w:r w:rsidR="00E729E2">
                <w:rPr>
                  <w:rFonts w:ascii="Times New Roman" w:hAnsi="Times New Roman"/>
                  <w:b/>
                  <w:sz w:val="20"/>
                  <w:szCs w:val="20"/>
                </w:rPr>
                <w:t xml:space="preserve"> EVENTS</w:t>
              </w:r>
            </w:ins>
          </w:p>
          <w:p w14:paraId="43BB5CA2" w14:textId="77777777" w:rsidR="00801EAB" w:rsidRPr="00876A1F" w:rsidRDefault="00801EAB" w:rsidP="00801EAB">
            <w:pPr>
              <w:pStyle w:val="NoSpacing"/>
              <w:jc w:val="both"/>
              <w:rPr>
                <w:rFonts w:ascii="Times New Roman" w:hAnsi="Times New Roman"/>
                <w:b/>
                <w:sz w:val="20"/>
                <w:szCs w:val="20"/>
              </w:rPr>
            </w:pPr>
          </w:p>
          <w:p w14:paraId="05DD7B89" w14:textId="77777777" w:rsidR="00801EAB" w:rsidRPr="009417D1" w:rsidRDefault="00801EAB">
            <w:pPr>
              <w:pStyle w:val="Default"/>
              <w:widowControl/>
              <w:numPr>
                <w:ilvl w:val="1"/>
                <w:numId w:val="42"/>
              </w:numPr>
              <w:tabs>
                <w:tab w:val="clear" w:pos="1506"/>
                <w:tab w:val="num" w:pos="459"/>
              </w:tabs>
              <w:ind w:left="459" w:right="-3" w:hanging="459"/>
              <w:jc w:val="both"/>
              <w:rPr>
                <w:rFonts w:ascii="Times New Roman" w:hAnsi="Times New Roman" w:cs="Times New Roman"/>
                <w:color w:val="auto"/>
                <w:sz w:val="20"/>
                <w:szCs w:val="20"/>
                <w:lang w:val="id-ID"/>
              </w:rPr>
              <w:pPrChange w:id="792" w:author="Novita Nurfiana" w:date="2021-09-20T16:59:00Z">
                <w:pPr>
                  <w:pStyle w:val="Default"/>
                  <w:widowControl/>
                  <w:numPr>
                    <w:ilvl w:val="1"/>
                    <w:numId w:val="47"/>
                  </w:numPr>
                  <w:tabs>
                    <w:tab w:val="num" w:pos="459"/>
                  </w:tabs>
                  <w:ind w:left="459" w:right="-3" w:hanging="459"/>
                  <w:jc w:val="both"/>
                </w:pPr>
              </w:pPrChange>
            </w:pPr>
            <w:del w:id="793" w:author="Ananta Aji Wiguna" w:date="2021-09-23T13:54:00Z">
              <w:r w:rsidRPr="00876A1F" w:rsidDel="00E729E2">
                <w:rPr>
                  <w:rFonts w:ascii="Times New Roman" w:hAnsi="Times New Roman" w:cs="Times New Roman"/>
                  <w:color w:val="auto"/>
                  <w:sz w:val="20"/>
                  <w:szCs w:val="20"/>
                </w:rPr>
                <w:delText>Events of f</w:delText>
              </w:r>
            </w:del>
            <w:ins w:id="794" w:author="Ananta Aji Wiguna" w:date="2021-09-23T13:54:00Z">
              <w:r w:rsidR="00E729E2">
                <w:rPr>
                  <w:rFonts w:ascii="Times New Roman" w:hAnsi="Times New Roman" w:cs="Times New Roman"/>
                  <w:color w:val="auto"/>
                  <w:sz w:val="20"/>
                  <w:szCs w:val="20"/>
                </w:rPr>
                <w:t>F</w:t>
              </w:r>
            </w:ins>
            <w:r w:rsidRPr="00876A1F">
              <w:rPr>
                <w:rFonts w:ascii="Times New Roman" w:hAnsi="Times New Roman" w:cs="Times New Roman"/>
                <w:color w:val="auto"/>
                <w:sz w:val="20"/>
                <w:szCs w:val="20"/>
              </w:rPr>
              <w:t>orce majeure</w:t>
            </w:r>
            <w:ins w:id="795" w:author="Ananta Aji Wiguna" w:date="2021-09-23T13:54:00Z">
              <w:r w:rsidR="00E729E2">
                <w:rPr>
                  <w:rFonts w:ascii="Times New Roman" w:hAnsi="Times New Roman" w:cs="Times New Roman"/>
                  <w:color w:val="auto"/>
                  <w:sz w:val="20"/>
                  <w:szCs w:val="20"/>
                </w:rPr>
                <w:t xml:space="preserve"> events</w:t>
              </w:r>
            </w:ins>
            <w:r w:rsidRPr="00876A1F">
              <w:rPr>
                <w:rFonts w:ascii="Times New Roman" w:hAnsi="Times New Roman" w:cs="Times New Roman"/>
                <w:color w:val="auto"/>
                <w:sz w:val="20"/>
                <w:szCs w:val="20"/>
              </w:rPr>
              <w:t xml:space="preserve"> shall mean such events as warfare, rioting, revolution, acts of God, which may occur beyond the control of the Parties</w:t>
            </w:r>
            <w:ins w:id="796" w:author="Ananta Aji Wiguna" w:date="2021-09-23T13:55:00Z">
              <w:r w:rsidR="00E729E2">
                <w:rPr>
                  <w:rFonts w:ascii="Times New Roman" w:hAnsi="Times New Roman" w:cs="Times New Roman"/>
                  <w:color w:val="auto"/>
                  <w:sz w:val="20"/>
                  <w:szCs w:val="20"/>
                </w:rPr>
                <w:t xml:space="preserve">, </w:t>
              </w:r>
            </w:ins>
            <w:del w:id="797" w:author="Ananta Aji Wiguna" w:date="2021-09-23T13:55:00Z">
              <w:r w:rsidRPr="00876A1F" w:rsidDel="00E729E2">
                <w:rPr>
                  <w:rFonts w:ascii="Times New Roman" w:hAnsi="Times New Roman" w:cs="Times New Roman"/>
                  <w:color w:val="auto"/>
                  <w:sz w:val="20"/>
                  <w:szCs w:val="20"/>
                </w:rPr>
                <w:delText xml:space="preserve"> </w:delText>
              </w:r>
            </w:del>
            <w:del w:id="798" w:author="Ananta Aji Wiguna" w:date="2021-09-23T13:54:00Z">
              <w:r w:rsidRPr="00876A1F" w:rsidDel="00E729E2">
                <w:rPr>
                  <w:rFonts w:ascii="Times New Roman" w:hAnsi="Times New Roman" w:cs="Times New Roman"/>
                  <w:color w:val="auto"/>
                  <w:sz w:val="20"/>
                  <w:szCs w:val="20"/>
                </w:rPr>
                <w:delText xml:space="preserve">hereto </w:delText>
              </w:r>
            </w:del>
            <w:ins w:id="799" w:author="Ananta Aji Wiguna" w:date="2021-09-23T13:54:00Z">
              <w:r w:rsidR="00E729E2">
                <w:rPr>
                  <w:rFonts w:ascii="Times New Roman" w:hAnsi="Times New Roman" w:cs="Times New Roman"/>
                  <w:color w:val="auto"/>
                  <w:sz w:val="20"/>
                  <w:szCs w:val="20"/>
                </w:rPr>
                <w:t>therefore</w:t>
              </w:r>
              <w:r w:rsidR="00E729E2" w:rsidRPr="00876A1F">
                <w:rPr>
                  <w:rFonts w:ascii="Times New Roman" w:hAnsi="Times New Roman" w:cs="Times New Roman"/>
                  <w:color w:val="auto"/>
                  <w:sz w:val="20"/>
                  <w:szCs w:val="20"/>
                </w:rPr>
                <w:t xml:space="preserve"> </w:t>
              </w:r>
            </w:ins>
            <w:del w:id="800" w:author="Ananta Aji Wiguna" w:date="2021-09-23T13:54:00Z">
              <w:r w:rsidRPr="00876A1F" w:rsidDel="00E729E2">
                <w:rPr>
                  <w:rFonts w:ascii="Times New Roman" w:hAnsi="Times New Roman" w:cs="Times New Roman"/>
                  <w:color w:val="auto"/>
                  <w:sz w:val="20"/>
                  <w:szCs w:val="20"/>
                </w:rPr>
                <w:delText xml:space="preserve">such that </w:delText>
              </w:r>
            </w:del>
            <w:ins w:id="801" w:author="Ananta Aji Wiguna" w:date="2021-09-23T13:55:00Z">
              <w:r w:rsidR="00E729E2">
                <w:rPr>
                  <w:rFonts w:ascii="Times New Roman" w:hAnsi="Times New Roman" w:cs="Times New Roman"/>
                  <w:color w:val="auto"/>
                  <w:sz w:val="20"/>
                  <w:szCs w:val="20"/>
                </w:rPr>
                <w:t xml:space="preserve">the </w:t>
              </w:r>
            </w:ins>
            <w:del w:id="802" w:author="Ananta Aji Wiguna" w:date="2021-09-23T13:55:00Z">
              <w:r w:rsidRPr="00876A1F" w:rsidDel="00E729E2">
                <w:rPr>
                  <w:rFonts w:ascii="Times New Roman" w:hAnsi="Times New Roman" w:cs="Times New Roman"/>
                  <w:color w:val="auto"/>
                  <w:sz w:val="20"/>
                  <w:szCs w:val="20"/>
                </w:rPr>
                <w:delText xml:space="preserve">the </w:delText>
              </w:r>
            </w:del>
            <w:r w:rsidRPr="00876A1F">
              <w:rPr>
                <w:rFonts w:ascii="Times New Roman" w:hAnsi="Times New Roman" w:cs="Times New Roman"/>
                <w:color w:val="auto"/>
                <w:sz w:val="20"/>
                <w:szCs w:val="20"/>
              </w:rPr>
              <w:t xml:space="preserve">obligations </w:t>
            </w:r>
            <w:ins w:id="803" w:author="Ananta Aji Wiguna" w:date="2021-09-23T13:55:00Z">
              <w:r w:rsidR="00E729E2">
                <w:rPr>
                  <w:rFonts w:ascii="Times New Roman" w:hAnsi="Times New Roman" w:cs="Times New Roman"/>
                  <w:color w:val="auto"/>
                  <w:sz w:val="20"/>
                  <w:szCs w:val="20"/>
                </w:rPr>
                <w:t>of the Parties herein</w:t>
              </w:r>
            </w:ins>
            <w:ins w:id="804" w:author="Ananta Aji Wiguna" w:date="2021-09-23T13:56:00Z">
              <w:r w:rsidR="00E729E2">
                <w:rPr>
                  <w:rFonts w:ascii="Times New Roman" w:hAnsi="Times New Roman" w:cs="Times New Roman"/>
                  <w:color w:val="auto"/>
                  <w:sz w:val="20"/>
                  <w:szCs w:val="20"/>
                </w:rPr>
                <w:t xml:space="preserve"> </w:t>
              </w:r>
            </w:ins>
            <w:del w:id="805" w:author="Ananta Aji Wiguna" w:date="2021-09-23T13:55:00Z">
              <w:r w:rsidRPr="00876A1F" w:rsidDel="00E729E2">
                <w:rPr>
                  <w:rFonts w:ascii="Times New Roman" w:hAnsi="Times New Roman" w:cs="Times New Roman"/>
                  <w:color w:val="auto"/>
                  <w:sz w:val="20"/>
                  <w:szCs w:val="20"/>
                </w:rPr>
                <w:delText xml:space="preserve">hereunder </w:delText>
              </w:r>
            </w:del>
            <w:del w:id="806" w:author="Ananta Aji Wiguna" w:date="2021-09-23T13:56:00Z">
              <w:r w:rsidRPr="00876A1F" w:rsidDel="00E729E2">
                <w:rPr>
                  <w:rFonts w:ascii="Times New Roman" w:hAnsi="Times New Roman" w:cs="Times New Roman"/>
                  <w:color w:val="auto"/>
                  <w:sz w:val="20"/>
                  <w:szCs w:val="20"/>
                </w:rPr>
                <w:delText xml:space="preserve">are </w:delText>
              </w:r>
            </w:del>
            <w:r w:rsidRPr="00876A1F">
              <w:rPr>
                <w:rFonts w:ascii="Times New Roman" w:hAnsi="Times New Roman" w:cs="Times New Roman"/>
                <w:color w:val="auto"/>
                <w:sz w:val="20"/>
                <w:szCs w:val="20"/>
              </w:rPr>
              <w:t xml:space="preserve">incapable </w:t>
            </w:r>
            <w:del w:id="807" w:author="Ananta Aji Wiguna" w:date="2021-09-23T13:55:00Z">
              <w:r w:rsidRPr="00876A1F" w:rsidDel="00E729E2">
                <w:rPr>
                  <w:rFonts w:ascii="Times New Roman" w:hAnsi="Times New Roman" w:cs="Times New Roman"/>
                  <w:color w:val="auto"/>
                  <w:sz w:val="20"/>
                  <w:szCs w:val="20"/>
                </w:rPr>
                <w:delText xml:space="preserve">of </w:delText>
              </w:r>
            </w:del>
            <w:ins w:id="808" w:author="Ananta Aji Wiguna" w:date="2021-09-23T13:55:00Z">
              <w:r w:rsidR="00E729E2">
                <w:rPr>
                  <w:rFonts w:ascii="Times New Roman" w:hAnsi="Times New Roman" w:cs="Times New Roman"/>
                  <w:color w:val="auto"/>
                  <w:sz w:val="20"/>
                  <w:szCs w:val="20"/>
                </w:rPr>
                <w:t xml:space="preserve">to be </w:t>
              </w:r>
            </w:ins>
            <w:del w:id="809" w:author="Ananta Aji Wiguna" w:date="2021-09-23T13:55:00Z">
              <w:r w:rsidRPr="00876A1F" w:rsidDel="00E729E2">
                <w:rPr>
                  <w:rFonts w:ascii="Times New Roman" w:hAnsi="Times New Roman" w:cs="Times New Roman"/>
                  <w:color w:val="auto"/>
                  <w:sz w:val="20"/>
                  <w:szCs w:val="20"/>
                </w:rPr>
                <w:delText>fulfillment</w:delText>
              </w:r>
            </w:del>
            <w:ins w:id="810" w:author="Ananta Aji Wiguna" w:date="2021-09-23T13:55:00Z">
              <w:r w:rsidR="00E729E2" w:rsidRPr="00876A1F">
                <w:rPr>
                  <w:rFonts w:ascii="Times New Roman" w:hAnsi="Times New Roman" w:cs="Times New Roman"/>
                  <w:color w:val="auto"/>
                  <w:sz w:val="20"/>
                  <w:szCs w:val="20"/>
                </w:rPr>
                <w:t>fulfill</w:t>
              </w:r>
              <w:r w:rsidR="00E729E2">
                <w:rPr>
                  <w:rFonts w:ascii="Times New Roman" w:hAnsi="Times New Roman" w:cs="Times New Roman"/>
                  <w:color w:val="auto"/>
                  <w:sz w:val="20"/>
                  <w:szCs w:val="20"/>
                </w:rPr>
                <w:t>ed</w:t>
              </w:r>
            </w:ins>
            <w:r w:rsidRPr="00876A1F">
              <w:rPr>
                <w:rFonts w:ascii="Times New Roman" w:hAnsi="Times New Roman" w:cs="Times New Roman"/>
                <w:color w:val="auto"/>
                <w:sz w:val="20"/>
                <w:szCs w:val="20"/>
              </w:rPr>
              <w:t>.</w:t>
            </w:r>
          </w:p>
          <w:p w14:paraId="1CD8F197" w14:textId="77777777" w:rsidR="00876A1F" w:rsidRPr="00876A1F" w:rsidRDefault="00876A1F" w:rsidP="00801EAB">
            <w:pPr>
              <w:pStyle w:val="Default"/>
              <w:widowControl/>
              <w:ind w:right="-3"/>
              <w:jc w:val="both"/>
              <w:rPr>
                <w:rFonts w:ascii="Times New Roman" w:hAnsi="Times New Roman" w:cs="Times New Roman"/>
                <w:color w:val="auto"/>
                <w:sz w:val="20"/>
                <w:szCs w:val="20"/>
              </w:rPr>
            </w:pPr>
          </w:p>
          <w:p w14:paraId="49B8F7E2" w14:textId="77777777" w:rsidR="00876A1F" w:rsidRPr="009417D1" w:rsidRDefault="00801EAB">
            <w:pPr>
              <w:pStyle w:val="Default"/>
              <w:widowControl/>
              <w:numPr>
                <w:ilvl w:val="1"/>
                <w:numId w:val="42"/>
              </w:numPr>
              <w:tabs>
                <w:tab w:val="clear" w:pos="1506"/>
                <w:tab w:val="num" w:pos="459"/>
              </w:tabs>
              <w:ind w:left="459" w:right="-3" w:hanging="459"/>
              <w:jc w:val="both"/>
              <w:rPr>
                <w:rFonts w:ascii="Times New Roman" w:hAnsi="Times New Roman" w:cs="Times New Roman"/>
                <w:color w:val="auto"/>
                <w:sz w:val="20"/>
                <w:szCs w:val="20"/>
                <w:lang w:val="id-ID"/>
              </w:rPr>
              <w:pPrChange w:id="811" w:author="Novita Nurfiana" w:date="2021-09-20T16:59:00Z">
                <w:pPr>
                  <w:pStyle w:val="Default"/>
                  <w:widowControl/>
                  <w:numPr>
                    <w:ilvl w:val="1"/>
                    <w:numId w:val="47"/>
                  </w:numPr>
                  <w:tabs>
                    <w:tab w:val="num" w:pos="459"/>
                  </w:tabs>
                  <w:ind w:left="459" w:right="-3" w:hanging="459"/>
                  <w:jc w:val="both"/>
                </w:pPr>
              </w:pPrChange>
            </w:pPr>
            <w:r w:rsidRPr="00876A1F">
              <w:rPr>
                <w:rFonts w:ascii="Times New Roman" w:hAnsi="Times New Roman" w:cs="Times New Roman"/>
                <w:color w:val="auto"/>
                <w:sz w:val="20"/>
                <w:szCs w:val="20"/>
                <w:lang w:val="en-GB"/>
              </w:rPr>
              <w:t xml:space="preserve">The Parties shall not be liable for any </w:t>
            </w:r>
            <w:ins w:id="812" w:author="Ananta Aji Wiguna" w:date="2021-09-23T13:58:00Z">
              <w:r w:rsidR="00274256">
                <w:rPr>
                  <w:rFonts w:ascii="Times New Roman" w:hAnsi="Times New Roman" w:cs="Times New Roman"/>
                  <w:color w:val="auto"/>
                  <w:sz w:val="20"/>
                  <w:szCs w:val="20"/>
                  <w:lang w:val="en-GB"/>
                </w:rPr>
                <w:t xml:space="preserve">delay or </w:t>
              </w:r>
            </w:ins>
            <w:r w:rsidRPr="00876A1F">
              <w:rPr>
                <w:rFonts w:ascii="Times New Roman" w:hAnsi="Times New Roman" w:cs="Times New Roman"/>
                <w:color w:val="auto"/>
                <w:sz w:val="20"/>
                <w:szCs w:val="20"/>
                <w:lang w:val="en-GB"/>
              </w:rPr>
              <w:t xml:space="preserve">failure to perform under this Agreement </w:t>
            </w:r>
            <w:del w:id="813" w:author="Ananta Aji Wiguna" w:date="2021-09-23T13:58:00Z">
              <w:r w:rsidRPr="00876A1F" w:rsidDel="00274256">
                <w:rPr>
                  <w:rFonts w:ascii="Times New Roman" w:hAnsi="Times New Roman" w:cs="Times New Roman"/>
                  <w:color w:val="auto"/>
                  <w:sz w:val="20"/>
                  <w:szCs w:val="20"/>
                  <w:lang w:val="en-GB"/>
                </w:rPr>
                <w:delText>where and to the extent performance is prevented or seriously delayed</w:delText>
              </w:r>
            </w:del>
            <w:ins w:id="814" w:author="Ananta Aji Wiguna" w:date="2021-09-23T13:58:00Z">
              <w:r w:rsidR="00274256">
                <w:rPr>
                  <w:rFonts w:ascii="Times New Roman" w:hAnsi="Times New Roman" w:cs="Times New Roman"/>
                  <w:color w:val="auto"/>
                  <w:sz w:val="20"/>
                  <w:szCs w:val="20"/>
                  <w:lang w:val="en-GB"/>
                </w:rPr>
                <w:t>which caused</w:t>
              </w:r>
            </w:ins>
            <w:r w:rsidRPr="00876A1F">
              <w:rPr>
                <w:rFonts w:ascii="Times New Roman" w:hAnsi="Times New Roman" w:cs="Times New Roman"/>
                <w:color w:val="auto"/>
                <w:sz w:val="20"/>
                <w:szCs w:val="20"/>
                <w:lang w:val="en-GB"/>
              </w:rPr>
              <w:t xml:space="preserve"> by any </w:t>
            </w:r>
            <w:del w:id="815" w:author="Ananta Aji Wiguna" w:date="2021-09-23T13:57:00Z">
              <w:r w:rsidRPr="00876A1F" w:rsidDel="00274256">
                <w:rPr>
                  <w:rFonts w:ascii="Times New Roman" w:hAnsi="Times New Roman" w:cs="Times New Roman"/>
                  <w:color w:val="auto"/>
                  <w:sz w:val="20"/>
                  <w:szCs w:val="20"/>
                  <w:lang w:val="en-GB"/>
                </w:rPr>
                <w:delText xml:space="preserve">event of </w:delText>
              </w:r>
            </w:del>
            <w:r w:rsidRPr="00876A1F">
              <w:rPr>
                <w:rFonts w:ascii="Times New Roman" w:hAnsi="Times New Roman" w:cs="Times New Roman"/>
                <w:color w:val="auto"/>
                <w:sz w:val="20"/>
                <w:szCs w:val="20"/>
                <w:lang w:val="en-GB"/>
              </w:rPr>
              <w:t>Force Majeure</w:t>
            </w:r>
            <w:ins w:id="816" w:author="Ananta Aji Wiguna" w:date="2021-09-23T13:57:00Z">
              <w:r w:rsidR="00274256">
                <w:rPr>
                  <w:rFonts w:ascii="Times New Roman" w:hAnsi="Times New Roman" w:cs="Times New Roman"/>
                  <w:color w:val="auto"/>
                  <w:sz w:val="20"/>
                  <w:szCs w:val="20"/>
                  <w:lang w:val="en-GB"/>
                </w:rPr>
                <w:t xml:space="preserve"> events</w:t>
              </w:r>
            </w:ins>
            <w:r w:rsidRPr="00876A1F">
              <w:rPr>
                <w:rFonts w:ascii="Times New Roman" w:hAnsi="Times New Roman" w:cs="Times New Roman"/>
                <w:color w:val="auto"/>
                <w:sz w:val="20"/>
                <w:szCs w:val="20"/>
                <w:lang w:val="en-GB"/>
              </w:rPr>
              <w:t>.</w:t>
            </w:r>
            <w:r w:rsidRPr="00876A1F" w:rsidDel="00584692">
              <w:rPr>
                <w:rFonts w:ascii="Times New Roman" w:hAnsi="Times New Roman" w:cs="Times New Roman"/>
                <w:color w:val="auto"/>
                <w:sz w:val="20"/>
                <w:szCs w:val="20"/>
              </w:rPr>
              <w:t xml:space="preserve"> </w:t>
            </w:r>
            <w:r w:rsidRPr="00876A1F">
              <w:rPr>
                <w:rFonts w:ascii="Times New Roman" w:hAnsi="Times New Roman" w:cs="Times New Roman"/>
                <w:color w:val="auto"/>
                <w:sz w:val="20"/>
                <w:szCs w:val="20"/>
              </w:rPr>
              <w:t>The Party affected by Force Majeure</w:t>
            </w:r>
            <w:ins w:id="817" w:author="Ananta Aji Wiguna" w:date="2021-09-23T13:58:00Z">
              <w:r w:rsidR="00274256">
                <w:rPr>
                  <w:rFonts w:ascii="Times New Roman" w:hAnsi="Times New Roman" w:cs="Times New Roman"/>
                  <w:color w:val="auto"/>
                  <w:sz w:val="20"/>
                  <w:szCs w:val="20"/>
                </w:rPr>
                <w:t xml:space="preserve"> events</w:t>
              </w:r>
            </w:ins>
            <w:r w:rsidRPr="00876A1F">
              <w:rPr>
                <w:rFonts w:ascii="Times New Roman" w:hAnsi="Times New Roman" w:cs="Times New Roman"/>
                <w:color w:val="auto"/>
                <w:sz w:val="20"/>
                <w:szCs w:val="20"/>
              </w:rPr>
              <w:t xml:space="preserve"> shall notify the other Party without undue delay </w:t>
            </w:r>
            <w:del w:id="818" w:author="Ananta Aji Wiguna" w:date="2021-09-23T13:57:00Z">
              <w:r w:rsidRPr="00876A1F" w:rsidDel="00274256">
                <w:rPr>
                  <w:rFonts w:ascii="Times New Roman" w:hAnsi="Times New Roman" w:cs="Times New Roman"/>
                  <w:color w:val="auto"/>
                  <w:sz w:val="20"/>
                  <w:szCs w:val="20"/>
                </w:rPr>
                <w:delText xml:space="preserve">and </w:delText>
              </w:r>
            </w:del>
            <w:ins w:id="819" w:author="Ananta Aji Wiguna" w:date="2021-09-23T13:57:00Z">
              <w:r w:rsidR="00274256">
                <w:rPr>
                  <w:rFonts w:ascii="Times New Roman" w:hAnsi="Times New Roman" w:cs="Times New Roman"/>
                  <w:color w:val="auto"/>
                  <w:sz w:val="20"/>
                  <w:szCs w:val="20"/>
                </w:rPr>
                <w:t>at the</w:t>
              </w:r>
              <w:r w:rsidR="00274256" w:rsidRPr="00876A1F">
                <w:rPr>
                  <w:rFonts w:ascii="Times New Roman" w:hAnsi="Times New Roman" w:cs="Times New Roman"/>
                  <w:color w:val="auto"/>
                  <w:sz w:val="20"/>
                  <w:szCs w:val="20"/>
                </w:rPr>
                <w:t xml:space="preserve"> </w:t>
              </w:r>
            </w:ins>
            <w:r w:rsidRPr="00876A1F">
              <w:rPr>
                <w:rFonts w:ascii="Times New Roman" w:hAnsi="Times New Roman" w:cs="Times New Roman"/>
                <w:color w:val="auto"/>
                <w:sz w:val="20"/>
                <w:szCs w:val="20"/>
              </w:rPr>
              <w:t>latest within 3</w:t>
            </w:r>
            <w:ins w:id="820" w:author="Novita Nurfiana" w:date="2021-09-20T16:50:00Z">
              <w:r w:rsidR="000A4398">
                <w:rPr>
                  <w:rFonts w:ascii="Times New Roman" w:hAnsi="Times New Roman" w:cs="Times New Roman"/>
                  <w:color w:val="auto"/>
                  <w:sz w:val="20"/>
                  <w:szCs w:val="20"/>
                </w:rPr>
                <w:t xml:space="preserve"> (three)</w:t>
              </w:r>
            </w:ins>
            <w:r w:rsidRPr="00876A1F">
              <w:rPr>
                <w:rFonts w:ascii="Times New Roman" w:hAnsi="Times New Roman" w:cs="Times New Roman"/>
                <w:color w:val="auto"/>
                <w:sz w:val="20"/>
                <w:szCs w:val="20"/>
              </w:rPr>
              <w:t xml:space="preserve"> </w:t>
            </w:r>
            <w:del w:id="821" w:author="Ananta Aji Wiguna" w:date="2021-09-23T13:57:00Z">
              <w:r w:rsidRPr="00876A1F" w:rsidDel="00274256">
                <w:rPr>
                  <w:rFonts w:ascii="Times New Roman" w:hAnsi="Times New Roman" w:cs="Times New Roman"/>
                  <w:color w:val="auto"/>
                  <w:sz w:val="20"/>
                  <w:szCs w:val="20"/>
                </w:rPr>
                <w:delText xml:space="preserve">working </w:delText>
              </w:r>
            </w:del>
            <w:ins w:id="822" w:author="Ananta Aji Wiguna" w:date="2021-09-23T13:57:00Z">
              <w:r w:rsidR="00274256">
                <w:rPr>
                  <w:rFonts w:ascii="Times New Roman" w:hAnsi="Times New Roman" w:cs="Times New Roman"/>
                  <w:color w:val="auto"/>
                  <w:sz w:val="20"/>
                  <w:szCs w:val="20"/>
                </w:rPr>
                <w:t>business</w:t>
              </w:r>
              <w:r w:rsidR="00274256" w:rsidRPr="00876A1F">
                <w:rPr>
                  <w:rFonts w:ascii="Times New Roman" w:hAnsi="Times New Roman" w:cs="Times New Roman"/>
                  <w:color w:val="auto"/>
                  <w:sz w:val="20"/>
                  <w:szCs w:val="20"/>
                </w:rPr>
                <w:t xml:space="preserve"> </w:t>
              </w:r>
            </w:ins>
            <w:r w:rsidRPr="00876A1F">
              <w:rPr>
                <w:rFonts w:ascii="Times New Roman" w:hAnsi="Times New Roman" w:cs="Times New Roman"/>
                <w:color w:val="auto"/>
                <w:sz w:val="20"/>
                <w:szCs w:val="20"/>
              </w:rPr>
              <w:t>days following the commencement of the Force Majeure event</w:t>
            </w:r>
            <w:ins w:id="823" w:author="Ananta Aji Wiguna" w:date="2021-09-23T13:57:00Z">
              <w:r w:rsidR="00274256">
                <w:rPr>
                  <w:rFonts w:ascii="Times New Roman" w:hAnsi="Times New Roman" w:cs="Times New Roman"/>
                  <w:color w:val="auto"/>
                  <w:sz w:val="20"/>
                  <w:szCs w:val="20"/>
                </w:rPr>
                <w:t>s</w:t>
              </w:r>
            </w:ins>
            <w:r w:rsidRPr="00876A1F">
              <w:rPr>
                <w:rFonts w:ascii="Times New Roman" w:hAnsi="Times New Roman" w:cs="Times New Roman"/>
                <w:color w:val="auto"/>
                <w:sz w:val="20"/>
                <w:szCs w:val="20"/>
              </w:rPr>
              <w:t xml:space="preserve"> setting out the nature and extent of the Force Majeure</w:t>
            </w:r>
            <w:ins w:id="824" w:author="Ananta Aji Wiguna" w:date="2021-09-23T13:57:00Z">
              <w:r w:rsidR="00274256">
                <w:rPr>
                  <w:rFonts w:ascii="Times New Roman" w:hAnsi="Times New Roman" w:cs="Times New Roman"/>
                  <w:color w:val="auto"/>
                  <w:sz w:val="20"/>
                  <w:szCs w:val="20"/>
                </w:rPr>
                <w:t xml:space="preserve"> events</w:t>
              </w:r>
            </w:ins>
            <w:r w:rsidRPr="00876A1F">
              <w:rPr>
                <w:rFonts w:ascii="Times New Roman" w:hAnsi="Times New Roman" w:cs="Times New Roman"/>
                <w:color w:val="auto"/>
                <w:sz w:val="20"/>
                <w:szCs w:val="20"/>
              </w:rPr>
              <w:t>.</w:t>
            </w:r>
          </w:p>
          <w:p w14:paraId="580A849F" w14:textId="77777777" w:rsidR="009417D1" w:rsidRPr="009417D1" w:rsidRDefault="009417D1" w:rsidP="009417D1">
            <w:pPr>
              <w:pStyle w:val="Default"/>
              <w:widowControl/>
              <w:ind w:left="459" w:right="-3"/>
              <w:jc w:val="both"/>
              <w:rPr>
                <w:rFonts w:ascii="Times New Roman" w:hAnsi="Times New Roman" w:cs="Times New Roman"/>
                <w:color w:val="auto"/>
                <w:sz w:val="20"/>
                <w:szCs w:val="20"/>
                <w:lang w:val="id-ID"/>
              </w:rPr>
            </w:pPr>
          </w:p>
          <w:p w14:paraId="268EBAB4" w14:textId="77777777" w:rsidR="00876A1F" w:rsidRPr="00876A1F" w:rsidRDefault="00876A1F" w:rsidP="00801EAB">
            <w:pPr>
              <w:pStyle w:val="NoSpacing"/>
              <w:jc w:val="center"/>
              <w:rPr>
                <w:rFonts w:ascii="Times New Roman" w:hAnsi="Times New Roman"/>
                <w:b/>
                <w:sz w:val="20"/>
                <w:szCs w:val="20"/>
              </w:rPr>
            </w:pPr>
          </w:p>
          <w:p w14:paraId="4C9D574B"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ARTICLE 9</w:t>
            </w:r>
          </w:p>
          <w:p w14:paraId="4B2AB229" w14:textId="77777777" w:rsidR="00801EAB" w:rsidRPr="00876A1F" w:rsidRDefault="00801EAB" w:rsidP="00801EAB">
            <w:pPr>
              <w:pStyle w:val="NoSpacing"/>
              <w:jc w:val="center"/>
              <w:rPr>
                <w:rFonts w:ascii="Times New Roman" w:hAnsi="Times New Roman"/>
                <w:b/>
                <w:sz w:val="20"/>
                <w:szCs w:val="20"/>
              </w:rPr>
            </w:pPr>
          </w:p>
          <w:p w14:paraId="4001A789"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TERMINATION</w:t>
            </w:r>
          </w:p>
          <w:p w14:paraId="1A85080A" w14:textId="77777777" w:rsidR="00801EAB" w:rsidRPr="00876A1F" w:rsidRDefault="00801EAB" w:rsidP="00801EAB">
            <w:pPr>
              <w:pStyle w:val="NoSpacing"/>
              <w:jc w:val="center"/>
              <w:rPr>
                <w:rFonts w:ascii="Times New Roman" w:hAnsi="Times New Roman"/>
                <w:b/>
                <w:sz w:val="20"/>
                <w:szCs w:val="20"/>
                <w:lang w:val="id-ID"/>
              </w:rPr>
            </w:pPr>
          </w:p>
          <w:p w14:paraId="7C92363B" w14:textId="77777777" w:rsidR="00801EAB" w:rsidRPr="00876A1F" w:rsidRDefault="00801EAB">
            <w:pPr>
              <w:pStyle w:val="NoSpacing"/>
              <w:numPr>
                <w:ilvl w:val="0"/>
                <w:numId w:val="43"/>
              </w:numPr>
              <w:ind w:left="426" w:hanging="426"/>
              <w:jc w:val="both"/>
              <w:rPr>
                <w:rFonts w:ascii="Times New Roman" w:hAnsi="Times New Roman"/>
                <w:b/>
                <w:sz w:val="20"/>
                <w:szCs w:val="20"/>
              </w:rPr>
              <w:pPrChange w:id="825" w:author="Novita Nurfiana" w:date="2021-09-20T16:59:00Z">
                <w:pPr>
                  <w:pStyle w:val="NoSpacing"/>
                  <w:numPr>
                    <w:numId w:val="48"/>
                  </w:numPr>
                  <w:ind w:left="426" w:hanging="426"/>
                  <w:jc w:val="both"/>
                </w:pPr>
              </w:pPrChange>
            </w:pPr>
            <w:r w:rsidRPr="00876A1F">
              <w:rPr>
                <w:rFonts w:ascii="Times New Roman" w:hAnsi="Times New Roman"/>
                <w:sz w:val="20"/>
                <w:szCs w:val="20"/>
              </w:rPr>
              <w:t xml:space="preserve">This Agreement may be terminated </w:t>
            </w:r>
            <w:del w:id="826" w:author="Ananta Aji Wiguna" w:date="2021-09-23T13:59:00Z">
              <w:r w:rsidRPr="00876A1F" w:rsidDel="003F3DF0">
                <w:rPr>
                  <w:rFonts w:ascii="Times New Roman" w:hAnsi="Times New Roman"/>
                  <w:sz w:val="20"/>
                  <w:szCs w:val="20"/>
                </w:rPr>
                <w:delText xml:space="preserve">on an </w:delText>
              </w:r>
            </w:del>
            <w:r w:rsidRPr="00876A1F">
              <w:rPr>
                <w:rFonts w:ascii="Times New Roman" w:hAnsi="Times New Roman"/>
                <w:sz w:val="20"/>
                <w:szCs w:val="20"/>
              </w:rPr>
              <w:t>earlier</w:t>
            </w:r>
            <w:ins w:id="827" w:author="Ananta Aji Wiguna" w:date="2021-09-23T13:59:00Z">
              <w:r w:rsidR="003F3DF0">
                <w:rPr>
                  <w:rFonts w:ascii="Times New Roman" w:hAnsi="Times New Roman"/>
                  <w:sz w:val="20"/>
                  <w:szCs w:val="20"/>
                </w:rPr>
                <w:t xml:space="preserve"> prior to the expiry date</w:t>
              </w:r>
            </w:ins>
            <w:r w:rsidRPr="00876A1F">
              <w:rPr>
                <w:rFonts w:ascii="Times New Roman" w:hAnsi="Times New Roman"/>
                <w:sz w:val="20"/>
                <w:szCs w:val="20"/>
              </w:rPr>
              <w:t xml:space="preserve"> </w:t>
            </w:r>
            <w:del w:id="828" w:author="Ananta Aji Wiguna" w:date="2021-09-23T14:00:00Z">
              <w:r w:rsidRPr="00876A1F" w:rsidDel="003F3DF0">
                <w:rPr>
                  <w:rFonts w:ascii="Times New Roman" w:hAnsi="Times New Roman"/>
                  <w:sz w:val="20"/>
                  <w:szCs w:val="20"/>
                </w:rPr>
                <w:delText xml:space="preserve">date </w:delText>
              </w:r>
            </w:del>
            <w:r w:rsidRPr="00876A1F">
              <w:rPr>
                <w:rFonts w:ascii="Times New Roman" w:hAnsi="Times New Roman"/>
                <w:sz w:val="20"/>
                <w:szCs w:val="20"/>
              </w:rPr>
              <w:t>if:</w:t>
            </w:r>
          </w:p>
          <w:p w14:paraId="10376408" w14:textId="77777777" w:rsidR="00801EAB" w:rsidRPr="00876A1F" w:rsidRDefault="003F3DF0">
            <w:pPr>
              <w:pStyle w:val="Default"/>
              <w:widowControl/>
              <w:numPr>
                <w:ilvl w:val="0"/>
                <w:numId w:val="44"/>
              </w:numPr>
              <w:ind w:left="709" w:right="-3" w:hanging="283"/>
              <w:jc w:val="both"/>
              <w:rPr>
                <w:rFonts w:ascii="Times New Roman" w:hAnsi="Times New Roman" w:cs="Times New Roman"/>
                <w:color w:val="auto"/>
                <w:sz w:val="20"/>
                <w:szCs w:val="20"/>
              </w:rPr>
              <w:pPrChange w:id="829" w:author="Novita Nurfiana" w:date="2021-09-20T16:59:00Z">
                <w:pPr>
                  <w:pStyle w:val="Default"/>
                  <w:widowControl/>
                  <w:numPr>
                    <w:numId w:val="50"/>
                  </w:numPr>
                  <w:tabs>
                    <w:tab w:val="num" w:pos="360"/>
                    <w:tab w:val="num" w:pos="720"/>
                  </w:tabs>
                  <w:ind w:left="709" w:right="-3" w:hanging="283"/>
                  <w:jc w:val="both"/>
                </w:pPr>
              </w:pPrChange>
            </w:pPr>
            <w:ins w:id="830" w:author="Ananta Aji Wiguna" w:date="2021-09-23T14:06:00Z">
              <w:r w:rsidRPr="00876A1F">
                <w:rPr>
                  <w:rFonts w:ascii="Times New Roman" w:hAnsi="Times New Roman" w:cs="Times New Roman"/>
                  <w:color w:val="auto"/>
                  <w:sz w:val="20"/>
                  <w:szCs w:val="20"/>
                </w:rPr>
                <w:t xml:space="preserve">Either </w:t>
              </w:r>
              <w:r>
                <w:rPr>
                  <w:rFonts w:ascii="Times New Roman" w:hAnsi="Times New Roman" w:cs="Times New Roman"/>
                  <w:color w:val="auto"/>
                  <w:sz w:val="20"/>
                  <w:szCs w:val="20"/>
                </w:rPr>
                <w:t>party</w:t>
              </w:r>
              <w:r w:rsidRPr="00876A1F" w:rsidDel="003F3DF0">
                <w:rPr>
                  <w:rFonts w:ascii="Times New Roman" w:hAnsi="Times New Roman" w:cs="Times New Roman"/>
                  <w:color w:val="auto"/>
                  <w:sz w:val="20"/>
                  <w:szCs w:val="20"/>
                  <w:lang w:val="id-ID"/>
                </w:rPr>
                <w:t xml:space="preserve"> </w:t>
              </w:r>
            </w:ins>
            <w:del w:id="831" w:author="Ananta Aji Wiguna" w:date="2021-09-23T14:00:00Z">
              <w:r w:rsidR="00801EAB" w:rsidRPr="00876A1F" w:rsidDel="003F3DF0">
                <w:rPr>
                  <w:rFonts w:ascii="Times New Roman" w:hAnsi="Times New Roman" w:cs="Times New Roman"/>
                  <w:color w:val="auto"/>
                  <w:sz w:val="20"/>
                  <w:szCs w:val="20"/>
                  <w:lang w:val="id-ID"/>
                </w:rPr>
                <w:delText>E</w:delText>
              </w:r>
              <w:r w:rsidR="00801EAB" w:rsidRPr="00876A1F" w:rsidDel="003F3DF0">
                <w:rPr>
                  <w:rFonts w:ascii="Times New Roman" w:hAnsi="Times New Roman" w:cs="Times New Roman"/>
                  <w:color w:val="auto"/>
                  <w:sz w:val="20"/>
                  <w:szCs w:val="20"/>
                </w:rPr>
                <w:delText>ither of the Parties</w:delText>
              </w:r>
            </w:del>
            <w:del w:id="832" w:author="Ananta Aji Wiguna" w:date="2021-09-23T14:06:00Z">
              <w:r w:rsidR="00801EAB" w:rsidRPr="00876A1F" w:rsidDel="003F3DF0">
                <w:rPr>
                  <w:rFonts w:ascii="Times New Roman" w:hAnsi="Times New Roman" w:cs="Times New Roman"/>
                  <w:color w:val="auto"/>
                  <w:sz w:val="20"/>
                  <w:szCs w:val="20"/>
                </w:rPr>
                <w:delText xml:space="preserve"> </w:delText>
              </w:r>
            </w:del>
            <w:r w:rsidR="00801EAB" w:rsidRPr="00876A1F">
              <w:rPr>
                <w:rFonts w:ascii="Times New Roman" w:hAnsi="Times New Roman" w:cs="Times New Roman"/>
                <w:color w:val="auto"/>
                <w:sz w:val="20"/>
                <w:szCs w:val="20"/>
              </w:rPr>
              <w:t xml:space="preserve">hereto commits a breach of one or more of its obligations hereunder and the other possesses evidence of such a breach, </w:t>
            </w:r>
            <w:del w:id="833" w:author="Ananta Aji Wiguna" w:date="2021-09-23T14:02:00Z">
              <w:r w:rsidR="00801EAB" w:rsidRPr="00876A1F" w:rsidDel="003F3DF0">
                <w:rPr>
                  <w:rFonts w:ascii="Times New Roman" w:hAnsi="Times New Roman" w:cs="Times New Roman"/>
                  <w:color w:val="auto"/>
                  <w:sz w:val="20"/>
                  <w:szCs w:val="20"/>
                </w:rPr>
                <w:delText>subject to the condition</w:delText>
              </w:r>
            </w:del>
            <w:ins w:id="834" w:author="Ananta Aji Wiguna" w:date="2021-09-23T14:02:00Z">
              <w:r>
                <w:rPr>
                  <w:rFonts w:ascii="Times New Roman" w:hAnsi="Times New Roman" w:cs="Times New Roman"/>
                  <w:color w:val="auto"/>
                  <w:sz w:val="20"/>
                  <w:szCs w:val="20"/>
                </w:rPr>
                <w:t>provided</w:t>
              </w:r>
            </w:ins>
            <w:r w:rsidR="00801EAB" w:rsidRPr="00876A1F">
              <w:rPr>
                <w:rFonts w:ascii="Times New Roman" w:hAnsi="Times New Roman" w:cs="Times New Roman"/>
                <w:color w:val="auto"/>
                <w:sz w:val="20"/>
                <w:szCs w:val="20"/>
              </w:rPr>
              <w:t xml:space="preserve"> that the </w:t>
            </w:r>
            <w:del w:id="835" w:author="Ananta Aji Wiguna" w:date="2021-09-23T14:02:00Z">
              <w:r w:rsidR="00801EAB" w:rsidRPr="00876A1F" w:rsidDel="003F3DF0">
                <w:rPr>
                  <w:rFonts w:ascii="Times New Roman" w:hAnsi="Times New Roman" w:cs="Times New Roman"/>
                  <w:color w:val="auto"/>
                  <w:sz w:val="20"/>
                  <w:szCs w:val="20"/>
                </w:rPr>
                <w:delText xml:space="preserve">committing </w:delText>
              </w:r>
            </w:del>
            <w:ins w:id="836" w:author="Ananta Aji Wiguna" w:date="2021-09-23T14:02:00Z">
              <w:r>
                <w:rPr>
                  <w:rFonts w:ascii="Times New Roman" w:hAnsi="Times New Roman" w:cs="Times New Roman"/>
                  <w:color w:val="auto"/>
                  <w:sz w:val="20"/>
                  <w:szCs w:val="20"/>
                </w:rPr>
                <w:t>defaulting</w:t>
              </w:r>
              <w:r w:rsidRPr="00876A1F">
                <w:rPr>
                  <w:rFonts w:ascii="Times New Roman" w:hAnsi="Times New Roman" w:cs="Times New Roman"/>
                  <w:color w:val="auto"/>
                  <w:sz w:val="20"/>
                  <w:szCs w:val="20"/>
                </w:rPr>
                <w:t xml:space="preserve"> </w:t>
              </w:r>
            </w:ins>
            <w:r w:rsidR="00801EAB" w:rsidRPr="00876A1F">
              <w:rPr>
                <w:rFonts w:ascii="Times New Roman" w:hAnsi="Times New Roman" w:cs="Times New Roman"/>
                <w:color w:val="auto"/>
                <w:sz w:val="20"/>
                <w:szCs w:val="20"/>
              </w:rPr>
              <w:t xml:space="preserve">Party has been served with a warning in writing </w:t>
            </w:r>
            <w:del w:id="837" w:author="Novita Nurfiana" w:date="2021-09-20T16:51:00Z">
              <w:r w:rsidR="00801EAB" w:rsidRPr="00876A1F" w:rsidDel="000A4398">
                <w:rPr>
                  <w:rFonts w:ascii="Times New Roman" w:hAnsi="Times New Roman" w:cs="Times New Roman"/>
                  <w:color w:val="auto"/>
                  <w:sz w:val="20"/>
                  <w:szCs w:val="20"/>
                </w:rPr>
                <w:delText xml:space="preserve">on </w:delText>
              </w:r>
            </w:del>
            <w:ins w:id="838" w:author="Novita Nurfiana" w:date="2021-09-20T16:51:00Z">
              <w:r w:rsidR="000A4398">
                <w:rPr>
                  <w:rFonts w:ascii="Times New Roman" w:hAnsi="Times New Roman" w:cs="Times New Roman"/>
                  <w:color w:val="auto"/>
                  <w:sz w:val="20"/>
                  <w:szCs w:val="20"/>
                </w:rPr>
                <w:t>in</w:t>
              </w:r>
              <w:r w:rsidR="000A4398" w:rsidRPr="00876A1F">
                <w:rPr>
                  <w:rFonts w:ascii="Times New Roman" w:hAnsi="Times New Roman" w:cs="Times New Roman"/>
                  <w:color w:val="auto"/>
                  <w:sz w:val="20"/>
                  <w:szCs w:val="20"/>
                </w:rPr>
                <w:t xml:space="preserve"> </w:t>
              </w:r>
              <w:r w:rsidR="000A4398">
                <w:rPr>
                  <w:rFonts w:ascii="Times New Roman" w:hAnsi="Times New Roman" w:cs="Times New Roman"/>
                  <w:color w:val="auto"/>
                  <w:sz w:val="20"/>
                  <w:szCs w:val="20"/>
                </w:rPr>
                <w:t>3 (</w:t>
              </w:r>
            </w:ins>
            <w:r w:rsidR="00801EAB" w:rsidRPr="00876A1F">
              <w:rPr>
                <w:rFonts w:ascii="Times New Roman" w:hAnsi="Times New Roman" w:cs="Times New Roman"/>
                <w:color w:val="auto"/>
                <w:sz w:val="20"/>
                <w:szCs w:val="20"/>
              </w:rPr>
              <w:t>three</w:t>
            </w:r>
            <w:ins w:id="839" w:author="Novita Nurfiana" w:date="2021-09-20T16:51:00Z">
              <w:r w:rsidR="000A4398">
                <w:rPr>
                  <w:rFonts w:ascii="Times New Roman" w:hAnsi="Times New Roman" w:cs="Times New Roman"/>
                  <w:color w:val="auto"/>
                  <w:sz w:val="20"/>
                  <w:szCs w:val="20"/>
                </w:rPr>
                <w:t>)</w:t>
              </w:r>
            </w:ins>
            <w:r w:rsidR="00801EAB" w:rsidRPr="00876A1F">
              <w:rPr>
                <w:rFonts w:ascii="Times New Roman" w:hAnsi="Times New Roman" w:cs="Times New Roman"/>
                <w:color w:val="auto"/>
                <w:sz w:val="20"/>
                <w:szCs w:val="20"/>
              </w:rPr>
              <w:t xml:space="preserve"> occasions wit</w:t>
            </w:r>
            <w:ins w:id="840" w:author="Ananta Aji Wiguna" w:date="2021-09-23T14:03:00Z">
              <w:r>
                <w:rPr>
                  <w:rFonts w:ascii="Times New Roman" w:hAnsi="Times New Roman" w:cs="Times New Roman"/>
                  <w:color w:val="auto"/>
                  <w:sz w:val="20"/>
                  <w:szCs w:val="20"/>
                </w:rPr>
                <w:t>hin</w:t>
              </w:r>
            </w:ins>
            <w:del w:id="841" w:author="Ananta Aji Wiguna" w:date="2021-09-23T14:03:00Z">
              <w:r w:rsidR="00801EAB" w:rsidRPr="00876A1F" w:rsidDel="003F3DF0">
                <w:rPr>
                  <w:rFonts w:ascii="Times New Roman" w:hAnsi="Times New Roman" w:cs="Times New Roman"/>
                  <w:color w:val="auto"/>
                  <w:sz w:val="20"/>
                  <w:szCs w:val="20"/>
                </w:rPr>
                <w:delText>h</w:delText>
              </w:r>
            </w:del>
            <w:r w:rsidR="00801EAB" w:rsidRPr="00876A1F">
              <w:rPr>
                <w:rFonts w:ascii="Times New Roman" w:hAnsi="Times New Roman" w:cs="Times New Roman"/>
                <w:color w:val="auto"/>
                <w:sz w:val="20"/>
                <w:szCs w:val="20"/>
              </w:rPr>
              <w:t xml:space="preserve"> </w:t>
            </w:r>
            <w:del w:id="842" w:author="Ananta Aji Wiguna" w:date="2021-09-23T14:03:00Z">
              <w:r w:rsidR="00801EAB" w:rsidRPr="00876A1F" w:rsidDel="003F3DF0">
                <w:rPr>
                  <w:rFonts w:ascii="Times New Roman" w:hAnsi="Times New Roman" w:cs="Times New Roman"/>
                  <w:color w:val="auto"/>
                  <w:sz w:val="20"/>
                  <w:szCs w:val="20"/>
                </w:rPr>
                <w:delText xml:space="preserve">an intervening period of </w:delText>
              </w:r>
            </w:del>
            <w:del w:id="843" w:author="Novita Nurfiana" w:date="2021-09-20T16:51:00Z">
              <w:r w:rsidR="00801EAB" w:rsidRPr="00876A1F" w:rsidDel="000A4398">
                <w:rPr>
                  <w:rFonts w:ascii="Times New Roman" w:hAnsi="Times New Roman" w:cs="Times New Roman"/>
                  <w:color w:val="auto"/>
                  <w:sz w:val="20"/>
                  <w:szCs w:val="20"/>
                </w:rPr>
                <w:delText>seven (7)</w:delText>
              </w:r>
            </w:del>
            <w:ins w:id="844" w:author="Novita Nurfiana" w:date="2021-09-20T16:51:00Z">
              <w:del w:id="845" w:author="Ananta Aji Wiguna" w:date="2021-09-23T14:03:00Z">
                <w:r w:rsidR="000A4398" w:rsidDel="003F3DF0">
                  <w:rPr>
                    <w:rFonts w:ascii="Times New Roman" w:hAnsi="Times New Roman" w:cs="Times New Roman"/>
                    <w:color w:val="auto"/>
                    <w:sz w:val="20"/>
                    <w:szCs w:val="20"/>
                  </w:rPr>
                  <w:delText xml:space="preserve"> </w:delText>
                </w:r>
              </w:del>
              <w:r w:rsidR="000A4398">
                <w:rPr>
                  <w:rFonts w:ascii="Times New Roman" w:hAnsi="Times New Roman" w:cs="Times New Roman"/>
                  <w:color w:val="auto"/>
                  <w:sz w:val="20"/>
                  <w:szCs w:val="20"/>
                </w:rPr>
                <w:t>7 (seven)</w:t>
              </w:r>
            </w:ins>
            <w:r w:rsidR="00801EAB" w:rsidRPr="00876A1F">
              <w:rPr>
                <w:rFonts w:ascii="Times New Roman" w:hAnsi="Times New Roman" w:cs="Times New Roman"/>
                <w:color w:val="auto"/>
                <w:sz w:val="20"/>
                <w:szCs w:val="20"/>
              </w:rPr>
              <w:t xml:space="preserve"> calendar days</w:t>
            </w:r>
            <w:ins w:id="846" w:author="Ananta Aji Wiguna" w:date="2021-09-23T14:03:00Z">
              <w:r>
                <w:rPr>
                  <w:rFonts w:ascii="Times New Roman" w:hAnsi="Times New Roman" w:cs="Times New Roman"/>
                  <w:color w:val="auto"/>
                  <w:sz w:val="20"/>
                  <w:szCs w:val="20"/>
                </w:rPr>
                <w:t xml:space="preserve"> period</w:t>
              </w:r>
            </w:ins>
            <w:r w:rsidR="00801EAB" w:rsidRPr="00876A1F">
              <w:rPr>
                <w:rFonts w:ascii="Times New Roman" w:hAnsi="Times New Roman" w:cs="Times New Roman"/>
                <w:color w:val="auto"/>
                <w:sz w:val="20"/>
                <w:szCs w:val="20"/>
              </w:rPr>
              <w:t xml:space="preserve"> between one </w:t>
            </w:r>
            <w:del w:id="847" w:author="Ananta Aji Wiguna" w:date="2021-09-23T14:04:00Z">
              <w:r w:rsidR="00801EAB" w:rsidRPr="00876A1F" w:rsidDel="003F3DF0">
                <w:rPr>
                  <w:rFonts w:ascii="Times New Roman" w:hAnsi="Times New Roman" w:cs="Times New Roman"/>
                  <w:color w:val="auto"/>
                  <w:sz w:val="20"/>
                  <w:szCs w:val="20"/>
                </w:rPr>
                <w:delText xml:space="preserve">warning </w:delText>
              </w:r>
            </w:del>
            <w:r w:rsidR="00801EAB" w:rsidRPr="00876A1F">
              <w:rPr>
                <w:rFonts w:ascii="Times New Roman" w:hAnsi="Times New Roman" w:cs="Times New Roman"/>
                <w:color w:val="auto"/>
                <w:sz w:val="20"/>
                <w:szCs w:val="20"/>
              </w:rPr>
              <w:t>and another</w:t>
            </w:r>
            <w:ins w:id="848" w:author="Ananta Aji Wiguna" w:date="2021-09-23T14:04:00Z">
              <w:r>
                <w:rPr>
                  <w:rFonts w:ascii="Times New Roman" w:hAnsi="Times New Roman" w:cs="Times New Roman"/>
                  <w:color w:val="auto"/>
                  <w:sz w:val="20"/>
                  <w:szCs w:val="20"/>
                </w:rPr>
                <w:t xml:space="preserve"> </w:t>
              </w:r>
              <w:r w:rsidRPr="00876A1F">
                <w:rPr>
                  <w:rFonts w:ascii="Times New Roman" w:hAnsi="Times New Roman" w:cs="Times New Roman"/>
                  <w:color w:val="auto"/>
                  <w:sz w:val="20"/>
                  <w:szCs w:val="20"/>
                </w:rPr>
                <w:t>warning</w:t>
              </w:r>
            </w:ins>
            <w:r w:rsidR="00801EAB" w:rsidRPr="00876A1F">
              <w:rPr>
                <w:rFonts w:ascii="Times New Roman" w:hAnsi="Times New Roman" w:cs="Times New Roman"/>
                <w:color w:val="auto"/>
                <w:sz w:val="20"/>
                <w:szCs w:val="20"/>
              </w:rPr>
              <w:t>.</w:t>
            </w:r>
          </w:p>
          <w:p w14:paraId="38053E47" w14:textId="77777777" w:rsidR="00801EAB" w:rsidRPr="00876A1F" w:rsidRDefault="00801EAB" w:rsidP="00801EAB">
            <w:pPr>
              <w:pStyle w:val="Default"/>
              <w:widowControl/>
              <w:ind w:left="709" w:right="-3"/>
              <w:jc w:val="both"/>
              <w:rPr>
                <w:rFonts w:ascii="Times New Roman" w:hAnsi="Times New Roman" w:cs="Times New Roman"/>
                <w:color w:val="auto"/>
                <w:sz w:val="20"/>
                <w:szCs w:val="20"/>
              </w:rPr>
            </w:pPr>
          </w:p>
          <w:p w14:paraId="3C330C8D" w14:textId="77777777" w:rsidR="00801EAB" w:rsidRDefault="00801EAB" w:rsidP="00876A1F">
            <w:pPr>
              <w:pStyle w:val="Default"/>
              <w:widowControl/>
              <w:ind w:right="-3"/>
              <w:jc w:val="both"/>
              <w:rPr>
                <w:ins w:id="849" w:author="Ananta Aji Wiguna" w:date="2021-09-23T14:05:00Z"/>
                <w:rFonts w:ascii="Times New Roman" w:hAnsi="Times New Roman" w:cs="Times New Roman"/>
                <w:color w:val="auto"/>
                <w:sz w:val="20"/>
                <w:szCs w:val="20"/>
              </w:rPr>
            </w:pPr>
          </w:p>
          <w:p w14:paraId="0D754023" w14:textId="77777777" w:rsidR="003F3DF0" w:rsidRDefault="003F3DF0" w:rsidP="00876A1F">
            <w:pPr>
              <w:pStyle w:val="Default"/>
              <w:widowControl/>
              <w:ind w:right="-3"/>
              <w:jc w:val="both"/>
              <w:rPr>
                <w:ins w:id="850" w:author="Ananta Aji Wiguna" w:date="2021-09-23T14:05:00Z"/>
                <w:rFonts w:ascii="Times New Roman" w:hAnsi="Times New Roman" w:cs="Times New Roman"/>
                <w:color w:val="auto"/>
                <w:sz w:val="20"/>
                <w:szCs w:val="20"/>
              </w:rPr>
            </w:pPr>
          </w:p>
          <w:p w14:paraId="662A3A0E" w14:textId="77777777" w:rsidR="003F3DF0" w:rsidRPr="00876A1F" w:rsidRDefault="003F3DF0" w:rsidP="00876A1F">
            <w:pPr>
              <w:pStyle w:val="Default"/>
              <w:widowControl/>
              <w:ind w:right="-3"/>
              <w:jc w:val="both"/>
              <w:rPr>
                <w:rFonts w:ascii="Times New Roman" w:hAnsi="Times New Roman" w:cs="Times New Roman"/>
                <w:color w:val="auto"/>
                <w:sz w:val="20"/>
                <w:szCs w:val="20"/>
              </w:rPr>
            </w:pPr>
          </w:p>
          <w:p w14:paraId="7D0225E4" w14:textId="77777777" w:rsidR="00801EAB" w:rsidRPr="00876A1F" w:rsidRDefault="00801EAB">
            <w:pPr>
              <w:pStyle w:val="Default"/>
              <w:widowControl/>
              <w:numPr>
                <w:ilvl w:val="0"/>
                <w:numId w:val="44"/>
              </w:numPr>
              <w:tabs>
                <w:tab w:val="left" w:pos="540"/>
                <w:tab w:val="left" w:pos="709"/>
              </w:tabs>
              <w:ind w:left="709" w:right="-3" w:hanging="283"/>
              <w:jc w:val="both"/>
              <w:rPr>
                <w:rFonts w:ascii="Times New Roman" w:hAnsi="Times New Roman" w:cs="Times New Roman"/>
                <w:color w:val="auto"/>
                <w:sz w:val="20"/>
                <w:szCs w:val="20"/>
                <w:lang w:val="id-ID"/>
              </w:rPr>
              <w:pPrChange w:id="851" w:author="Novita Nurfiana" w:date="2021-09-20T16:59:00Z">
                <w:pPr>
                  <w:pStyle w:val="Default"/>
                  <w:widowControl/>
                  <w:numPr>
                    <w:numId w:val="50"/>
                  </w:numPr>
                  <w:tabs>
                    <w:tab w:val="num" w:pos="360"/>
                    <w:tab w:val="left" w:pos="540"/>
                    <w:tab w:val="left" w:pos="709"/>
                  </w:tabs>
                  <w:ind w:left="709" w:right="-3" w:hanging="283"/>
                  <w:jc w:val="both"/>
                </w:pPr>
              </w:pPrChange>
            </w:pPr>
            <w:r w:rsidRPr="00876A1F">
              <w:rPr>
                <w:rFonts w:ascii="Times New Roman" w:hAnsi="Times New Roman" w:cs="Times New Roman"/>
                <w:color w:val="auto"/>
                <w:sz w:val="20"/>
                <w:szCs w:val="20"/>
              </w:rPr>
              <w:lastRenderedPageBreak/>
              <w:t xml:space="preserve">Either </w:t>
            </w:r>
            <w:del w:id="852" w:author="Ananta Aji Wiguna" w:date="2021-09-23T14:05:00Z">
              <w:r w:rsidRPr="00876A1F" w:rsidDel="003F3DF0">
                <w:rPr>
                  <w:rFonts w:ascii="Times New Roman" w:hAnsi="Times New Roman" w:cs="Times New Roman"/>
                  <w:color w:val="auto"/>
                  <w:sz w:val="20"/>
                  <w:szCs w:val="20"/>
                </w:rPr>
                <w:delText>of the Parties</w:delText>
              </w:r>
            </w:del>
            <w:ins w:id="853" w:author="Ananta Aji Wiguna" w:date="2021-09-23T14:05:00Z">
              <w:r w:rsidR="003F3DF0">
                <w:rPr>
                  <w:rFonts w:ascii="Times New Roman" w:hAnsi="Times New Roman" w:cs="Times New Roman"/>
                  <w:color w:val="auto"/>
                  <w:sz w:val="20"/>
                  <w:szCs w:val="20"/>
                </w:rPr>
                <w:t>party</w:t>
              </w:r>
            </w:ins>
            <w:r w:rsidRPr="00876A1F">
              <w:rPr>
                <w:rFonts w:ascii="Times New Roman" w:hAnsi="Times New Roman" w:cs="Times New Roman"/>
                <w:color w:val="auto"/>
                <w:sz w:val="20"/>
                <w:szCs w:val="20"/>
              </w:rPr>
              <w:t xml:space="preserve"> hereto is declared to be bankrupt or dissolved by an order of a district court which ha</w:t>
            </w:r>
            <w:ins w:id="854" w:author="Ananta Aji Wiguna" w:date="2021-09-23T14:08:00Z">
              <w:r w:rsidR="003F3DF0">
                <w:rPr>
                  <w:rFonts w:ascii="Times New Roman" w:hAnsi="Times New Roman" w:cs="Times New Roman"/>
                  <w:color w:val="auto"/>
                  <w:sz w:val="20"/>
                  <w:szCs w:val="20"/>
                </w:rPr>
                <w:t>ve</w:t>
              </w:r>
            </w:ins>
            <w:del w:id="855" w:author="Ananta Aji Wiguna" w:date="2021-09-23T14:08:00Z">
              <w:r w:rsidRPr="00876A1F" w:rsidDel="003F3DF0">
                <w:rPr>
                  <w:rFonts w:ascii="Times New Roman" w:hAnsi="Times New Roman" w:cs="Times New Roman"/>
                  <w:color w:val="auto"/>
                  <w:sz w:val="20"/>
                  <w:szCs w:val="20"/>
                </w:rPr>
                <w:delText>s</w:delText>
              </w:r>
            </w:del>
            <w:r w:rsidRPr="00876A1F">
              <w:rPr>
                <w:rFonts w:ascii="Times New Roman" w:hAnsi="Times New Roman" w:cs="Times New Roman"/>
                <w:color w:val="auto"/>
                <w:sz w:val="20"/>
                <w:szCs w:val="20"/>
              </w:rPr>
              <w:t xml:space="preserve"> </w:t>
            </w:r>
            <w:del w:id="856" w:author="Ananta Aji Wiguna" w:date="2021-09-23T14:07:00Z">
              <w:r w:rsidRPr="00876A1F" w:rsidDel="003F3DF0">
                <w:rPr>
                  <w:rFonts w:ascii="Times New Roman" w:hAnsi="Times New Roman" w:cs="Times New Roman"/>
                  <w:color w:val="auto"/>
                  <w:sz w:val="20"/>
                  <w:szCs w:val="20"/>
                </w:rPr>
                <w:delText>come into full permanent legal force</w:delText>
              </w:r>
            </w:del>
            <w:ins w:id="857" w:author="Ananta Aji Wiguna" w:date="2021-09-23T14:07:00Z">
              <w:r w:rsidR="003F3DF0">
                <w:rPr>
                  <w:rFonts w:ascii="Times New Roman" w:hAnsi="Times New Roman" w:cs="Times New Roman"/>
                  <w:color w:val="auto"/>
                  <w:sz w:val="20"/>
                  <w:szCs w:val="20"/>
                </w:rPr>
                <w:t>valid</w:t>
              </w:r>
            </w:ins>
            <w:r w:rsidRPr="00876A1F">
              <w:rPr>
                <w:rFonts w:ascii="Times New Roman" w:hAnsi="Times New Roman" w:cs="Times New Roman"/>
                <w:color w:val="auto"/>
                <w:sz w:val="20"/>
                <w:szCs w:val="20"/>
              </w:rPr>
              <w:t xml:space="preserve"> and</w:t>
            </w:r>
            <w:ins w:id="858" w:author="Ananta Aji Wiguna" w:date="2021-09-23T14:07:00Z">
              <w:r w:rsidR="003F3DF0">
                <w:rPr>
                  <w:rFonts w:ascii="Times New Roman" w:hAnsi="Times New Roman" w:cs="Times New Roman"/>
                  <w:color w:val="auto"/>
                  <w:sz w:val="20"/>
                  <w:szCs w:val="20"/>
                </w:rPr>
                <w:t xml:space="preserve"> binding</w:t>
              </w:r>
            </w:ins>
            <w:r w:rsidRPr="00876A1F">
              <w:rPr>
                <w:rFonts w:ascii="Times New Roman" w:hAnsi="Times New Roman" w:cs="Times New Roman"/>
                <w:color w:val="auto"/>
                <w:sz w:val="20"/>
                <w:szCs w:val="20"/>
              </w:rPr>
              <w:t xml:space="preserve"> effect and </w:t>
            </w:r>
            <w:ins w:id="859" w:author="Ananta Aji Wiguna" w:date="2021-09-23T14:07:00Z">
              <w:r w:rsidR="003F3DF0">
                <w:rPr>
                  <w:rFonts w:ascii="Times New Roman" w:hAnsi="Times New Roman" w:cs="Times New Roman"/>
                  <w:color w:val="auto"/>
                  <w:sz w:val="20"/>
                  <w:szCs w:val="20"/>
                </w:rPr>
                <w:t>stipulat</w:t>
              </w:r>
            </w:ins>
            <w:ins w:id="860" w:author="Ananta Aji Wiguna" w:date="2021-09-23T14:08:00Z">
              <w:r w:rsidR="003F3DF0">
                <w:rPr>
                  <w:rFonts w:ascii="Times New Roman" w:hAnsi="Times New Roman" w:cs="Times New Roman"/>
                  <w:color w:val="auto"/>
                  <w:sz w:val="20"/>
                  <w:szCs w:val="20"/>
                </w:rPr>
                <w:t>ed</w:t>
              </w:r>
            </w:ins>
            <w:ins w:id="861" w:author="Ananta Aji Wiguna" w:date="2021-09-23T14:07:00Z">
              <w:r w:rsidR="003F3DF0">
                <w:rPr>
                  <w:rFonts w:ascii="Times New Roman" w:hAnsi="Times New Roman" w:cs="Times New Roman"/>
                  <w:color w:val="auto"/>
                  <w:sz w:val="20"/>
                  <w:szCs w:val="20"/>
                </w:rPr>
                <w:t xml:space="preserve"> </w:t>
              </w:r>
            </w:ins>
            <w:r w:rsidRPr="00876A1F">
              <w:rPr>
                <w:rFonts w:ascii="Times New Roman" w:hAnsi="Times New Roman" w:cs="Times New Roman"/>
                <w:color w:val="auto"/>
                <w:sz w:val="20"/>
                <w:szCs w:val="20"/>
              </w:rPr>
              <w:t xml:space="preserve">that </w:t>
            </w:r>
            <w:del w:id="862" w:author="Ananta Aji Wiguna" w:date="2021-09-23T14:07:00Z">
              <w:r w:rsidRPr="00876A1F" w:rsidDel="003F3DF0">
                <w:rPr>
                  <w:rFonts w:ascii="Times New Roman" w:hAnsi="Times New Roman" w:cs="Times New Roman"/>
                  <w:color w:val="auto"/>
                  <w:sz w:val="20"/>
                  <w:szCs w:val="20"/>
                </w:rPr>
                <w:delText>it is</w:delText>
              </w:r>
            </w:del>
            <w:ins w:id="863" w:author="Ananta Aji Wiguna" w:date="2021-09-23T14:07:00Z">
              <w:r w:rsidR="003F3DF0">
                <w:rPr>
                  <w:rFonts w:ascii="Times New Roman" w:hAnsi="Times New Roman" w:cs="Times New Roman"/>
                  <w:color w:val="auto"/>
                  <w:sz w:val="20"/>
                  <w:szCs w:val="20"/>
                </w:rPr>
                <w:t>such party</w:t>
              </w:r>
            </w:ins>
            <w:r w:rsidRPr="00876A1F">
              <w:rPr>
                <w:rFonts w:ascii="Times New Roman" w:hAnsi="Times New Roman" w:cs="Times New Roman"/>
                <w:color w:val="auto"/>
                <w:sz w:val="20"/>
                <w:szCs w:val="20"/>
              </w:rPr>
              <w:t xml:space="preserve"> </w:t>
            </w:r>
            <w:del w:id="864" w:author="Ananta Aji Wiguna" w:date="2021-09-23T14:07:00Z">
              <w:r w:rsidRPr="00876A1F" w:rsidDel="003F3DF0">
                <w:rPr>
                  <w:rFonts w:ascii="Times New Roman" w:hAnsi="Times New Roman" w:cs="Times New Roman"/>
                  <w:color w:val="auto"/>
                  <w:sz w:val="20"/>
                  <w:szCs w:val="20"/>
                </w:rPr>
                <w:delText>insolvent</w:delText>
              </w:r>
            </w:del>
            <w:ins w:id="865" w:author="Ananta Aji Wiguna" w:date="2021-09-23T14:07:00Z">
              <w:r w:rsidR="003F3DF0">
                <w:rPr>
                  <w:rFonts w:ascii="Times New Roman" w:hAnsi="Times New Roman" w:cs="Times New Roman"/>
                  <w:color w:val="auto"/>
                  <w:sz w:val="20"/>
                  <w:szCs w:val="20"/>
                </w:rPr>
                <w:t>cannot fulfilled its obligations</w:t>
              </w:r>
            </w:ins>
            <w:r w:rsidRPr="00876A1F">
              <w:rPr>
                <w:rFonts w:ascii="Times New Roman" w:hAnsi="Times New Roman" w:cs="Times New Roman"/>
                <w:color w:val="auto"/>
                <w:sz w:val="20"/>
                <w:szCs w:val="20"/>
              </w:rPr>
              <w:t>.</w:t>
            </w:r>
          </w:p>
          <w:p w14:paraId="567490DD" w14:textId="77777777" w:rsidR="00801EAB" w:rsidRDefault="00801EAB" w:rsidP="00801EAB">
            <w:pPr>
              <w:pStyle w:val="Default"/>
              <w:widowControl/>
              <w:tabs>
                <w:tab w:val="left" w:pos="540"/>
                <w:tab w:val="left" w:pos="709"/>
              </w:tabs>
              <w:ind w:left="709" w:right="-3"/>
              <w:jc w:val="both"/>
              <w:rPr>
                <w:rFonts w:ascii="Times New Roman" w:hAnsi="Times New Roman" w:cs="Times New Roman"/>
                <w:color w:val="auto"/>
                <w:sz w:val="20"/>
                <w:szCs w:val="20"/>
              </w:rPr>
            </w:pPr>
          </w:p>
          <w:p w14:paraId="50E663FF" w14:textId="77777777" w:rsidR="009417D1" w:rsidRPr="00876A1F" w:rsidRDefault="009417D1" w:rsidP="00801EAB">
            <w:pPr>
              <w:pStyle w:val="Default"/>
              <w:widowControl/>
              <w:tabs>
                <w:tab w:val="left" w:pos="540"/>
                <w:tab w:val="left" w:pos="709"/>
              </w:tabs>
              <w:ind w:left="709" w:right="-3"/>
              <w:jc w:val="both"/>
              <w:rPr>
                <w:rFonts w:ascii="Times New Roman" w:hAnsi="Times New Roman" w:cs="Times New Roman"/>
                <w:color w:val="auto"/>
                <w:sz w:val="20"/>
                <w:szCs w:val="20"/>
              </w:rPr>
            </w:pPr>
          </w:p>
          <w:p w14:paraId="31971530" w14:textId="77777777" w:rsidR="00801EAB" w:rsidRPr="00876A1F" w:rsidRDefault="00801EAB" w:rsidP="00801EAB">
            <w:pPr>
              <w:pStyle w:val="Default"/>
              <w:widowControl/>
              <w:tabs>
                <w:tab w:val="left" w:pos="540"/>
                <w:tab w:val="left" w:pos="709"/>
              </w:tabs>
              <w:ind w:left="709" w:right="-3"/>
              <w:jc w:val="both"/>
              <w:rPr>
                <w:rFonts w:ascii="Times New Roman" w:hAnsi="Times New Roman" w:cs="Times New Roman"/>
                <w:color w:val="auto"/>
                <w:sz w:val="20"/>
                <w:szCs w:val="20"/>
                <w:lang w:val="id-ID"/>
              </w:rPr>
            </w:pPr>
          </w:p>
          <w:p w14:paraId="0C14AD54" w14:textId="77777777" w:rsidR="00801EAB" w:rsidRPr="00876A1F" w:rsidRDefault="003F3DF0">
            <w:pPr>
              <w:pStyle w:val="Default"/>
              <w:widowControl/>
              <w:numPr>
                <w:ilvl w:val="0"/>
                <w:numId w:val="44"/>
              </w:numPr>
              <w:ind w:left="709" w:right="-3" w:hanging="283"/>
              <w:jc w:val="both"/>
              <w:rPr>
                <w:rFonts w:ascii="Times New Roman" w:hAnsi="Times New Roman" w:cs="Times New Roman"/>
                <w:color w:val="auto"/>
                <w:sz w:val="20"/>
                <w:szCs w:val="20"/>
              </w:rPr>
              <w:pPrChange w:id="866" w:author="Novita Nurfiana" w:date="2021-09-20T16:59:00Z">
                <w:pPr>
                  <w:pStyle w:val="Default"/>
                  <w:widowControl/>
                  <w:numPr>
                    <w:numId w:val="50"/>
                  </w:numPr>
                  <w:tabs>
                    <w:tab w:val="num" w:pos="360"/>
                    <w:tab w:val="num" w:pos="720"/>
                  </w:tabs>
                  <w:ind w:left="709" w:right="-3" w:hanging="283"/>
                  <w:jc w:val="both"/>
                </w:pPr>
              </w:pPrChange>
            </w:pPr>
            <w:ins w:id="867" w:author="Ananta Aji Wiguna" w:date="2021-09-23T14:06:00Z">
              <w:r w:rsidRPr="00876A1F">
                <w:rPr>
                  <w:rFonts w:ascii="Times New Roman" w:hAnsi="Times New Roman" w:cs="Times New Roman"/>
                  <w:color w:val="auto"/>
                  <w:sz w:val="20"/>
                  <w:szCs w:val="20"/>
                </w:rPr>
                <w:t xml:space="preserve">Either </w:t>
              </w:r>
              <w:r>
                <w:rPr>
                  <w:rFonts w:ascii="Times New Roman" w:hAnsi="Times New Roman" w:cs="Times New Roman"/>
                  <w:color w:val="auto"/>
                  <w:sz w:val="20"/>
                  <w:szCs w:val="20"/>
                </w:rPr>
                <w:t>party</w:t>
              </w:r>
              <w:r w:rsidRPr="00876A1F" w:rsidDel="003F3DF0">
                <w:rPr>
                  <w:rFonts w:ascii="Times New Roman" w:hAnsi="Times New Roman" w:cs="Times New Roman"/>
                  <w:color w:val="auto"/>
                  <w:sz w:val="20"/>
                  <w:szCs w:val="20"/>
                </w:rPr>
                <w:t xml:space="preserve"> </w:t>
              </w:r>
            </w:ins>
            <w:del w:id="868" w:author="Ananta Aji Wiguna" w:date="2021-09-23T14:06:00Z">
              <w:r w:rsidR="00801EAB" w:rsidRPr="00876A1F" w:rsidDel="003F3DF0">
                <w:rPr>
                  <w:rFonts w:ascii="Times New Roman" w:hAnsi="Times New Roman" w:cs="Times New Roman"/>
                  <w:color w:val="auto"/>
                  <w:sz w:val="20"/>
                  <w:szCs w:val="20"/>
                </w:rPr>
                <w:delText xml:space="preserve">Either of the Parties </w:delText>
              </w:r>
            </w:del>
            <w:r w:rsidR="00801EAB" w:rsidRPr="00876A1F">
              <w:rPr>
                <w:rFonts w:ascii="Times New Roman" w:hAnsi="Times New Roman" w:cs="Times New Roman"/>
                <w:color w:val="auto"/>
                <w:sz w:val="20"/>
                <w:szCs w:val="20"/>
              </w:rPr>
              <w:t xml:space="preserve">hereto has its business permit </w:t>
            </w:r>
            <w:ins w:id="869" w:author="Ananta Aji Wiguna" w:date="2021-09-23T14:09:00Z">
              <w:r w:rsidR="0015160E">
                <w:rPr>
                  <w:rFonts w:ascii="Times New Roman" w:hAnsi="Times New Roman" w:cs="Times New Roman"/>
                  <w:color w:val="auto"/>
                  <w:sz w:val="20"/>
                  <w:szCs w:val="20"/>
                </w:rPr>
                <w:t xml:space="preserve">being </w:t>
              </w:r>
            </w:ins>
            <w:r w:rsidR="00801EAB" w:rsidRPr="00876A1F">
              <w:rPr>
                <w:rFonts w:ascii="Times New Roman" w:hAnsi="Times New Roman" w:cs="Times New Roman"/>
                <w:color w:val="auto"/>
                <w:sz w:val="20"/>
                <w:szCs w:val="20"/>
              </w:rPr>
              <w:t xml:space="preserve">revoked by the competent authorities </w:t>
            </w:r>
            <w:del w:id="870" w:author="Ananta Aji Wiguna" w:date="2021-09-23T14:08:00Z">
              <w:r w:rsidR="00801EAB" w:rsidRPr="00876A1F" w:rsidDel="003F3DF0">
                <w:rPr>
                  <w:rFonts w:ascii="Times New Roman" w:hAnsi="Times New Roman" w:cs="Times New Roman"/>
                  <w:color w:val="auto"/>
                  <w:sz w:val="20"/>
                  <w:szCs w:val="20"/>
                </w:rPr>
                <w:delText>such that</w:delText>
              </w:r>
            </w:del>
            <w:ins w:id="871" w:author="Ananta Aji Wiguna" w:date="2021-09-23T14:08:00Z">
              <w:r>
                <w:rPr>
                  <w:rFonts w:ascii="Times New Roman" w:hAnsi="Times New Roman" w:cs="Times New Roman"/>
                  <w:color w:val="auto"/>
                  <w:sz w:val="20"/>
                  <w:szCs w:val="20"/>
                </w:rPr>
                <w:t>ther</w:t>
              </w:r>
            </w:ins>
            <w:ins w:id="872" w:author="Ananta Aji Wiguna" w:date="2021-09-23T14:09:00Z">
              <w:r>
                <w:rPr>
                  <w:rFonts w:ascii="Times New Roman" w:hAnsi="Times New Roman" w:cs="Times New Roman"/>
                  <w:color w:val="auto"/>
                  <w:sz w:val="20"/>
                  <w:szCs w:val="20"/>
                </w:rPr>
                <w:t>e</w:t>
              </w:r>
            </w:ins>
            <w:ins w:id="873" w:author="Ananta Aji Wiguna" w:date="2021-09-23T14:08:00Z">
              <w:r>
                <w:rPr>
                  <w:rFonts w:ascii="Times New Roman" w:hAnsi="Times New Roman" w:cs="Times New Roman"/>
                  <w:color w:val="auto"/>
                  <w:sz w:val="20"/>
                  <w:szCs w:val="20"/>
                </w:rPr>
                <w:t>fore</w:t>
              </w:r>
            </w:ins>
            <w:r w:rsidR="00801EAB" w:rsidRPr="00876A1F">
              <w:rPr>
                <w:rFonts w:ascii="Times New Roman" w:hAnsi="Times New Roman" w:cs="Times New Roman"/>
                <w:color w:val="auto"/>
                <w:sz w:val="20"/>
                <w:szCs w:val="20"/>
              </w:rPr>
              <w:t xml:space="preserve"> it is incapable of performing its obligations hereunder.</w:t>
            </w:r>
          </w:p>
          <w:p w14:paraId="104A2FA8" w14:textId="77777777" w:rsidR="00801EAB" w:rsidRPr="00876A1F" w:rsidRDefault="00801EAB" w:rsidP="00801EAB">
            <w:pPr>
              <w:pStyle w:val="NoSpacing"/>
              <w:jc w:val="both"/>
              <w:rPr>
                <w:rFonts w:ascii="Times New Roman" w:hAnsi="Times New Roman"/>
                <w:b/>
                <w:sz w:val="20"/>
                <w:szCs w:val="20"/>
                <w:lang w:val="id-ID"/>
              </w:rPr>
            </w:pPr>
          </w:p>
          <w:p w14:paraId="09130618" w14:textId="2C3D2607" w:rsidR="00801EAB" w:rsidRPr="00445A53" w:rsidRDefault="00801EAB">
            <w:pPr>
              <w:pStyle w:val="ListParagraph"/>
              <w:numPr>
                <w:ilvl w:val="0"/>
                <w:numId w:val="43"/>
              </w:numPr>
              <w:jc w:val="both"/>
              <w:rPr>
                <w:sz w:val="20"/>
                <w:szCs w:val="20"/>
                <w:rPrChange w:id="874" w:author="hp" w:date="2021-09-29T08:45:00Z">
                  <w:rPr/>
                </w:rPrChange>
              </w:rPr>
              <w:pPrChange w:id="875" w:author="hp" w:date="2021-09-29T08:45:00Z">
                <w:pPr>
                  <w:spacing w:after="200" w:line="276" w:lineRule="auto"/>
                </w:pPr>
              </w:pPrChange>
            </w:pPr>
            <w:r w:rsidRPr="00445A53">
              <w:rPr>
                <w:sz w:val="20"/>
                <w:szCs w:val="20"/>
                <w:rPrChange w:id="876" w:author="hp" w:date="2021-09-29T08:45:00Z">
                  <w:rPr/>
                </w:rPrChange>
              </w:rPr>
              <w:t>Prior to termination</w:t>
            </w:r>
            <w:ins w:id="877" w:author="Ananta Aji Wiguna" w:date="2021-09-23T14:10:00Z">
              <w:r w:rsidR="0015160E" w:rsidRPr="00445A53">
                <w:rPr>
                  <w:sz w:val="20"/>
                  <w:szCs w:val="20"/>
                  <w:rPrChange w:id="878" w:author="hp" w:date="2021-09-29T08:45:00Z">
                    <w:rPr/>
                  </w:rPrChange>
                </w:rPr>
                <w:t xml:space="preserve"> of this Agreement</w:t>
              </w:r>
            </w:ins>
            <w:r w:rsidRPr="00445A53">
              <w:rPr>
                <w:sz w:val="20"/>
                <w:szCs w:val="20"/>
                <w:rPrChange w:id="879" w:author="hp" w:date="2021-09-29T08:45:00Z">
                  <w:rPr/>
                </w:rPrChange>
              </w:rPr>
              <w:t xml:space="preserve">, the intending Party shall be required to serve a notice in writing on the other not less than a period of </w:t>
            </w:r>
            <w:del w:id="880" w:author="Novita Nurfiana" w:date="2021-09-20T16:52:00Z">
              <w:r w:rsidRPr="00445A53" w:rsidDel="000A4398">
                <w:rPr>
                  <w:sz w:val="20"/>
                  <w:szCs w:val="20"/>
                  <w:rPrChange w:id="881" w:author="hp" w:date="2021-09-29T08:45:00Z">
                    <w:rPr/>
                  </w:rPrChange>
                </w:rPr>
                <w:delText>ninety (90)</w:delText>
              </w:r>
            </w:del>
            <w:ins w:id="882" w:author="Novita Nurfiana" w:date="2021-09-20T16:52:00Z">
              <w:r w:rsidR="000A4398" w:rsidRPr="00445A53">
                <w:rPr>
                  <w:sz w:val="20"/>
                  <w:szCs w:val="20"/>
                  <w:rPrChange w:id="883" w:author="hp" w:date="2021-09-29T08:45:00Z">
                    <w:rPr/>
                  </w:rPrChange>
                </w:rPr>
                <w:t xml:space="preserve"> 90 (</w:t>
              </w:r>
            </w:ins>
            <w:ins w:id="884" w:author="Ananta Aji Wiguna" w:date="2021-09-23T14:11:00Z">
              <w:r w:rsidR="0015160E" w:rsidRPr="00445A53">
                <w:rPr>
                  <w:sz w:val="20"/>
                  <w:szCs w:val="20"/>
                  <w:rPrChange w:id="885" w:author="hp" w:date="2021-09-29T08:45:00Z">
                    <w:rPr/>
                  </w:rPrChange>
                </w:rPr>
                <w:t>n</w:t>
              </w:r>
            </w:ins>
            <w:ins w:id="886" w:author="Novita Nurfiana" w:date="2021-09-20T16:52:00Z">
              <w:del w:id="887" w:author="Ananta Aji Wiguna" w:date="2021-09-23T14:11:00Z">
                <w:r w:rsidR="000A4398" w:rsidRPr="00445A53" w:rsidDel="0015160E">
                  <w:rPr>
                    <w:sz w:val="20"/>
                    <w:szCs w:val="20"/>
                    <w:rPrChange w:id="888" w:author="hp" w:date="2021-09-29T08:45:00Z">
                      <w:rPr/>
                    </w:rPrChange>
                  </w:rPr>
                  <w:delText>N</w:delText>
                </w:r>
              </w:del>
              <w:r w:rsidR="000A4398" w:rsidRPr="00445A53">
                <w:rPr>
                  <w:sz w:val="20"/>
                  <w:szCs w:val="20"/>
                  <w:rPrChange w:id="889" w:author="hp" w:date="2021-09-29T08:45:00Z">
                    <w:rPr/>
                  </w:rPrChange>
                </w:rPr>
                <w:t>inety)</w:t>
              </w:r>
            </w:ins>
            <w:r w:rsidRPr="00445A53">
              <w:rPr>
                <w:sz w:val="20"/>
                <w:szCs w:val="20"/>
                <w:rPrChange w:id="890" w:author="hp" w:date="2021-09-29T08:45:00Z">
                  <w:rPr/>
                </w:rPrChange>
              </w:rPr>
              <w:t xml:space="preserve"> calendar days in advance. Such a period shall count from the elapse of the warning period set forth in section (1) of this article.</w:t>
            </w:r>
          </w:p>
          <w:p w14:paraId="39DD73D4" w14:textId="77777777" w:rsidR="00801EAB" w:rsidRPr="00876A1F" w:rsidRDefault="00801EAB" w:rsidP="00801EAB">
            <w:pPr>
              <w:rPr>
                <w:rFonts w:ascii="Times New Roman" w:hAnsi="Times New Roman"/>
                <w:sz w:val="20"/>
                <w:szCs w:val="20"/>
              </w:rPr>
            </w:pPr>
          </w:p>
          <w:p w14:paraId="7FB14CD3" w14:textId="77777777" w:rsidR="00876A1F" w:rsidRPr="00876A1F" w:rsidRDefault="00876A1F" w:rsidP="00801EAB">
            <w:pPr>
              <w:rPr>
                <w:rFonts w:ascii="Times New Roman" w:hAnsi="Times New Roman"/>
                <w:sz w:val="20"/>
                <w:szCs w:val="20"/>
              </w:rPr>
            </w:pPr>
          </w:p>
          <w:p w14:paraId="4FDD3F6D" w14:textId="77777777" w:rsidR="00876A1F" w:rsidRPr="00876A1F" w:rsidRDefault="00876A1F" w:rsidP="00801EAB">
            <w:pPr>
              <w:rPr>
                <w:rFonts w:ascii="Times New Roman" w:hAnsi="Times New Roman"/>
                <w:sz w:val="20"/>
                <w:szCs w:val="20"/>
              </w:rPr>
            </w:pPr>
          </w:p>
          <w:p w14:paraId="75D70D57" w14:textId="77777777" w:rsidR="00876A1F" w:rsidRPr="00876A1F" w:rsidRDefault="00876A1F" w:rsidP="00801EAB">
            <w:pPr>
              <w:rPr>
                <w:rFonts w:ascii="Times New Roman" w:hAnsi="Times New Roman"/>
                <w:sz w:val="20"/>
                <w:szCs w:val="20"/>
              </w:rPr>
            </w:pPr>
          </w:p>
          <w:p w14:paraId="5627AD27" w14:textId="5F02B531" w:rsidR="00801EAB" w:rsidRPr="00876A1F" w:rsidRDefault="00801EAB">
            <w:pPr>
              <w:pStyle w:val="NoSpacing"/>
              <w:numPr>
                <w:ilvl w:val="0"/>
                <w:numId w:val="43"/>
              </w:numPr>
              <w:jc w:val="both"/>
              <w:rPr>
                <w:rFonts w:ascii="Times New Roman" w:hAnsi="Times New Roman"/>
                <w:sz w:val="20"/>
                <w:szCs w:val="20"/>
              </w:rPr>
              <w:pPrChange w:id="891" w:author="hp" w:date="2021-09-29T08:46:00Z">
                <w:pPr>
                  <w:pStyle w:val="NoSpacing"/>
                  <w:numPr>
                    <w:numId w:val="51"/>
                  </w:numPr>
                  <w:tabs>
                    <w:tab w:val="num" w:pos="360"/>
                    <w:tab w:val="num" w:pos="720"/>
                  </w:tabs>
                  <w:ind w:left="426" w:hanging="426"/>
                  <w:jc w:val="both"/>
                </w:pPr>
              </w:pPrChange>
            </w:pPr>
            <w:r w:rsidRPr="00876A1F">
              <w:rPr>
                <w:rFonts w:ascii="Times New Roman" w:hAnsi="Times New Roman"/>
                <w:sz w:val="20"/>
                <w:szCs w:val="20"/>
              </w:rPr>
              <w:t>The Parties hereto hereby waive the provisions of Article 1266 of the Civil Code with respect to the need for a court order to terminate this Agreement</w:t>
            </w:r>
            <w:ins w:id="892" w:author="Ananta Aji Wiguna" w:date="2021-09-23T14:13:00Z">
              <w:r w:rsidR="0015160E">
                <w:rPr>
                  <w:rFonts w:ascii="Times New Roman" w:hAnsi="Times New Roman"/>
                  <w:sz w:val="20"/>
                  <w:szCs w:val="20"/>
                </w:rPr>
                <w:t xml:space="preserve"> </w:t>
              </w:r>
              <w:r w:rsidR="0038774D">
                <w:rPr>
                  <w:rFonts w:ascii="Times New Roman" w:hAnsi="Times New Roman"/>
                  <w:sz w:val="20"/>
                  <w:szCs w:val="20"/>
                </w:rPr>
                <w:t xml:space="preserve">to the extent a court decision </w:t>
              </w:r>
              <w:r w:rsidR="0015160E" w:rsidRPr="0015160E">
                <w:rPr>
                  <w:rFonts w:ascii="Times New Roman" w:hAnsi="Times New Roman"/>
                  <w:sz w:val="20"/>
                  <w:szCs w:val="20"/>
                </w:rPr>
                <w:t>or judgment is required for termination of this Agreement, and therefore this Agreement might be terminated by the Parties or might be terminated in accordance with the terms and conditions set out in this Agreement without requiring any decision from court and / or any judges</w:t>
              </w:r>
            </w:ins>
            <w:r w:rsidRPr="00876A1F">
              <w:rPr>
                <w:rFonts w:ascii="Times New Roman" w:hAnsi="Times New Roman"/>
                <w:sz w:val="20"/>
                <w:szCs w:val="20"/>
              </w:rPr>
              <w:t>.</w:t>
            </w:r>
          </w:p>
          <w:p w14:paraId="4B2A9665" w14:textId="77777777" w:rsidR="00801EAB" w:rsidRPr="00876A1F" w:rsidRDefault="00801EAB" w:rsidP="00801EAB">
            <w:pPr>
              <w:pStyle w:val="NoSpacing"/>
              <w:jc w:val="both"/>
              <w:rPr>
                <w:rFonts w:ascii="Times New Roman" w:hAnsi="Times New Roman"/>
                <w:sz w:val="20"/>
                <w:szCs w:val="20"/>
              </w:rPr>
            </w:pPr>
          </w:p>
          <w:p w14:paraId="3BD889BE" w14:textId="77777777" w:rsidR="00876A1F" w:rsidRPr="00876A1F" w:rsidDel="0015160E" w:rsidRDefault="00876A1F" w:rsidP="00801EAB">
            <w:pPr>
              <w:pStyle w:val="NoSpacing"/>
              <w:jc w:val="both"/>
              <w:rPr>
                <w:del w:id="893" w:author="Ananta Aji Wiguna" w:date="2021-09-23T14:14:00Z"/>
                <w:rFonts w:ascii="Times New Roman" w:hAnsi="Times New Roman"/>
                <w:sz w:val="20"/>
                <w:szCs w:val="20"/>
              </w:rPr>
            </w:pPr>
          </w:p>
          <w:p w14:paraId="7D290AD2" w14:textId="77777777" w:rsidR="00801EAB" w:rsidRPr="00876A1F" w:rsidRDefault="00801EAB">
            <w:pPr>
              <w:pStyle w:val="NoSpacing"/>
              <w:rPr>
                <w:rFonts w:ascii="Times New Roman" w:hAnsi="Times New Roman"/>
                <w:b/>
                <w:sz w:val="20"/>
                <w:szCs w:val="20"/>
              </w:rPr>
              <w:pPrChange w:id="894" w:author="Ananta Aji Wiguna" w:date="2021-09-23T14:14:00Z">
                <w:pPr>
                  <w:pStyle w:val="NoSpacing"/>
                  <w:jc w:val="center"/>
                </w:pPr>
              </w:pPrChange>
            </w:pPr>
          </w:p>
          <w:p w14:paraId="2A912176"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ARTICLE 10</w:t>
            </w:r>
          </w:p>
          <w:p w14:paraId="1CBD796C" w14:textId="77777777" w:rsidR="00801EAB" w:rsidRPr="00876A1F" w:rsidRDefault="00801EAB" w:rsidP="00801EAB">
            <w:pPr>
              <w:pStyle w:val="NoSpacing"/>
              <w:jc w:val="center"/>
              <w:rPr>
                <w:rFonts w:ascii="Times New Roman" w:hAnsi="Times New Roman"/>
                <w:b/>
                <w:sz w:val="20"/>
                <w:szCs w:val="20"/>
              </w:rPr>
            </w:pPr>
          </w:p>
          <w:p w14:paraId="2BE7D7A3"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t>DISPUTE RESOLUTION</w:t>
            </w:r>
          </w:p>
          <w:p w14:paraId="784852EA" w14:textId="77777777" w:rsidR="00801EAB" w:rsidRPr="00876A1F" w:rsidRDefault="00801EAB" w:rsidP="00801EAB">
            <w:pPr>
              <w:pStyle w:val="NoSpacing"/>
              <w:jc w:val="center"/>
              <w:rPr>
                <w:rFonts w:ascii="Times New Roman" w:hAnsi="Times New Roman"/>
                <w:b/>
                <w:sz w:val="20"/>
                <w:szCs w:val="20"/>
              </w:rPr>
            </w:pPr>
          </w:p>
          <w:p w14:paraId="09A1DEE3" w14:textId="77777777" w:rsidR="00801EAB" w:rsidRPr="00876A1F" w:rsidRDefault="00801EAB">
            <w:pPr>
              <w:pStyle w:val="NoSpacing"/>
              <w:numPr>
                <w:ilvl w:val="0"/>
                <w:numId w:val="47"/>
              </w:numPr>
              <w:ind w:left="426" w:hanging="426"/>
              <w:jc w:val="both"/>
              <w:rPr>
                <w:rFonts w:ascii="Times New Roman" w:hAnsi="Times New Roman"/>
                <w:sz w:val="20"/>
                <w:szCs w:val="20"/>
              </w:rPr>
              <w:pPrChange w:id="895" w:author="Novita Nurfiana" w:date="2021-09-20T16:59:00Z">
                <w:pPr>
                  <w:pStyle w:val="NoSpacing"/>
                  <w:numPr>
                    <w:numId w:val="52"/>
                  </w:numPr>
                  <w:tabs>
                    <w:tab w:val="num" w:pos="360"/>
                    <w:tab w:val="num" w:pos="720"/>
                  </w:tabs>
                  <w:ind w:left="426" w:hanging="426"/>
                  <w:jc w:val="both"/>
                </w:pPr>
              </w:pPrChange>
            </w:pPr>
            <w:r w:rsidRPr="00876A1F">
              <w:rPr>
                <w:rFonts w:ascii="Times New Roman" w:hAnsi="Times New Roman"/>
                <w:sz w:val="20"/>
                <w:szCs w:val="20"/>
              </w:rPr>
              <w:t xml:space="preserve">The Parties hereto agree that any dispute which may arise from the performance of this Agreement shall </w:t>
            </w:r>
            <w:ins w:id="896" w:author="Ananta Aji Wiguna" w:date="2021-09-23T14:15:00Z">
              <w:r w:rsidR="0015160E">
                <w:rPr>
                  <w:rFonts w:ascii="Times New Roman" w:hAnsi="Times New Roman"/>
                  <w:sz w:val="20"/>
                  <w:szCs w:val="20"/>
                </w:rPr>
                <w:t xml:space="preserve">be settled </w:t>
              </w:r>
            </w:ins>
            <w:r w:rsidRPr="00876A1F">
              <w:rPr>
                <w:rFonts w:ascii="Times New Roman" w:hAnsi="Times New Roman"/>
                <w:sz w:val="20"/>
                <w:szCs w:val="20"/>
              </w:rPr>
              <w:t>amicably</w:t>
            </w:r>
            <w:del w:id="897" w:author="Ananta Aji Wiguna" w:date="2021-09-23T14:15:00Z">
              <w:r w:rsidRPr="00876A1F" w:rsidDel="0015160E">
                <w:rPr>
                  <w:rFonts w:ascii="Times New Roman" w:hAnsi="Times New Roman"/>
                  <w:sz w:val="20"/>
                  <w:szCs w:val="20"/>
                </w:rPr>
                <w:delText xml:space="preserve"> be resolved upon</w:delText>
              </w:r>
            </w:del>
            <w:r w:rsidRPr="00876A1F">
              <w:rPr>
                <w:rFonts w:ascii="Times New Roman" w:hAnsi="Times New Roman"/>
                <w:sz w:val="20"/>
                <w:szCs w:val="20"/>
              </w:rPr>
              <w:t>.</w:t>
            </w:r>
          </w:p>
          <w:p w14:paraId="21F051F4" w14:textId="77777777" w:rsidR="00876A1F" w:rsidRPr="00876A1F" w:rsidRDefault="00876A1F" w:rsidP="009417D1">
            <w:pPr>
              <w:pStyle w:val="NoSpacing"/>
              <w:rPr>
                <w:rFonts w:ascii="Times New Roman" w:hAnsi="Times New Roman"/>
                <w:sz w:val="20"/>
                <w:szCs w:val="20"/>
              </w:rPr>
            </w:pPr>
          </w:p>
          <w:p w14:paraId="1B84CCEB" w14:textId="77777777" w:rsidR="009417D1" w:rsidRPr="009417D1" w:rsidDel="0015160E" w:rsidRDefault="00801EAB">
            <w:pPr>
              <w:pStyle w:val="NoSpacing"/>
              <w:numPr>
                <w:ilvl w:val="0"/>
                <w:numId w:val="47"/>
              </w:numPr>
              <w:ind w:left="426" w:hanging="426"/>
              <w:jc w:val="both"/>
              <w:rPr>
                <w:del w:id="898" w:author="Ananta Aji Wiguna" w:date="2021-09-23T14:16:00Z"/>
                <w:rFonts w:ascii="Times New Roman" w:hAnsi="Times New Roman"/>
                <w:sz w:val="20"/>
                <w:szCs w:val="20"/>
                <w:lang w:val="id-ID"/>
              </w:rPr>
              <w:pPrChange w:id="899" w:author="Novita Nurfiana" w:date="2021-09-20T16:59:00Z">
                <w:pPr>
                  <w:pStyle w:val="NoSpacing"/>
                  <w:numPr>
                    <w:numId w:val="52"/>
                  </w:numPr>
                  <w:tabs>
                    <w:tab w:val="num" w:pos="360"/>
                    <w:tab w:val="num" w:pos="720"/>
                  </w:tabs>
                  <w:ind w:left="426" w:hanging="426"/>
                  <w:jc w:val="both"/>
                </w:pPr>
              </w:pPrChange>
            </w:pPr>
            <w:r w:rsidRPr="00876A1F">
              <w:rPr>
                <w:rFonts w:ascii="Times New Roman" w:hAnsi="Times New Roman"/>
                <w:sz w:val="20"/>
                <w:szCs w:val="20"/>
              </w:rPr>
              <w:t xml:space="preserve">Should </w:t>
            </w:r>
            <w:del w:id="900" w:author="Ananta Aji Wiguna" w:date="2021-09-23T14:15:00Z">
              <w:r w:rsidRPr="00876A1F" w:rsidDel="0015160E">
                <w:rPr>
                  <w:rFonts w:ascii="Times New Roman" w:hAnsi="Times New Roman"/>
                  <w:sz w:val="20"/>
                  <w:szCs w:val="20"/>
                </w:rPr>
                <w:delText>this prove impossible</w:delText>
              </w:r>
            </w:del>
            <w:ins w:id="901" w:author="Ananta Aji Wiguna" w:date="2021-09-23T14:15:00Z">
              <w:r w:rsidR="0015160E">
                <w:rPr>
                  <w:rFonts w:ascii="Times New Roman" w:hAnsi="Times New Roman"/>
                  <w:sz w:val="20"/>
                  <w:szCs w:val="20"/>
                </w:rPr>
                <w:t>such disputes cannot be resolved amicably</w:t>
              </w:r>
            </w:ins>
            <w:r w:rsidRPr="00876A1F">
              <w:rPr>
                <w:rFonts w:ascii="Times New Roman" w:hAnsi="Times New Roman"/>
                <w:sz w:val="20"/>
                <w:szCs w:val="20"/>
              </w:rPr>
              <w:t xml:space="preserve">, </w:t>
            </w:r>
            <w:ins w:id="902" w:author="Ananta Aji Wiguna" w:date="2021-09-23T14:16:00Z">
              <w:r w:rsidR="0015160E">
                <w:rPr>
                  <w:rFonts w:ascii="Times New Roman" w:hAnsi="Times New Roman"/>
                  <w:sz w:val="20"/>
                  <w:szCs w:val="20"/>
                </w:rPr>
                <w:t xml:space="preserve">then </w:t>
              </w:r>
            </w:ins>
            <w:r w:rsidRPr="00876A1F">
              <w:rPr>
                <w:rFonts w:ascii="Times New Roman" w:hAnsi="Times New Roman"/>
                <w:sz w:val="20"/>
                <w:szCs w:val="20"/>
              </w:rPr>
              <w:t>the Parties hereto further agree to refer such a dispute to</w:t>
            </w:r>
            <w:ins w:id="903" w:author="Ananta Aji Wiguna" w:date="2021-09-23T14:16:00Z">
              <w:r w:rsidR="0015160E">
                <w:rPr>
                  <w:rFonts w:ascii="Times New Roman" w:hAnsi="Times New Roman"/>
                  <w:sz w:val="20"/>
                  <w:szCs w:val="20"/>
                </w:rPr>
                <w:t xml:space="preserve"> be resolved through</w:t>
              </w:r>
            </w:ins>
            <w:r w:rsidRPr="00876A1F">
              <w:rPr>
                <w:rFonts w:ascii="Times New Roman" w:hAnsi="Times New Roman"/>
                <w:sz w:val="20"/>
                <w:szCs w:val="20"/>
              </w:rPr>
              <w:t xml:space="preserve"> </w:t>
            </w:r>
            <w:del w:id="904" w:author="Ananta Aji Wiguna" w:date="2021-09-23T14:16:00Z">
              <w:r w:rsidRPr="00876A1F" w:rsidDel="0015160E">
                <w:rPr>
                  <w:rFonts w:ascii="Times New Roman" w:hAnsi="Times New Roman"/>
                  <w:sz w:val="20"/>
                  <w:szCs w:val="20"/>
                </w:rPr>
                <w:delText>the Medan</w:delText>
              </w:r>
            </w:del>
            <w:r w:rsidRPr="00876A1F">
              <w:rPr>
                <w:rFonts w:ascii="Times New Roman" w:hAnsi="Times New Roman"/>
                <w:sz w:val="20"/>
                <w:szCs w:val="20"/>
              </w:rPr>
              <w:t xml:space="preserve"> District Court</w:t>
            </w:r>
            <w:ins w:id="905" w:author="Ananta Aji Wiguna" w:date="2021-09-23T14:16:00Z">
              <w:r w:rsidR="0015160E">
                <w:rPr>
                  <w:rFonts w:ascii="Times New Roman" w:hAnsi="Times New Roman"/>
                  <w:sz w:val="20"/>
                  <w:szCs w:val="20"/>
                </w:rPr>
                <w:t xml:space="preserve"> of Medan</w:t>
              </w:r>
            </w:ins>
            <w:r w:rsidRPr="00876A1F">
              <w:rPr>
                <w:rFonts w:ascii="Times New Roman" w:hAnsi="Times New Roman"/>
                <w:sz w:val="20"/>
                <w:szCs w:val="20"/>
              </w:rPr>
              <w:t>.</w:t>
            </w:r>
          </w:p>
          <w:p w14:paraId="50B60D97" w14:textId="77777777" w:rsidR="00801EAB" w:rsidRPr="0015160E" w:rsidRDefault="00801EAB">
            <w:pPr>
              <w:pStyle w:val="NoSpacing"/>
              <w:numPr>
                <w:ilvl w:val="0"/>
                <w:numId w:val="47"/>
              </w:numPr>
              <w:ind w:left="426" w:hanging="426"/>
              <w:jc w:val="both"/>
              <w:rPr>
                <w:rFonts w:ascii="Times New Roman" w:hAnsi="Times New Roman"/>
                <w:sz w:val="20"/>
                <w:szCs w:val="20"/>
              </w:rPr>
              <w:pPrChange w:id="906" w:author="Ananta Aji Wiguna" w:date="2021-09-23T14:16:00Z">
                <w:pPr>
                  <w:pStyle w:val="NoSpacing"/>
                </w:pPr>
              </w:pPrChange>
            </w:pPr>
          </w:p>
          <w:p w14:paraId="733438DD" w14:textId="77777777" w:rsidR="009417D1" w:rsidRPr="00876A1F" w:rsidRDefault="009417D1" w:rsidP="009417D1">
            <w:pPr>
              <w:pStyle w:val="NoSpacing"/>
              <w:rPr>
                <w:rFonts w:ascii="Times New Roman" w:hAnsi="Times New Roman"/>
                <w:sz w:val="20"/>
                <w:szCs w:val="20"/>
              </w:rPr>
            </w:pPr>
          </w:p>
          <w:p w14:paraId="35765C6A" w14:textId="77777777" w:rsidR="00801EAB" w:rsidRPr="00876A1F" w:rsidRDefault="00801EAB">
            <w:pPr>
              <w:pStyle w:val="NoSpacing"/>
              <w:numPr>
                <w:ilvl w:val="0"/>
                <w:numId w:val="47"/>
              </w:numPr>
              <w:ind w:left="426" w:hanging="426"/>
              <w:jc w:val="both"/>
              <w:rPr>
                <w:rFonts w:ascii="Times New Roman" w:hAnsi="Times New Roman"/>
                <w:sz w:val="20"/>
                <w:szCs w:val="20"/>
                <w:lang w:val="id-ID"/>
              </w:rPr>
              <w:pPrChange w:id="907" w:author="Novita Nurfiana" w:date="2021-09-20T16:59:00Z">
                <w:pPr>
                  <w:pStyle w:val="NoSpacing"/>
                  <w:numPr>
                    <w:numId w:val="52"/>
                  </w:numPr>
                  <w:tabs>
                    <w:tab w:val="num" w:pos="360"/>
                    <w:tab w:val="num" w:pos="720"/>
                  </w:tabs>
                  <w:ind w:left="426" w:hanging="426"/>
                  <w:jc w:val="both"/>
                </w:pPr>
              </w:pPrChange>
            </w:pPr>
            <w:r w:rsidRPr="00876A1F">
              <w:rPr>
                <w:rFonts w:ascii="Times New Roman" w:hAnsi="Times New Roman"/>
                <w:sz w:val="20"/>
                <w:szCs w:val="20"/>
              </w:rPr>
              <w:t>Such a dispute shall not relieve the Parties hereto of the fulfillment of their respective obligations hereunder.</w:t>
            </w:r>
          </w:p>
          <w:p w14:paraId="18C4182A" w14:textId="77777777" w:rsidR="00876A1F" w:rsidRDefault="00876A1F" w:rsidP="009417D1">
            <w:pPr>
              <w:pStyle w:val="NoSpacing"/>
              <w:rPr>
                <w:ins w:id="908" w:author="Novita Nurfiana" w:date="2021-09-20T16:57:00Z"/>
                <w:rFonts w:ascii="Times New Roman" w:hAnsi="Times New Roman"/>
                <w:b/>
                <w:sz w:val="20"/>
                <w:szCs w:val="20"/>
              </w:rPr>
            </w:pPr>
          </w:p>
          <w:p w14:paraId="35DFCBF0" w14:textId="77777777" w:rsidR="000A4398" w:rsidRDefault="000A4398" w:rsidP="009417D1">
            <w:pPr>
              <w:pStyle w:val="NoSpacing"/>
              <w:rPr>
                <w:ins w:id="909" w:author="hp" w:date="2021-09-29T17:15:00Z"/>
                <w:rFonts w:ascii="Times New Roman" w:hAnsi="Times New Roman"/>
                <w:b/>
                <w:sz w:val="20"/>
                <w:szCs w:val="20"/>
              </w:rPr>
            </w:pPr>
          </w:p>
          <w:p w14:paraId="039AC663" w14:textId="77777777" w:rsidR="003D6414" w:rsidRDefault="003D6414" w:rsidP="009417D1">
            <w:pPr>
              <w:pStyle w:val="NoSpacing"/>
              <w:rPr>
                <w:ins w:id="910" w:author="hp" w:date="2021-09-29T17:15:00Z"/>
                <w:rFonts w:ascii="Times New Roman" w:hAnsi="Times New Roman"/>
                <w:b/>
                <w:sz w:val="20"/>
                <w:szCs w:val="20"/>
              </w:rPr>
            </w:pPr>
          </w:p>
          <w:p w14:paraId="254DB8E0" w14:textId="77777777" w:rsidR="003D6414" w:rsidRDefault="003D6414" w:rsidP="009417D1">
            <w:pPr>
              <w:pStyle w:val="NoSpacing"/>
              <w:rPr>
                <w:ins w:id="911" w:author="Novita Nurfiana" w:date="2021-09-20T16:57:00Z"/>
                <w:rFonts w:ascii="Times New Roman" w:hAnsi="Times New Roman"/>
                <w:b/>
                <w:sz w:val="20"/>
                <w:szCs w:val="20"/>
              </w:rPr>
            </w:pPr>
          </w:p>
          <w:p w14:paraId="659F975E" w14:textId="77777777" w:rsidR="000A4398" w:rsidRPr="00876A1F" w:rsidRDefault="000A4398" w:rsidP="009417D1">
            <w:pPr>
              <w:pStyle w:val="NoSpacing"/>
              <w:rPr>
                <w:rFonts w:ascii="Times New Roman" w:hAnsi="Times New Roman"/>
                <w:b/>
                <w:sz w:val="20"/>
                <w:szCs w:val="20"/>
              </w:rPr>
            </w:pPr>
          </w:p>
          <w:p w14:paraId="367EE18B" w14:textId="77777777" w:rsidR="00801EAB" w:rsidRPr="00876A1F" w:rsidRDefault="00801EAB" w:rsidP="00801EAB">
            <w:pPr>
              <w:pStyle w:val="NoSpacing"/>
              <w:jc w:val="center"/>
              <w:rPr>
                <w:rFonts w:ascii="Times New Roman" w:hAnsi="Times New Roman"/>
                <w:b/>
                <w:sz w:val="20"/>
                <w:szCs w:val="20"/>
              </w:rPr>
            </w:pPr>
            <w:r w:rsidRPr="00876A1F">
              <w:rPr>
                <w:rFonts w:ascii="Times New Roman" w:hAnsi="Times New Roman"/>
                <w:b/>
                <w:sz w:val="20"/>
                <w:szCs w:val="20"/>
              </w:rPr>
              <w:lastRenderedPageBreak/>
              <w:t>ARTICLE 11</w:t>
            </w:r>
          </w:p>
          <w:p w14:paraId="3C9F56A8" w14:textId="77777777" w:rsidR="00801EAB" w:rsidRPr="00876A1F" w:rsidRDefault="00801EAB" w:rsidP="00801EAB">
            <w:pPr>
              <w:pStyle w:val="Default"/>
              <w:widowControl/>
              <w:ind w:right="-3"/>
              <w:jc w:val="both"/>
              <w:rPr>
                <w:rFonts w:ascii="Times New Roman" w:hAnsi="Times New Roman" w:cs="Times New Roman"/>
                <w:b/>
                <w:color w:val="auto"/>
                <w:sz w:val="20"/>
                <w:szCs w:val="20"/>
              </w:rPr>
            </w:pPr>
          </w:p>
          <w:p w14:paraId="47CC379C" w14:textId="77777777" w:rsidR="0015160E" w:rsidRDefault="00801EAB" w:rsidP="00801EAB">
            <w:pPr>
              <w:pStyle w:val="Default"/>
              <w:widowControl/>
              <w:ind w:right="-3"/>
              <w:jc w:val="center"/>
              <w:rPr>
                <w:ins w:id="912" w:author="Ananta Aji Wiguna" w:date="2021-09-23T14:16:00Z"/>
                <w:rFonts w:ascii="Times New Roman" w:hAnsi="Times New Roman" w:cs="Times New Roman"/>
                <w:b/>
                <w:color w:val="auto"/>
                <w:sz w:val="20"/>
                <w:szCs w:val="20"/>
              </w:rPr>
            </w:pPr>
            <w:r w:rsidRPr="00876A1F">
              <w:rPr>
                <w:rFonts w:ascii="Times New Roman" w:hAnsi="Times New Roman" w:cs="Times New Roman"/>
                <w:b/>
                <w:color w:val="auto"/>
                <w:sz w:val="20"/>
                <w:szCs w:val="20"/>
              </w:rPr>
              <w:t xml:space="preserve">MISCELLANEOUS </w:t>
            </w:r>
          </w:p>
          <w:p w14:paraId="007E2794" w14:textId="77777777" w:rsidR="00801EAB" w:rsidRPr="00876A1F" w:rsidDel="0015160E" w:rsidRDefault="00801EAB" w:rsidP="00801EAB">
            <w:pPr>
              <w:pStyle w:val="Default"/>
              <w:widowControl/>
              <w:ind w:right="-3"/>
              <w:jc w:val="center"/>
              <w:rPr>
                <w:del w:id="913" w:author="Ananta Aji Wiguna" w:date="2021-09-23T14:16:00Z"/>
                <w:rFonts w:ascii="Times New Roman" w:hAnsi="Times New Roman" w:cs="Times New Roman"/>
                <w:b/>
                <w:color w:val="auto"/>
                <w:sz w:val="20"/>
                <w:szCs w:val="20"/>
              </w:rPr>
            </w:pPr>
            <w:del w:id="914" w:author="Ananta Aji Wiguna" w:date="2021-09-23T14:16:00Z">
              <w:r w:rsidRPr="00876A1F" w:rsidDel="0015160E">
                <w:rPr>
                  <w:rFonts w:ascii="Times New Roman" w:hAnsi="Times New Roman" w:cs="Times New Roman"/>
                  <w:b/>
                  <w:color w:val="auto"/>
                  <w:sz w:val="20"/>
                  <w:szCs w:val="20"/>
                </w:rPr>
                <w:delText>PROVISIONS</w:delText>
              </w:r>
            </w:del>
          </w:p>
          <w:p w14:paraId="02C10C52" w14:textId="77777777" w:rsidR="00801EAB" w:rsidRPr="00876A1F" w:rsidRDefault="00801EAB" w:rsidP="00801EAB">
            <w:pPr>
              <w:pStyle w:val="Default"/>
              <w:widowControl/>
              <w:ind w:right="-3"/>
              <w:jc w:val="center"/>
              <w:rPr>
                <w:rFonts w:ascii="Times New Roman" w:hAnsi="Times New Roman" w:cs="Times New Roman"/>
                <w:b/>
                <w:color w:val="auto"/>
                <w:sz w:val="20"/>
                <w:szCs w:val="20"/>
              </w:rPr>
            </w:pPr>
          </w:p>
          <w:p w14:paraId="43025811" w14:textId="77777777" w:rsidR="00801EAB" w:rsidRPr="00876A1F" w:rsidRDefault="00801EAB">
            <w:pPr>
              <w:pStyle w:val="Default"/>
              <w:widowControl/>
              <w:numPr>
                <w:ilvl w:val="0"/>
                <w:numId w:val="46"/>
              </w:numPr>
              <w:ind w:left="426" w:right="-3" w:hanging="426"/>
              <w:jc w:val="both"/>
              <w:rPr>
                <w:rFonts w:ascii="Times New Roman" w:hAnsi="Times New Roman" w:cs="Times New Roman"/>
                <w:color w:val="auto"/>
                <w:sz w:val="20"/>
                <w:szCs w:val="20"/>
              </w:rPr>
              <w:pPrChange w:id="915" w:author="Novita Nurfiana" w:date="2021-09-20T16:59:00Z">
                <w:pPr>
                  <w:pStyle w:val="Default"/>
                  <w:widowControl/>
                  <w:numPr>
                    <w:numId w:val="53"/>
                  </w:numPr>
                  <w:tabs>
                    <w:tab w:val="num" w:pos="360"/>
                    <w:tab w:val="num" w:pos="720"/>
                  </w:tabs>
                  <w:ind w:left="426" w:right="-3" w:hanging="426"/>
                  <w:jc w:val="both"/>
                </w:pPr>
              </w:pPrChange>
            </w:pPr>
            <w:r w:rsidRPr="00876A1F">
              <w:rPr>
                <w:rFonts w:ascii="Times New Roman" w:hAnsi="Times New Roman" w:cs="Times New Roman"/>
                <w:color w:val="auto"/>
                <w:sz w:val="20"/>
                <w:szCs w:val="20"/>
              </w:rPr>
              <w:t xml:space="preserve">This agreement is made in Bahasa Indonesia and translated into English, each of which possesses equal legal force as long as its translation have the same understanding between the parties hereto, in the event of discrepancies </w:t>
            </w:r>
            <w:del w:id="916" w:author="Ananta Aji Wiguna" w:date="2021-09-23T14:17:00Z">
              <w:r w:rsidRPr="00876A1F" w:rsidDel="0015160E">
                <w:rPr>
                  <w:rFonts w:ascii="Times New Roman" w:hAnsi="Times New Roman" w:cs="Times New Roman"/>
                  <w:color w:val="auto"/>
                  <w:sz w:val="20"/>
                  <w:szCs w:val="20"/>
                </w:rPr>
                <w:delText xml:space="preserve">version </w:delText>
              </w:r>
            </w:del>
            <w:ins w:id="917" w:author="Ananta Aji Wiguna" w:date="2021-09-23T14:17:00Z">
              <w:r w:rsidR="0015160E">
                <w:rPr>
                  <w:rFonts w:ascii="Times New Roman" w:hAnsi="Times New Roman" w:cs="Times New Roman"/>
                  <w:color w:val="auto"/>
                  <w:sz w:val="20"/>
                  <w:szCs w:val="20"/>
                </w:rPr>
                <w:t>between the English version and the Bahasa version, the</w:t>
              </w:r>
              <w:r w:rsidR="0015160E" w:rsidRPr="00876A1F">
                <w:rPr>
                  <w:rFonts w:ascii="Times New Roman" w:hAnsi="Times New Roman" w:cs="Times New Roman"/>
                  <w:color w:val="auto"/>
                  <w:sz w:val="20"/>
                  <w:szCs w:val="20"/>
                </w:rPr>
                <w:t xml:space="preserve"> </w:t>
              </w:r>
            </w:ins>
            <w:del w:id="918" w:author="Ananta Aji Wiguna" w:date="2021-09-23T14:17:00Z">
              <w:r w:rsidRPr="00876A1F" w:rsidDel="0015160E">
                <w:rPr>
                  <w:rFonts w:ascii="Times New Roman" w:hAnsi="Times New Roman" w:cs="Times New Roman"/>
                  <w:color w:val="auto"/>
                  <w:sz w:val="20"/>
                  <w:szCs w:val="20"/>
                </w:rPr>
                <w:delText xml:space="preserve">in </w:delText>
              </w:r>
            </w:del>
            <w:r w:rsidRPr="00876A1F">
              <w:rPr>
                <w:rFonts w:ascii="Times New Roman" w:hAnsi="Times New Roman" w:cs="Times New Roman"/>
                <w:color w:val="auto"/>
                <w:sz w:val="20"/>
                <w:szCs w:val="20"/>
              </w:rPr>
              <w:t>Bahasa Indonesia</w:t>
            </w:r>
            <w:ins w:id="919" w:author="Ananta Aji Wiguna" w:date="2021-09-23T14:17:00Z">
              <w:r w:rsidR="0015160E">
                <w:rPr>
                  <w:rFonts w:ascii="Times New Roman" w:hAnsi="Times New Roman" w:cs="Times New Roman"/>
                  <w:color w:val="auto"/>
                  <w:sz w:val="20"/>
                  <w:szCs w:val="20"/>
                </w:rPr>
                <w:t xml:space="preserve"> version</w:t>
              </w:r>
            </w:ins>
            <w:r w:rsidRPr="00876A1F">
              <w:rPr>
                <w:rFonts w:ascii="Times New Roman" w:hAnsi="Times New Roman" w:cs="Times New Roman"/>
                <w:color w:val="auto"/>
                <w:sz w:val="20"/>
                <w:szCs w:val="20"/>
              </w:rPr>
              <w:t xml:space="preserve"> shall prevail.</w:t>
            </w:r>
          </w:p>
          <w:p w14:paraId="4BF964F1" w14:textId="77777777" w:rsidR="00801EAB" w:rsidRPr="00876A1F" w:rsidRDefault="00801EAB" w:rsidP="00801EAB">
            <w:pPr>
              <w:pStyle w:val="Default"/>
              <w:widowControl/>
              <w:ind w:right="-3"/>
              <w:jc w:val="both"/>
              <w:rPr>
                <w:rFonts w:ascii="Times New Roman" w:hAnsi="Times New Roman" w:cs="Times New Roman"/>
                <w:color w:val="auto"/>
                <w:sz w:val="20"/>
                <w:szCs w:val="20"/>
              </w:rPr>
            </w:pPr>
          </w:p>
          <w:p w14:paraId="39A25E33" w14:textId="77777777" w:rsidR="00801EAB" w:rsidRPr="00876A1F" w:rsidRDefault="00801EAB" w:rsidP="00801EAB">
            <w:pPr>
              <w:pStyle w:val="Default"/>
              <w:widowControl/>
              <w:ind w:right="-3"/>
              <w:jc w:val="both"/>
              <w:rPr>
                <w:rFonts w:ascii="Times New Roman" w:hAnsi="Times New Roman" w:cs="Times New Roman"/>
                <w:color w:val="auto"/>
                <w:sz w:val="20"/>
                <w:szCs w:val="20"/>
              </w:rPr>
            </w:pPr>
          </w:p>
          <w:p w14:paraId="25048C8B" w14:textId="77777777" w:rsidR="00801EAB" w:rsidRDefault="00801EAB">
            <w:pPr>
              <w:pStyle w:val="Default"/>
              <w:widowControl/>
              <w:numPr>
                <w:ilvl w:val="0"/>
                <w:numId w:val="46"/>
              </w:numPr>
              <w:ind w:left="426" w:right="-3" w:hanging="426"/>
              <w:jc w:val="both"/>
              <w:rPr>
                <w:ins w:id="920" w:author="hp" w:date="2021-09-29T16:55:00Z"/>
                <w:rFonts w:ascii="Times New Roman" w:hAnsi="Times New Roman" w:cs="Times New Roman"/>
                <w:color w:val="auto"/>
                <w:sz w:val="20"/>
                <w:szCs w:val="20"/>
              </w:rPr>
              <w:pPrChange w:id="921" w:author="Novita Nurfiana" w:date="2021-09-20T16:59:00Z">
                <w:pPr>
                  <w:pStyle w:val="Default"/>
                  <w:widowControl/>
                  <w:numPr>
                    <w:numId w:val="53"/>
                  </w:numPr>
                  <w:tabs>
                    <w:tab w:val="num" w:pos="360"/>
                    <w:tab w:val="num" w:pos="720"/>
                  </w:tabs>
                  <w:ind w:left="426" w:right="-3" w:hanging="426"/>
                  <w:jc w:val="both"/>
                </w:pPr>
              </w:pPrChange>
            </w:pPr>
            <w:r w:rsidRPr="00876A1F">
              <w:rPr>
                <w:rFonts w:ascii="Times New Roman" w:hAnsi="Times New Roman" w:cs="Times New Roman"/>
                <w:color w:val="auto"/>
                <w:sz w:val="20"/>
                <w:szCs w:val="20"/>
              </w:rPr>
              <w:t>Any matters which are not or insufficiently regulated and deemed to be necessary by the Parties hereto and any amendments hereto shall be resolved upon in an addendum which shall form part hereof.</w:t>
            </w:r>
          </w:p>
          <w:p w14:paraId="281A8E60" w14:textId="77777777" w:rsidR="00BC2EB5" w:rsidRDefault="00BC2EB5" w:rsidP="00BC2EB5">
            <w:pPr>
              <w:pStyle w:val="Default"/>
              <w:widowControl/>
              <w:ind w:left="426" w:right="-3"/>
              <w:jc w:val="both"/>
              <w:rPr>
                <w:ins w:id="922" w:author="hp" w:date="2021-09-29T16:55:00Z"/>
                <w:rFonts w:ascii="Times New Roman" w:hAnsi="Times New Roman" w:cs="Times New Roman"/>
                <w:color w:val="auto"/>
                <w:sz w:val="20"/>
                <w:szCs w:val="20"/>
              </w:rPr>
              <w:pPrChange w:id="923" w:author="hp" w:date="2021-09-29T16:55:00Z">
                <w:pPr>
                  <w:pStyle w:val="Default"/>
                  <w:widowControl/>
                  <w:numPr>
                    <w:numId w:val="53"/>
                  </w:numPr>
                  <w:tabs>
                    <w:tab w:val="num" w:pos="360"/>
                    <w:tab w:val="num" w:pos="720"/>
                  </w:tabs>
                  <w:ind w:left="426" w:right="-3" w:hanging="426"/>
                  <w:jc w:val="both"/>
                </w:pPr>
              </w:pPrChange>
            </w:pPr>
          </w:p>
          <w:p w14:paraId="732F6520" w14:textId="77777777" w:rsidR="00BC2EB5" w:rsidRPr="0027552A" w:rsidRDefault="00BC2EB5" w:rsidP="00BC2EB5">
            <w:pPr>
              <w:pStyle w:val="HTMLPreformatted"/>
              <w:numPr>
                <w:ilvl w:val="0"/>
                <w:numId w:val="46"/>
              </w:numPr>
              <w:ind w:left="426" w:hanging="426"/>
              <w:jc w:val="both"/>
              <w:rPr>
                <w:ins w:id="924" w:author="hp" w:date="2021-09-29T16:55:00Z"/>
                <w:rFonts w:ascii="Times New Roman" w:hAnsi="Times New Roman" w:cs="Times New Roman"/>
                <w:color w:val="202124"/>
              </w:rPr>
            </w:pPr>
            <w:ins w:id="925" w:author="hp" w:date="2021-09-29T16:55:00Z">
              <w:r w:rsidRPr="0027552A">
                <w:rPr>
                  <w:rStyle w:val="Strong"/>
                  <w:rFonts w:ascii="Times New Roman" w:hAnsi="Times New Roman" w:cs="Times New Roman"/>
                  <w:b w:val="0"/>
                  <w:color w:val="000000" w:themeColor="text1"/>
                  <w:shd w:val="clear" w:color="auto" w:fill="FFFFFF"/>
                </w:rPr>
                <w:t>Neither this</w:t>
              </w:r>
              <w:r w:rsidRPr="0027552A">
                <w:rPr>
                  <w:rStyle w:val="Strong"/>
                  <w:rFonts w:ascii="Times New Roman" w:hAnsi="Times New Roman" w:cs="Times New Roman"/>
                  <w:b w:val="0"/>
                  <w:color w:val="000000" w:themeColor="text1"/>
                  <w:shd w:val="clear" w:color="auto" w:fill="FFFFFF"/>
                </w:rPr>
                <w:fldChar w:fldCharType="begin"/>
              </w:r>
              <w:r w:rsidRPr="0027552A">
                <w:rPr>
                  <w:rStyle w:val="Strong"/>
                  <w:rFonts w:ascii="Times New Roman" w:hAnsi="Times New Roman" w:cs="Times New Roman"/>
                  <w:b w:val="0"/>
                  <w:color w:val="000000" w:themeColor="text1"/>
                  <w:shd w:val="clear" w:color="auto" w:fill="FFFFFF"/>
                </w:rPr>
                <w:instrText xml:space="preserve"> HYPERLINK "https://www.lawinsider.com/clause/assignment" </w:instrText>
              </w:r>
              <w:r w:rsidRPr="0027552A">
                <w:rPr>
                  <w:rStyle w:val="Strong"/>
                  <w:rFonts w:ascii="Times New Roman" w:hAnsi="Times New Roman" w:cs="Times New Roman"/>
                  <w:b w:val="0"/>
                  <w:color w:val="000000" w:themeColor="text1"/>
                  <w:shd w:val="clear" w:color="auto" w:fill="FFFFFF"/>
                </w:rPr>
                <w:fldChar w:fldCharType="end"/>
              </w:r>
              <w:r w:rsidRPr="0027552A">
                <w:rPr>
                  <w:rFonts w:ascii="Times New Roman" w:hAnsi="Times New Roman" w:cs="Times New Roman"/>
                  <w:b/>
                  <w:color w:val="333333"/>
                  <w:shd w:val="clear" w:color="auto" w:fill="FFFFFF"/>
                </w:rPr>
                <w:t> </w:t>
              </w:r>
              <w:r w:rsidRPr="0027552A">
                <w:rPr>
                  <w:rFonts w:ascii="Times New Roman" w:hAnsi="Times New Roman" w:cs="Times New Roman"/>
                  <w:color w:val="333333"/>
                  <w:shd w:val="clear" w:color="auto" w:fill="FFFFFF"/>
                </w:rPr>
                <w:t>Agreement nor any of the rights, interests or obligations hereunder shall b</w:t>
              </w:r>
              <w:r>
                <w:rPr>
                  <w:rFonts w:ascii="Times New Roman" w:hAnsi="Times New Roman" w:cs="Times New Roman"/>
                  <w:color w:val="333333"/>
                  <w:shd w:val="clear" w:color="auto" w:fill="FFFFFF"/>
                </w:rPr>
                <w:t>e assigned by any of the PARTIES</w:t>
              </w:r>
              <w:r w:rsidRPr="0027552A">
                <w:rPr>
                  <w:rFonts w:ascii="Times New Roman" w:hAnsi="Times New Roman" w:cs="Times New Roman"/>
                  <w:color w:val="333333"/>
                  <w:shd w:val="clear" w:color="auto" w:fill="FFFFFF"/>
                </w:rPr>
                <w:t xml:space="preserve"> hereto (whether by operation of law or otherwise) without the prior written consent of the other parties.</w:t>
              </w:r>
            </w:ins>
          </w:p>
          <w:p w14:paraId="259A26ED" w14:textId="77777777" w:rsidR="00BC2EB5" w:rsidRPr="00876A1F" w:rsidDel="00BC2EB5" w:rsidRDefault="00BC2EB5" w:rsidP="00BC2EB5">
            <w:pPr>
              <w:pStyle w:val="Default"/>
              <w:widowControl/>
              <w:ind w:left="426" w:right="-3"/>
              <w:jc w:val="both"/>
              <w:rPr>
                <w:del w:id="926" w:author="hp" w:date="2021-09-29T16:55:00Z"/>
                <w:rFonts w:ascii="Times New Roman" w:hAnsi="Times New Roman" w:cs="Times New Roman"/>
                <w:color w:val="auto"/>
                <w:sz w:val="20"/>
                <w:szCs w:val="20"/>
              </w:rPr>
              <w:pPrChange w:id="927" w:author="hp" w:date="2021-09-29T16:55:00Z">
                <w:pPr>
                  <w:pStyle w:val="Default"/>
                  <w:widowControl/>
                  <w:numPr>
                    <w:numId w:val="53"/>
                  </w:numPr>
                  <w:tabs>
                    <w:tab w:val="num" w:pos="360"/>
                    <w:tab w:val="num" w:pos="720"/>
                  </w:tabs>
                  <w:ind w:left="426" w:right="-3" w:hanging="426"/>
                  <w:jc w:val="both"/>
                </w:pPr>
              </w:pPrChange>
            </w:pPr>
          </w:p>
          <w:p w14:paraId="3A9064F2" w14:textId="77777777" w:rsidR="00801EAB" w:rsidRPr="00876A1F" w:rsidDel="00BC2EB5" w:rsidRDefault="00801EAB" w:rsidP="00801EAB">
            <w:pPr>
              <w:pStyle w:val="Default"/>
              <w:widowControl/>
              <w:ind w:left="426" w:right="-3"/>
              <w:jc w:val="both"/>
              <w:rPr>
                <w:del w:id="928" w:author="hp" w:date="2021-09-29T16:55:00Z"/>
                <w:rFonts w:ascii="Times New Roman" w:hAnsi="Times New Roman" w:cs="Times New Roman"/>
                <w:color w:val="auto"/>
                <w:sz w:val="20"/>
                <w:szCs w:val="20"/>
                <w:lang w:val="id-ID"/>
              </w:rPr>
            </w:pPr>
          </w:p>
          <w:p w14:paraId="507D7772" w14:textId="77777777" w:rsidR="00801EAB" w:rsidRPr="00876A1F" w:rsidRDefault="00801EAB" w:rsidP="00BC2EB5">
            <w:pPr>
              <w:pStyle w:val="Default"/>
              <w:widowControl/>
              <w:ind w:right="-3"/>
              <w:jc w:val="both"/>
              <w:rPr>
                <w:rFonts w:ascii="Times New Roman" w:hAnsi="Times New Roman" w:cs="Times New Roman"/>
                <w:color w:val="auto"/>
                <w:sz w:val="20"/>
                <w:szCs w:val="20"/>
                <w:lang w:val="id-ID"/>
              </w:rPr>
              <w:pPrChange w:id="929" w:author="hp" w:date="2021-09-29T16:55:00Z">
                <w:pPr>
                  <w:pStyle w:val="Default"/>
                  <w:widowControl/>
                  <w:ind w:left="426" w:right="-3"/>
                  <w:jc w:val="both"/>
                </w:pPr>
              </w:pPrChange>
            </w:pPr>
          </w:p>
          <w:p w14:paraId="785C40F4" w14:textId="77777777" w:rsidR="00801EAB" w:rsidRPr="00876A1F" w:rsidRDefault="00801EAB" w:rsidP="00801EAB">
            <w:pPr>
              <w:pStyle w:val="Default"/>
              <w:widowControl/>
              <w:ind w:left="426" w:right="-3"/>
              <w:jc w:val="both"/>
              <w:rPr>
                <w:rFonts w:ascii="Times New Roman" w:hAnsi="Times New Roman" w:cs="Times New Roman"/>
                <w:color w:val="auto"/>
                <w:sz w:val="20"/>
                <w:szCs w:val="20"/>
                <w:lang w:val="id-ID"/>
              </w:rPr>
            </w:pPr>
          </w:p>
          <w:p w14:paraId="0634CA1A" w14:textId="77777777" w:rsidR="00801EAB" w:rsidRPr="00876A1F" w:rsidRDefault="00801EAB">
            <w:pPr>
              <w:pStyle w:val="Default"/>
              <w:widowControl/>
              <w:numPr>
                <w:ilvl w:val="0"/>
                <w:numId w:val="46"/>
              </w:numPr>
              <w:ind w:left="426" w:right="-3" w:hanging="426"/>
              <w:jc w:val="both"/>
              <w:rPr>
                <w:rFonts w:ascii="Times New Roman" w:hAnsi="Times New Roman" w:cs="Times New Roman"/>
                <w:color w:val="auto"/>
                <w:sz w:val="20"/>
                <w:szCs w:val="20"/>
                <w:lang w:val="id-ID"/>
              </w:rPr>
              <w:pPrChange w:id="930" w:author="Ananta Aji Wiguna" w:date="2021-09-23T14:18:00Z">
                <w:pPr>
                  <w:pStyle w:val="Default"/>
                  <w:widowControl/>
                  <w:numPr>
                    <w:numId w:val="53"/>
                  </w:numPr>
                  <w:tabs>
                    <w:tab w:val="num" w:pos="360"/>
                    <w:tab w:val="num" w:pos="720"/>
                  </w:tabs>
                  <w:ind w:left="426" w:right="-3" w:hanging="426"/>
                  <w:jc w:val="both"/>
                </w:pPr>
              </w:pPrChange>
            </w:pPr>
            <w:r w:rsidRPr="00876A1F">
              <w:rPr>
                <w:rFonts w:ascii="Times New Roman" w:hAnsi="Times New Roman" w:cs="Times New Roman"/>
                <w:color w:val="auto"/>
                <w:sz w:val="20"/>
                <w:szCs w:val="20"/>
              </w:rPr>
              <w:t xml:space="preserve">This Agreement is </w:t>
            </w:r>
            <w:ins w:id="931" w:author="Ananta Aji Wiguna" w:date="2021-09-23T14:18:00Z">
              <w:r w:rsidR="0015160E">
                <w:rPr>
                  <w:rFonts w:ascii="Times New Roman" w:hAnsi="Times New Roman" w:cs="Times New Roman"/>
                  <w:color w:val="auto"/>
                  <w:sz w:val="20"/>
                  <w:szCs w:val="20"/>
                </w:rPr>
                <w:t xml:space="preserve">made in 3 (three) counterparts, each of which affixed with </w:t>
              </w:r>
            </w:ins>
            <w:del w:id="932" w:author="Ananta Aji Wiguna" w:date="2021-09-23T14:18:00Z">
              <w:r w:rsidRPr="00876A1F" w:rsidDel="0015160E">
                <w:rPr>
                  <w:rFonts w:ascii="Times New Roman" w:hAnsi="Times New Roman" w:cs="Times New Roman"/>
                  <w:color w:val="auto"/>
                  <w:sz w:val="20"/>
                  <w:szCs w:val="20"/>
                </w:rPr>
                <w:delText>executed in duplicate, each of which is duly duty-stamped</w:delText>
              </w:r>
            </w:del>
            <w:ins w:id="933" w:author="Ananta Aji Wiguna" w:date="2021-09-23T14:18:00Z">
              <w:r w:rsidR="0015160E">
                <w:rPr>
                  <w:rFonts w:ascii="Times New Roman" w:hAnsi="Times New Roman" w:cs="Times New Roman"/>
                  <w:color w:val="auto"/>
                  <w:sz w:val="20"/>
                  <w:szCs w:val="20"/>
                </w:rPr>
                <w:t>stamp duty</w:t>
              </w:r>
            </w:ins>
            <w:ins w:id="934" w:author="Ananta Aji Wiguna" w:date="2021-09-23T14:19:00Z">
              <w:r w:rsidR="0015160E">
                <w:rPr>
                  <w:rFonts w:ascii="Times New Roman" w:hAnsi="Times New Roman" w:cs="Times New Roman"/>
                  <w:color w:val="auto"/>
                  <w:sz w:val="20"/>
                  <w:szCs w:val="20"/>
                </w:rPr>
                <w:t xml:space="preserve"> in one original and second original as well as 1(one) other</w:t>
              </w:r>
            </w:ins>
            <w:r w:rsidRPr="00876A1F">
              <w:rPr>
                <w:rFonts w:ascii="Times New Roman" w:hAnsi="Times New Roman" w:cs="Times New Roman"/>
                <w:color w:val="auto"/>
                <w:sz w:val="20"/>
                <w:szCs w:val="20"/>
              </w:rPr>
              <w:t>,</w:t>
            </w:r>
            <w:del w:id="935" w:author="Ananta Aji Wiguna" w:date="2021-09-23T14:19:00Z">
              <w:r w:rsidRPr="00876A1F" w:rsidDel="0015160E">
                <w:rPr>
                  <w:rFonts w:ascii="Times New Roman" w:hAnsi="Times New Roman" w:cs="Times New Roman"/>
                  <w:color w:val="auto"/>
                  <w:sz w:val="20"/>
                  <w:szCs w:val="20"/>
                </w:rPr>
                <w:delText xml:space="preserve"> and a further</w:delText>
              </w:r>
            </w:del>
            <w:r w:rsidRPr="00876A1F">
              <w:rPr>
                <w:rFonts w:ascii="Times New Roman" w:hAnsi="Times New Roman" w:cs="Times New Roman"/>
                <w:color w:val="auto"/>
                <w:sz w:val="20"/>
                <w:szCs w:val="20"/>
              </w:rPr>
              <w:t xml:space="preserve"> copy, each of which possesses equal legal force</w:t>
            </w:r>
            <w:ins w:id="936" w:author="Ananta Aji Wiguna" w:date="2021-09-23T14:19:00Z">
              <w:r w:rsidR="00442307">
                <w:rPr>
                  <w:rFonts w:ascii="Times New Roman" w:hAnsi="Times New Roman" w:cs="Times New Roman"/>
                  <w:color w:val="auto"/>
                  <w:sz w:val="20"/>
                  <w:szCs w:val="20"/>
                </w:rPr>
                <w:t xml:space="preserve"> and effect</w:t>
              </w:r>
            </w:ins>
            <w:r w:rsidRPr="00876A1F">
              <w:rPr>
                <w:rFonts w:ascii="Times New Roman" w:hAnsi="Times New Roman" w:cs="Times New Roman"/>
                <w:color w:val="auto"/>
                <w:sz w:val="20"/>
                <w:szCs w:val="20"/>
              </w:rPr>
              <w:t>.</w:t>
            </w:r>
          </w:p>
          <w:p w14:paraId="323A0BDB" w14:textId="77777777" w:rsidR="00876A1F" w:rsidRPr="00876A1F" w:rsidDel="00442307" w:rsidRDefault="00876A1F" w:rsidP="00876A1F">
            <w:pPr>
              <w:pStyle w:val="Default"/>
              <w:widowControl/>
              <w:ind w:left="426" w:right="-3"/>
              <w:jc w:val="both"/>
              <w:rPr>
                <w:del w:id="937" w:author="Ananta Aji Wiguna" w:date="2021-09-23T14:20:00Z"/>
                <w:rFonts w:ascii="Times New Roman" w:hAnsi="Times New Roman" w:cs="Times New Roman"/>
                <w:color w:val="auto"/>
                <w:sz w:val="20"/>
                <w:szCs w:val="20"/>
                <w:lang w:val="id-ID"/>
              </w:rPr>
            </w:pPr>
          </w:p>
          <w:p w14:paraId="77E5A42D" w14:textId="77777777" w:rsidR="00801EAB" w:rsidRPr="00442307" w:rsidRDefault="00801EAB">
            <w:pPr>
              <w:rPr>
                <w:rFonts w:ascii="Times New Roman" w:hAnsi="Times New Roman"/>
                <w:sz w:val="20"/>
                <w:szCs w:val="20"/>
                <w:rPrChange w:id="938" w:author="Ananta Aji Wiguna" w:date="2021-09-23T14:20:00Z">
                  <w:rPr>
                    <w:rFonts w:ascii="Times New Roman" w:hAnsi="Times New Roman"/>
                    <w:sz w:val="20"/>
                    <w:szCs w:val="20"/>
                    <w:lang w:val="id-ID"/>
                  </w:rPr>
                </w:rPrChange>
              </w:rPr>
              <w:pPrChange w:id="939" w:author="Ananta Aji Wiguna" w:date="2021-09-23T14:20:00Z">
                <w:pPr>
                  <w:spacing w:after="200" w:line="276" w:lineRule="auto"/>
                  <w:ind w:left="426"/>
                </w:pPr>
              </w:pPrChange>
            </w:pPr>
          </w:p>
          <w:p w14:paraId="3FD84776" w14:textId="77777777" w:rsidR="00801EAB" w:rsidRPr="00876A1F" w:rsidRDefault="00801EAB" w:rsidP="00801EAB">
            <w:pPr>
              <w:rPr>
                <w:rFonts w:ascii="Times New Roman" w:hAnsi="Times New Roman"/>
                <w:sz w:val="20"/>
                <w:szCs w:val="20"/>
              </w:rPr>
            </w:pPr>
            <w:del w:id="940" w:author="Ananta Aji Wiguna" w:date="2021-09-23T14:20:00Z">
              <w:r w:rsidRPr="00876A1F" w:rsidDel="00442307">
                <w:rPr>
                  <w:rFonts w:ascii="Times New Roman" w:hAnsi="Times New Roman"/>
                  <w:sz w:val="20"/>
                  <w:szCs w:val="20"/>
                  <w:lang w:val="id-ID"/>
                </w:rPr>
                <w:delText>Therefore this agreement is entered into by the PARTIES on the date as mentioned above.</w:delText>
              </w:r>
            </w:del>
          </w:p>
        </w:tc>
      </w:tr>
      <w:tr w:rsidR="005A5954" w:rsidRPr="00876A1F" w14:paraId="1E54C794" w14:textId="77777777" w:rsidTr="00527C6C">
        <w:trPr>
          <w:ins w:id="941" w:author="hp" w:date="2021-09-29T08:31:00Z"/>
        </w:trPr>
        <w:tc>
          <w:tcPr>
            <w:tcW w:w="4788" w:type="dxa"/>
          </w:tcPr>
          <w:p w14:paraId="0DC8CA01" w14:textId="77777777" w:rsidR="005A5954" w:rsidRPr="00876A1F" w:rsidRDefault="005A5954" w:rsidP="00436941">
            <w:pPr>
              <w:pStyle w:val="NoSpacing"/>
              <w:jc w:val="center"/>
              <w:rPr>
                <w:ins w:id="942" w:author="hp" w:date="2021-09-29T08:31:00Z"/>
                <w:rFonts w:ascii="Times New Roman" w:hAnsi="Times New Roman"/>
                <w:b/>
                <w:sz w:val="20"/>
                <w:szCs w:val="20"/>
                <w:lang w:val="it-IT"/>
              </w:rPr>
            </w:pPr>
          </w:p>
        </w:tc>
        <w:tc>
          <w:tcPr>
            <w:tcW w:w="4788" w:type="dxa"/>
          </w:tcPr>
          <w:p w14:paraId="6AFA45CD" w14:textId="77777777" w:rsidR="005A5954" w:rsidRPr="00876A1F" w:rsidRDefault="005A5954" w:rsidP="00801EAB">
            <w:pPr>
              <w:pStyle w:val="NoSpacing"/>
              <w:jc w:val="center"/>
              <w:rPr>
                <w:ins w:id="943" w:author="hp" w:date="2021-09-29T08:31:00Z"/>
                <w:rFonts w:ascii="Times New Roman" w:hAnsi="Times New Roman"/>
                <w:b/>
                <w:sz w:val="20"/>
                <w:szCs w:val="20"/>
              </w:rPr>
            </w:pPr>
          </w:p>
        </w:tc>
      </w:tr>
    </w:tbl>
    <w:p w14:paraId="43201EA2" w14:textId="77777777" w:rsidR="009D78A2" w:rsidRPr="00876A1F" w:rsidRDefault="009D78A2">
      <w:pPr>
        <w:rPr>
          <w:sz w:val="20"/>
          <w:szCs w:val="20"/>
        </w:rPr>
      </w:pPr>
    </w:p>
    <w:tbl>
      <w:tblPr>
        <w:tblStyle w:val="TableGrid"/>
        <w:tblW w:w="0" w:type="auto"/>
        <w:tblInd w:w="-34" w:type="dxa"/>
        <w:tblLook w:val="04A0" w:firstRow="1" w:lastRow="0" w:firstColumn="1" w:lastColumn="0" w:noHBand="0" w:noVBand="1"/>
      </w:tblPr>
      <w:tblGrid>
        <w:gridCol w:w="4707"/>
        <w:gridCol w:w="4677"/>
      </w:tblGrid>
      <w:tr w:rsidR="00876A1F" w14:paraId="2AAC84E6" w14:textId="77777777" w:rsidTr="00876A1F">
        <w:tc>
          <w:tcPr>
            <w:tcW w:w="4820" w:type="dxa"/>
          </w:tcPr>
          <w:p w14:paraId="42440C3C" w14:textId="77777777" w:rsidR="00442307" w:rsidRPr="00876A1F" w:rsidRDefault="00442307" w:rsidP="00442307">
            <w:pPr>
              <w:pStyle w:val="NoSpacing"/>
              <w:jc w:val="both"/>
              <w:rPr>
                <w:ins w:id="944" w:author="Ananta Aji Wiguna" w:date="2021-09-23T14:20:00Z"/>
                <w:rFonts w:ascii="Times New Roman" w:hAnsi="Times New Roman"/>
                <w:sz w:val="20"/>
                <w:szCs w:val="20"/>
              </w:rPr>
            </w:pPr>
            <w:ins w:id="945" w:author="Ananta Aji Wiguna" w:date="2021-09-23T14:20:00Z">
              <w:r w:rsidRPr="00876A1F">
                <w:rPr>
                  <w:rFonts w:ascii="Times New Roman" w:hAnsi="Times New Roman"/>
                  <w:sz w:val="20"/>
                  <w:szCs w:val="20"/>
                  <w:lang w:val="id-ID"/>
                </w:rPr>
                <w:t>Demikian perjanjian ini dibuat oleh PARA PIHAK pada tanggal sebagaimana tersebut diatas.</w:t>
              </w:r>
            </w:ins>
          </w:p>
          <w:p w14:paraId="47963C67" w14:textId="77777777" w:rsidR="00442307" w:rsidRPr="00876A1F" w:rsidRDefault="00442307" w:rsidP="00442307">
            <w:pPr>
              <w:pStyle w:val="NoSpacing"/>
              <w:jc w:val="both"/>
              <w:rPr>
                <w:ins w:id="946" w:author="Ananta Aji Wiguna" w:date="2021-09-23T14:20:00Z"/>
                <w:rFonts w:ascii="Times New Roman" w:hAnsi="Times New Roman"/>
                <w:sz w:val="20"/>
                <w:szCs w:val="20"/>
                <w:lang w:val="id-ID" w:eastAsia="ja-JP"/>
              </w:rPr>
            </w:pPr>
            <w:ins w:id="947" w:author="Ananta Aji Wiguna" w:date="2021-09-23T14:20:00Z">
              <w:r w:rsidRPr="00876A1F">
                <w:rPr>
                  <w:rFonts w:ascii="Times New Roman" w:hAnsi="Times New Roman"/>
                  <w:i/>
                  <w:color w:val="FFFFFF"/>
                  <w:sz w:val="20"/>
                  <w:szCs w:val="20"/>
                  <w:lang w:val="id-ID"/>
                </w:rPr>
                <w:t xml:space="preserve">: </w:t>
              </w:r>
              <w:r w:rsidRPr="00876A1F">
                <w:rPr>
                  <w:rFonts w:ascii="Times New Roman" w:hAnsi="Times New Roman"/>
                  <w:color w:val="FFFFFF"/>
                  <w:sz w:val="20"/>
                  <w:szCs w:val="20"/>
                  <w:lang w:val="id-ID"/>
                </w:rPr>
                <w:t>dalam</w:t>
              </w:r>
              <w:r w:rsidRPr="00876A1F">
                <w:rPr>
                  <w:rFonts w:ascii="Times New Roman" w:hAnsi="Times New Roman"/>
                  <w:i/>
                  <w:color w:val="FFFFFF"/>
                  <w:sz w:val="20"/>
                  <w:szCs w:val="20"/>
                  <w:lang w:val="id-ID"/>
                </w:rPr>
                <w:t xml:space="preserve"> jam</w:t>
              </w:r>
              <w:r w:rsidRPr="00876A1F">
                <w:rPr>
                  <w:rFonts w:ascii="Times New Roman" w:hAnsi="Times New Roman"/>
                  <w:color w:val="FFFFFF"/>
                  <w:sz w:val="20"/>
                  <w:szCs w:val="20"/>
                  <w:lang w:val="id-ID"/>
                </w:rPr>
                <w:t>, dan berl3 POD atau lebih</w:t>
              </w:r>
            </w:ins>
          </w:p>
          <w:p w14:paraId="699816C1" w14:textId="77777777" w:rsidR="00442307" w:rsidRDefault="00442307" w:rsidP="00876A1F">
            <w:pPr>
              <w:pStyle w:val="NoSpacing"/>
              <w:jc w:val="center"/>
              <w:rPr>
                <w:ins w:id="948" w:author="Ananta Aji Wiguna" w:date="2021-09-23T14:20:00Z"/>
                <w:rFonts w:ascii="Times New Roman" w:hAnsi="Times New Roman"/>
                <w:sz w:val="20"/>
                <w:szCs w:val="20"/>
              </w:rPr>
            </w:pPr>
          </w:p>
          <w:p w14:paraId="0AADD411" w14:textId="77777777" w:rsidR="00876A1F" w:rsidRDefault="00876A1F" w:rsidP="00876A1F">
            <w:pPr>
              <w:pStyle w:val="NoSpacing"/>
              <w:jc w:val="center"/>
              <w:rPr>
                <w:rFonts w:ascii="Times New Roman" w:hAnsi="Times New Roman"/>
                <w:sz w:val="20"/>
                <w:szCs w:val="20"/>
              </w:rPr>
            </w:pPr>
            <w:r>
              <w:rPr>
                <w:rFonts w:ascii="Times New Roman" w:hAnsi="Times New Roman"/>
                <w:sz w:val="20"/>
                <w:szCs w:val="20"/>
              </w:rPr>
              <w:t>SAMUDERA SHIPPING LINE LTD</w:t>
            </w:r>
          </w:p>
          <w:p w14:paraId="49AD3D82" w14:textId="77777777" w:rsidR="00876A1F" w:rsidRDefault="00876A1F" w:rsidP="00876A1F">
            <w:pPr>
              <w:pStyle w:val="NoSpacing"/>
              <w:jc w:val="center"/>
              <w:rPr>
                <w:rFonts w:ascii="Times New Roman" w:hAnsi="Times New Roman"/>
                <w:sz w:val="20"/>
                <w:szCs w:val="20"/>
              </w:rPr>
            </w:pPr>
          </w:p>
          <w:p w14:paraId="161D79F3" w14:textId="77777777" w:rsidR="00876A1F" w:rsidRDefault="00876A1F" w:rsidP="00876A1F">
            <w:pPr>
              <w:pStyle w:val="NoSpacing"/>
              <w:jc w:val="center"/>
              <w:rPr>
                <w:rFonts w:ascii="Times New Roman" w:hAnsi="Times New Roman"/>
                <w:sz w:val="20"/>
                <w:szCs w:val="20"/>
              </w:rPr>
            </w:pPr>
          </w:p>
          <w:p w14:paraId="03DC0AF7" w14:textId="77777777" w:rsidR="00876A1F" w:rsidRDefault="00876A1F" w:rsidP="00876A1F">
            <w:pPr>
              <w:pStyle w:val="NoSpacing"/>
              <w:jc w:val="center"/>
              <w:rPr>
                <w:rFonts w:ascii="Times New Roman" w:hAnsi="Times New Roman"/>
                <w:sz w:val="20"/>
                <w:szCs w:val="20"/>
              </w:rPr>
            </w:pPr>
          </w:p>
          <w:p w14:paraId="2B9D553D" w14:textId="77777777" w:rsidR="00876A1F" w:rsidRDefault="00876A1F" w:rsidP="00876A1F">
            <w:pPr>
              <w:pStyle w:val="NoSpacing"/>
              <w:jc w:val="center"/>
              <w:rPr>
                <w:rFonts w:ascii="Times New Roman" w:hAnsi="Times New Roman"/>
                <w:sz w:val="20"/>
                <w:szCs w:val="20"/>
              </w:rPr>
            </w:pPr>
          </w:p>
          <w:p w14:paraId="4DDBBEC8" w14:textId="77777777" w:rsidR="00876A1F" w:rsidRDefault="00876A1F" w:rsidP="00876A1F">
            <w:pPr>
              <w:pStyle w:val="NoSpacing"/>
              <w:jc w:val="center"/>
              <w:rPr>
                <w:rFonts w:ascii="Times New Roman" w:hAnsi="Times New Roman"/>
                <w:sz w:val="20"/>
                <w:szCs w:val="20"/>
              </w:rPr>
            </w:pPr>
          </w:p>
          <w:p w14:paraId="0232CC49" w14:textId="77777777" w:rsidR="00876A1F" w:rsidRDefault="00876A1F" w:rsidP="00876A1F">
            <w:pPr>
              <w:pStyle w:val="NoSpacing"/>
              <w:jc w:val="center"/>
              <w:rPr>
                <w:rFonts w:ascii="Times New Roman" w:hAnsi="Times New Roman"/>
                <w:sz w:val="20"/>
                <w:szCs w:val="20"/>
              </w:rPr>
            </w:pPr>
          </w:p>
          <w:p w14:paraId="71D3C6E3" w14:textId="77777777" w:rsidR="00876A1F" w:rsidRDefault="00876A1F" w:rsidP="00876A1F">
            <w:pPr>
              <w:pStyle w:val="NoSpacing"/>
              <w:jc w:val="center"/>
              <w:rPr>
                <w:rFonts w:ascii="Times New Roman" w:hAnsi="Times New Roman"/>
                <w:sz w:val="20"/>
                <w:szCs w:val="20"/>
              </w:rPr>
            </w:pPr>
            <w:r w:rsidRPr="00876A1F">
              <w:rPr>
                <w:rFonts w:ascii="Times New Roman" w:hAnsi="Times New Roman"/>
                <w:sz w:val="20"/>
                <w:szCs w:val="20"/>
                <w:lang w:val="id-ID"/>
              </w:rPr>
              <w:t>BANI MAULANA MULIA</w:t>
            </w:r>
          </w:p>
        </w:tc>
        <w:tc>
          <w:tcPr>
            <w:tcW w:w="4790" w:type="dxa"/>
          </w:tcPr>
          <w:p w14:paraId="6481DF69" w14:textId="77777777" w:rsidR="00442307" w:rsidRDefault="00442307">
            <w:pPr>
              <w:pStyle w:val="NoSpacing"/>
              <w:rPr>
                <w:ins w:id="949" w:author="Ananta Aji Wiguna" w:date="2021-09-23T14:20:00Z"/>
                <w:rFonts w:ascii="Times New Roman" w:hAnsi="Times New Roman"/>
                <w:sz w:val="20"/>
                <w:szCs w:val="20"/>
              </w:rPr>
              <w:pPrChange w:id="950" w:author="Ananta Aji Wiguna" w:date="2021-09-23T14:20:00Z">
                <w:pPr>
                  <w:pStyle w:val="NoSpacing"/>
                  <w:jc w:val="center"/>
                </w:pPr>
              </w:pPrChange>
            </w:pPr>
            <w:ins w:id="951" w:author="Ananta Aji Wiguna" w:date="2021-09-23T14:20:00Z">
              <w:r w:rsidRPr="00876A1F">
                <w:rPr>
                  <w:rFonts w:ascii="Times New Roman" w:hAnsi="Times New Roman"/>
                  <w:sz w:val="20"/>
                  <w:szCs w:val="20"/>
                  <w:lang w:val="id-ID"/>
                </w:rPr>
                <w:t>Therefore this agreement is entered into by the PARTIES on the date as mentioned above.</w:t>
              </w:r>
            </w:ins>
          </w:p>
          <w:p w14:paraId="6564B41B" w14:textId="77777777" w:rsidR="00442307" w:rsidRDefault="00442307">
            <w:pPr>
              <w:pStyle w:val="NoSpacing"/>
              <w:rPr>
                <w:ins w:id="952" w:author="Ananta Aji Wiguna" w:date="2021-09-23T14:21:00Z"/>
                <w:rFonts w:ascii="Times New Roman" w:hAnsi="Times New Roman"/>
                <w:sz w:val="20"/>
                <w:szCs w:val="20"/>
              </w:rPr>
              <w:pPrChange w:id="953" w:author="Ananta Aji Wiguna" w:date="2021-09-23T14:20:00Z">
                <w:pPr>
                  <w:pStyle w:val="NoSpacing"/>
                  <w:jc w:val="center"/>
                </w:pPr>
              </w:pPrChange>
            </w:pPr>
          </w:p>
          <w:p w14:paraId="635E5E67" w14:textId="77777777" w:rsidR="00442307" w:rsidRPr="00442307" w:rsidRDefault="00442307">
            <w:pPr>
              <w:pStyle w:val="NoSpacing"/>
              <w:rPr>
                <w:ins w:id="954" w:author="Ananta Aji Wiguna" w:date="2021-09-23T14:20:00Z"/>
                <w:rFonts w:ascii="Times New Roman" w:hAnsi="Times New Roman"/>
                <w:sz w:val="20"/>
                <w:szCs w:val="20"/>
              </w:rPr>
              <w:pPrChange w:id="955" w:author="Ananta Aji Wiguna" w:date="2021-09-23T14:20:00Z">
                <w:pPr>
                  <w:pStyle w:val="NoSpacing"/>
                  <w:jc w:val="center"/>
                </w:pPr>
              </w:pPrChange>
            </w:pPr>
          </w:p>
          <w:p w14:paraId="36587327" w14:textId="77777777" w:rsidR="00876A1F" w:rsidRDefault="00876A1F" w:rsidP="00876A1F">
            <w:pPr>
              <w:pStyle w:val="NoSpacing"/>
              <w:jc w:val="center"/>
              <w:rPr>
                <w:rFonts w:ascii="Times New Roman" w:hAnsi="Times New Roman"/>
                <w:sz w:val="20"/>
                <w:szCs w:val="20"/>
              </w:rPr>
            </w:pPr>
            <w:r w:rsidRPr="00876A1F">
              <w:rPr>
                <w:rFonts w:ascii="Times New Roman" w:hAnsi="Times New Roman"/>
                <w:sz w:val="20"/>
                <w:szCs w:val="20"/>
                <w:lang w:val="id-ID"/>
              </w:rPr>
              <w:t>PT</w:t>
            </w:r>
            <w:ins w:id="956" w:author="Ananta Aji Wiguna" w:date="2021-09-23T14:20:00Z">
              <w:r w:rsidR="00442307">
                <w:rPr>
                  <w:rFonts w:ascii="Times New Roman" w:hAnsi="Times New Roman"/>
                  <w:sz w:val="20"/>
                  <w:szCs w:val="20"/>
                </w:rPr>
                <w:t xml:space="preserve"> </w:t>
              </w:r>
            </w:ins>
            <w:del w:id="957" w:author="Ananta Aji Wiguna" w:date="2021-09-23T14:20:00Z">
              <w:r w:rsidRPr="00876A1F" w:rsidDel="00442307">
                <w:rPr>
                  <w:rFonts w:ascii="Times New Roman" w:hAnsi="Times New Roman"/>
                  <w:sz w:val="20"/>
                  <w:szCs w:val="20"/>
                  <w:lang w:val="id-ID"/>
                </w:rPr>
                <w:delText>.</w:delText>
              </w:r>
            </w:del>
            <w:r w:rsidRPr="00876A1F">
              <w:rPr>
                <w:rFonts w:ascii="Times New Roman" w:hAnsi="Times New Roman"/>
                <w:sz w:val="20"/>
                <w:szCs w:val="20"/>
                <w:lang w:val="id-ID"/>
              </w:rPr>
              <w:t>PRIMA TERMINAL PETIKEMAS</w:t>
            </w:r>
          </w:p>
          <w:p w14:paraId="7A4681EC" w14:textId="77777777" w:rsidR="00876A1F" w:rsidRDefault="00876A1F" w:rsidP="00876A1F">
            <w:pPr>
              <w:pStyle w:val="NoSpacing"/>
              <w:jc w:val="center"/>
              <w:rPr>
                <w:rFonts w:ascii="Times New Roman" w:hAnsi="Times New Roman"/>
                <w:sz w:val="20"/>
                <w:szCs w:val="20"/>
              </w:rPr>
            </w:pPr>
          </w:p>
          <w:p w14:paraId="7DF32401" w14:textId="77777777" w:rsidR="00876A1F" w:rsidRDefault="00876A1F" w:rsidP="00876A1F">
            <w:pPr>
              <w:pStyle w:val="NoSpacing"/>
              <w:jc w:val="center"/>
              <w:rPr>
                <w:rFonts w:ascii="Times New Roman" w:hAnsi="Times New Roman"/>
                <w:sz w:val="20"/>
                <w:szCs w:val="20"/>
              </w:rPr>
            </w:pPr>
          </w:p>
          <w:p w14:paraId="73B94281" w14:textId="77777777" w:rsidR="00876A1F" w:rsidRDefault="00876A1F" w:rsidP="00876A1F">
            <w:pPr>
              <w:pStyle w:val="NoSpacing"/>
              <w:jc w:val="center"/>
              <w:rPr>
                <w:rFonts w:ascii="Times New Roman" w:hAnsi="Times New Roman"/>
                <w:sz w:val="20"/>
                <w:szCs w:val="20"/>
              </w:rPr>
            </w:pPr>
          </w:p>
          <w:p w14:paraId="253950B7" w14:textId="77777777" w:rsidR="00876A1F" w:rsidRDefault="00876A1F" w:rsidP="00876A1F">
            <w:pPr>
              <w:pStyle w:val="NoSpacing"/>
              <w:jc w:val="center"/>
              <w:rPr>
                <w:rFonts w:ascii="Times New Roman" w:hAnsi="Times New Roman"/>
                <w:sz w:val="20"/>
                <w:szCs w:val="20"/>
              </w:rPr>
            </w:pPr>
          </w:p>
          <w:p w14:paraId="22DA4E14" w14:textId="77777777" w:rsidR="00876A1F" w:rsidRDefault="00876A1F" w:rsidP="00876A1F">
            <w:pPr>
              <w:pStyle w:val="NoSpacing"/>
              <w:jc w:val="center"/>
              <w:rPr>
                <w:rFonts w:ascii="Times New Roman" w:hAnsi="Times New Roman"/>
                <w:sz w:val="20"/>
                <w:szCs w:val="20"/>
              </w:rPr>
            </w:pPr>
          </w:p>
          <w:p w14:paraId="2BF227B0" w14:textId="77777777" w:rsidR="00876A1F" w:rsidRDefault="00876A1F" w:rsidP="00876A1F">
            <w:pPr>
              <w:pStyle w:val="NoSpacing"/>
              <w:jc w:val="center"/>
              <w:rPr>
                <w:rFonts w:ascii="Times New Roman" w:hAnsi="Times New Roman"/>
                <w:sz w:val="20"/>
                <w:szCs w:val="20"/>
              </w:rPr>
            </w:pPr>
          </w:p>
          <w:p w14:paraId="03E95D4A" w14:textId="77777777" w:rsidR="00876A1F" w:rsidRPr="00876A1F" w:rsidRDefault="00876A1F" w:rsidP="00876A1F">
            <w:pPr>
              <w:pStyle w:val="NoSpacing"/>
              <w:jc w:val="center"/>
              <w:rPr>
                <w:rFonts w:ascii="Times New Roman" w:hAnsi="Times New Roman"/>
                <w:sz w:val="20"/>
                <w:szCs w:val="20"/>
              </w:rPr>
            </w:pPr>
            <w:r w:rsidRPr="00876A1F">
              <w:rPr>
                <w:rFonts w:ascii="Times New Roman" w:hAnsi="Times New Roman"/>
                <w:sz w:val="20"/>
                <w:szCs w:val="20"/>
                <w:lang w:val="id-ID"/>
              </w:rPr>
              <w:t>AGUS WILARSO</w:t>
            </w:r>
          </w:p>
        </w:tc>
      </w:tr>
    </w:tbl>
    <w:p w14:paraId="37733B0E" w14:textId="77777777" w:rsidR="00876A1F" w:rsidRPr="00876A1F" w:rsidRDefault="00876A1F" w:rsidP="00876A1F">
      <w:pPr>
        <w:pStyle w:val="NoSpacing"/>
        <w:ind w:left="426"/>
        <w:rPr>
          <w:rFonts w:ascii="Times New Roman" w:hAnsi="Times New Roman"/>
          <w:sz w:val="20"/>
          <w:szCs w:val="20"/>
          <w:lang w:val="id-ID"/>
        </w:rPr>
      </w:pPr>
      <w:r w:rsidRPr="00876A1F">
        <w:rPr>
          <w:rFonts w:ascii="Times New Roman" w:hAnsi="Times New Roman"/>
          <w:sz w:val="20"/>
          <w:szCs w:val="20"/>
        </w:rPr>
        <w:tab/>
        <w:t xml:space="preserve"> </w:t>
      </w:r>
    </w:p>
    <w:p w14:paraId="5AAD5735" w14:textId="77777777" w:rsidR="00876A1F" w:rsidRPr="00876A1F" w:rsidRDefault="00876A1F" w:rsidP="00876A1F">
      <w:pPr>
        <w:pStyle w:val="NoSpacing"/>
        <w:ind w:left="426"/>
        <w:rPr>
          <w:rFonts w:ascii="Times New Roman" w:hAnsi="Times New Roman"/>
          <w:sz w:val="20"/>
          <w:szCs w:val="20"/>
        </w:rPr>
      </w:pPr>
    </w:p>
    <w:p w14:paraId="46F78543" w14:textId="77777777" w:rsidR="00876A1F" w:rsidRPr="00876A1F" w:rsidRDefault="00876A1F" w:rsidP="00876A1F">
      <w:pPr>
        <w:pStyle w:val="NoSpacing"/>
        <w:ind w:left="426"/>
        <w:jc w:val="center"/>
        <w:rPr>
          <w:rFonts w:ascii="Times New Roman" w:hAnsi="Times New Roman"/>
          <w:sz w:val="20"/>
          <w:szCs w:val="20"/>
          <w:lang w:val="id-ID"/>
        </w:rPr>
      </w:pPr>
    </w:p>
    <w:p w14:paraId="20C04298" w14:textId="77777777" w:rsidR="00876A1F" w:rsidRPr="00876A1F" w:rsidRDefault="00876A1F" w:rsidP="00876A1F">
      <w:pPr>
        <w:pStyle w:val="NoSpacing"/>
        <w:ind w:left="426"/>
        <w:jc w:val="center"/>
        <w:rPr>
          <w:rFonts w:ascii="Times New Roman" w:hAnsi="Times New Roman"/>
          <w:sz w:val="20"/>
          <w:szCs w:val="20"/>
          <w:lang w:val="id-ID"/>
        </w:rPr>
      </w:pPr>
    </w:p>
    <w:p w14:paraId="0AC7803D" w14:textId="77777777" w:rsidR="00876A1F" w:rsidRPr="00876A1F" w:rsidRDefault="00876A1F" w:rsidP="00876A1F">
      <w:pPr>
        <w:pStyle w:val="NoSpacing"/>
        <w:ind w:left="426"/>
        <w:jc w:val="center"/>
        <w:rPr>
          <w:rFonts w:ascii="Times New Roman" w:hAnsi="Times New Roman"/>
          <w:sz w:val="20"/>
          <w:szCs w:val="20"/>
          <w:lang w:val="id-ID"/>
        </w:rPr>
      </w:pPr>
    </w:p>
    <w:p w14:paraId="228F4E6C" w14:textId="77777777" w:rsidR="00876A1F" w:rsidRPr="00876A1F" w:rsidRDefault="00876A1F" w:rsidP="00876A1F">
      <w:pPr>
        <w:pStyle w:val="NoSpacing"/>
        <w:ind w:left="426"/>
        <w:jc w:val="center"/>
        <w:rPr>
          <w:rFonts w:ascii="Times New Roman" w:hAnsi="Times New Roman"/>
          <w:sz w:val="20"/>
          <w:szCs w:val="20"/>
          <w:lang w:val="id-ID"/>
        </w:rPr>
      </w:pPr>
    </w:p>
    <w:p w14:paraId="6EC049CB" w14:textId="77777777" w:rsidR="00876A1F" w:rsidRPr="00876A1F" w:rsidRDefault="00876A1F" w:rsidP="00876A1F">
      <w:pPr>
        <w:pStyle w:val="NoSpacing"/>
        <w:ind w:left="426"/>
        <w:jc w:val="center"/>
        <w:rPr>
          <w:sz w:val="20"/>
          <w:szCs w:val="20"/>
          <w:lang w:val="id-ID"/>
        </w:rPr>
      </w:pPr>
    </w:p>
    <w:p w14:paraId="61DBD24D" w14:textId="77777777" w:rsidR="00876A1F" w:rsidRPr="00876A1F" w:rsidRDefault="00876A1F" w:rsidP="00876A1F">
      <w:pPr>
        <w:pStyle w:val="NoSpacing"/>
        <w:ind w:left="720"/>
        <w:rPr>
          <w:rFonts w:ascii="Times New Roman" w:hAnsi="Times New Roman"/>
          <w:sz w:val="20"/>
          <w:szCs w:val="20"/>
          <w:lang w:val="id-ID"/>
        </w:rPr>
      </w:pPr>
      <w:r w:rsidRPr="00876A1F">
        <w:rPr>
          <w:rFonts w:ascii="Times New Roman" w:hAnsi="Times New Roman"/>
          <w:sz w:val="20"/>
          <w:szCs w:val="20"/>
        </w:rPr>
        <w:t xml:space="preserve">  </w:t>
      </w:r>
      <w:r w:rsidRPr="00876A1F">
        <w:rPr>
          <w:rFonts w:ascii="Times New Roman" w:hAnsi="Times New Roman"/>
          <w:sz w:val="20"/>
          <w:szCs w:val="20"/>
        </w:rPr>
        <w:tab/>
      </w:r>
      <w:r w:rsidRPr="00876A1F">
        <w:rPr>
          <w:rFonts w:ascii="Times New Roman" w:hAnsi="Times New Roman"/>
          <w:sz w:val="20"/>
          <w:szCs w:val="20"/>
        </w:rPr>
        <w:tab/>
      </w:r>
      <w:r w:rsidRPr="00876A1F">
        <w:rPr>
          <w:rFonts w:ascii="Times New Roman" w:hAnsi="Times New Roman"/>
          <w:sz w:val="20"/>
          <w:szCs w:val="20"/>
        </w:rPr>
        <w:tab/>
      </w:r>
      <w:r w:rsidRPr="00876A1F">
        <w:rPr>
          <w:rFonts w:ascii="Times New Roman" w:hAnsi="Times New Roman"/>
          <w:sz w:val="20"/>
          <w:szCs w:val="20"/>
        </w:rPr>
        <w:tab/>
      </w:r>
    </w:p>
    <w:p w14:paraId="491FC0FE" w14:textId="77777777" w:rsidR="00801EAB" w:rsidRPr="00876A1F" w:rsidRDefault="00801EAB" w:rsidP="00801EAB">
      <w:pPr>
        <w:pStyle w:val="NoSpacing"/>
        <w:ind w:left="720"/>
        <w:rPr>
          <w:rFonts w:ascii="Times New Roman" w:hAnsi="Times New Roman"/>
          <w:sz w:val="20"/>
          <w:szCs w:val="20"/>
        </w:rPr>
      </w:pPr>
    </w:p>
    <w:p w14:paraId="623BB520" w14:textId="77777777" w:rsidR="00801EAB" w:rsidRPr="00876A1F" w:rsidRDefault="00801EAB">
      <w:pPr>
        <w:rPr>
          <w:sz w:val="20"/>
          <w:szCs w:val="20"/>
        </w:rPr>
      </w:pPr>
    </w:p>
    <w:sectPr w:rsidR="00801EAB" w:rsidRPr="00876A1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Ananta Aji Wiguna" w:date="2021-09-23T09:44:00Z" w:initials="Ananta">
    <w:p w14:paraId="27A07933" w14:textId="77777777" w:rsidR="003D6414" w:rsidRDefault="003D6414">
      <w:pPr>
        <w:pStyle w:val="CommentText"/>
      </w:pPr>
      <w:r>
        <w:rPr>
          <w:rStyle w:val="CommentReference"/>
        </w:rPr>
        <w:annotationRef/>
      </w:r>
      <w:r>
        <w:t>Mohon konfirmasi apakah nama dokumen ini benar?</w:t>
      </w:r>
    </w:p>
  </w:comment>
  <w:comment w:id="369" w:author="Ananta Aji Wiguna" w:date="2021-09-23T09:28:00Z" w:initials="Ananta">
    <w:p w14:paraId="52565492" w14:textId="77777777" w:rsidR="003D6414" w:rsidRDefault="003D6414">
      <w:pPr>
        <w:pStyle w:val="CommentText"/>
      </w:pPr>
      <w:r>
        <w:rPr>
          <w:rStyle w:val="CommentReference"/>
        </w:rPr>
        <w:annotationRef/>
      </w:r>
      <w:r>
        <w:t>Diwakili oleh  Agus Wilarso atau Sandy Wijaya?</w:t>
      </w:r>
    </w:p>
  </w:comment>
  <w:comment w:id="411" w:author="Novita Nurfiana" w:date="2021-09-20T14:57:00Z" w:initials="NN">
    <w:p w14:paraId="54F743F9" w14:textId="77777777" w:rsidR="003D6414" w:rsidRDefault="003D6414">
      <w:pPr>
        <w:pStyle w:val="CommentText"/>
      </w:pPr>
      <w:r>
        <w:rPr>
          <w:rStyle w:val="CommentReference"/>
        </w:rPr>
        <w:annotationRef/>
      </w:r>
      <w:r>
        <w:t>Does SSL agree with this arrangement?</w:t>
      </w:r>
    </w:p>
  </w:comment>
  <w:comment w:id="491" w:author="Novita Nurfiana" w:date="2021-09-20T15:34:00Z" w:initials="NN">
    <w:p w14:paraId="2CF7869E" w14:textId="77777777" w:rsidR="003D6414" w:rsidRDefault="003D6414">
      <w:pPr>
        <w:pStyle w:val="CommentText"/>
      </w:pPr>
      <w:r>
        <w:rPr>
          <w:rStyle w:val="CommentReference"/>
        </w:rPr>
        <w:annotationRef/>
      </w:r>
      <w:r>
        <w:t>Does SSL agree with this arrangement?</w:t>
      </w:r>
    </w:p>
  </w:comment>
  <w:comment w:id="501" w:author="Novita Nurfiana" w:date="2021-09-20T15:35:00Z" w:initials="NN">
    <w:p w14:paraId="2EF4291A" w14:textId="77777777" w:rsidR="003D6414" w:rsidRDefault="003D6414">
      <w:pPr>
        <w:pStyle w:val="CommentText"/>
      </w:pPr>
      <w:r>
        <w:rPr>
          <w:rStyle w:val="CommentReference"/>
        </w:rPr>
        <w:annotationRef/>
      </w:r>
      <w:r>
        <w:t>Does SSL agree with this term?</w:t>
      </w:r>
    </w:p>
  </w:comment>
  <w:comment w:id="517" w:author="Novita Nurfiana" w:date="2021-09-20T16:34:00Z" w:initials="NN">
    <w:p w14:paraId="67D98BC8" w14:textId="77777777" w:rsidR="003D6414" w:rsidRDefault="003D6414">
      <w:pPr>
        <w:pStyle w:val="CommentText"/>
      </w:pPr>
      <w:r>
        <w:rPr>
          <w:rStyle w:val="CommentReference"/>
        </w:rPr>
        <w:annotationRef/>
      </w:r>
      <w:r>
        <w:t>Does SSL agree with this table given by PTP?</w:t>
      </w:r>
    </w:p>
  </w:comment>
  <w:comment w:id="520" w:author="Novita Nurfiana" w:date="2021-09-20T15:39:00Z" w:initials="NN">
    <w:p w14:paraId="1FD4607C" w14:textId="77777777" w:rsidR="003D6414" w:rsidRDefault="003D6414">
      <w:pPr>
        <w:pStyle w:val="CommentText"/>
      </w:pPr>
      <w:r>
        <w:rPr>
          <w:rStyle w:val="CommentReference"/>
        </w:rPr>
        <w:annotationRef/>
      </w:r>
      <w:r>
        <w:t>Does SSL agree with this berthing windows time extension</w:t>
      </w:r>
    </w:p>
  </w:comment>
  <w:comment w:id="546" w:author="Novita Nurfiana" w:date="2021-09-20T16:16:00Z" w:initials="NN">
    <w:p w14:paraId="31862CF2" w14:textId="77777777" w:rsidR="003D6414" w:rsidRDefault="003D6414">
      <w:pPr>
        <w:pStyle w:val="CommentText"/>
      </w:pPr>
      <w:r>
        <w:rPr>
          <w:rStyle w:val="CommentReference"/>
        </w:rPr>
        <w:annotationRef/>
      </w:r>
      <w:r>
        <w:t>Does SSL agree with this time arrangement?</w:t>
      </w:r>
    </w:p>
  </w:comment>
  <w:comment w:id="609" w:author="Novita Nurfiana" w:date="2021-09-20T16:29:00Z" w:initials="NN">
    <w:p w14:paraId="037706BA" w14:textId="77777777" w:rsidR="003D6414" w:rsidRDefault="003D6414" w:rsidP="001A5747">
      <w:pPr>
        <w:pStyle w:val="CommentText"/>
      </w:pPr>
      <w:r>
        <w:rPr>
          <w:rStyle w:val="CommentReference"/>
        </w:rPr>
        <w:annotationRef/>
      </w:r>
      <w:r>
        <w:t>Does SSL agree with this time span?</w:t>
      </w:r>
    </w:p>
    <w:p w14:paraId="0849B3A3" w14:textId="77777777" w:rsidR="003D6414" w:rsidRDefault="003D6414">
      <w:pPr>
        <w:pStyle w:val="CommentText"/>
      </w:pPr>
    </w:p>
  </w:comment>
  <w:comment w:id="630" w:author="Novita Nurfiana" w:date="2021-09-20T16:31:00Z" w:initials="NN">
    <w:p w14:paraId="0E7D322F" w14:textId="77777777" w:rsidR="003D6414" w:rsidRDefault="003D6414">
      <w:pPr>
        <w:pStyle w:val="CommentText"/>
      </w:pPr>
      <w:r>
        <w:rPr>
          <w:rStyle w:val="CommentReference"/>
        </w:rPr>
        <w:annotationRef/>
      </w:r>
      <w:r>
        <w:t>Does SSL agree with the time span given?</w:t>
      </w:r>
    </w:p>
  </w:comment>
  <w:comment w:id="637" w:author="Novita Nurfiana" w:date="2021-09-20T16:32:00Z" w:initials="NN">
    <w:p w14:paraId="73FAF0DD" w14:textId="77777777" w:rsidR="003D6414" w:rsidRDefault="003D6414" w:rsidP="001A5747">
      <w:pPr>
        <w:pStyle w:val="CommentText"/>
      </w:pPr>
      <w:r>
        <w:rPr>
          <w:rStyle w:val="CommentReference"/>
        </w:rPr>
        <w:annotationRef/>
      </w:r>
      <w:r>
        <w:t>Does SSL agree with the time span given?</w:t>
      </w:r>
    </w:p>
    <w:p w14:paraId="7CF74C89" w14:textId="77777777" w:rsidR="003D6414" w:rsidRDefault="003D6414">
      <w:pPr>
        <w:pStyle w:val="CommentText"/>
      </w:pPr>
    </w:p>
  </w:comment>
  <w:comment w:id="649" w:author="Novita Nurfiana" w:date="2021-09-20T16:32:00Z" w:initials="NN">
    <w:p w14:paraId="36402685" w14:textId="77777777" w:rsidR="003D6414" w:rsidRDefault="003D6414" w:rsidP="001A5747">
      <w:pPr>
        <w:pStyle w:val="CommentText"/>
      </w:pPr>
      <w:r>
        <w:rPr>
          <w:rStyle w:val="CommentReference"/>
        </w:rPr>
        <w:annotationRef/>
      </w:r>
      <w:r>
        <w:t>Does SSL agree with the time span given?</w:t>
      </w:r>
    </w:p>
    <w:p w14:paraId="561294CE" w14:textId="77777777" w:rsidR="003D6414" w:rsidRDefault="003D6414">
      <w:pPr>
        <w:pStyle w:val="CommentText"/>
      </w:pPr>
    </w:p>
  </w:comment>
  <w:comment w:id="658" w:author="Novita Nurfiana" w:date="2021-09-20T16:33:00Z" w:initials="NN">
    <w:p w14:paraId="21E39088" w14:textId="77777777" w:rsidR="003D6414" w:rsidRDefault="003D6414" w:rsidP="001A5747">
      <w:pPr>
        <w:pStyle w:val="CommentText"/>
      </w:pPr>
      <w:r>
        <w:rPr>
          <w:rStyle w:val="CommentReference"/>
        </w:rPr>
        <w:annotationRef/>
      </w:r>
      <w:r>
        <w:t>Does SSL agree with the time span given?</w:t>
      </w:r>
    </w:p>
    <w:p w14:paraId="322C8840" w14:textId="77777777" w:rsidR="003D6414" w:rsidRDefault="003D6414">
      <w:pPr>
        <w:pStyle w:val="CommentText"/>
      </w:pPr>
    </w:p>
  </w:comment>
  <w:comment w:id="667" w:author="Novita Nurfiana" w:date="2021-09-20T16:38:00Z" w:initials="NN">
    <w:p w14:paraId="7173C6BB" w14:textId="77777777" w:rsidR="003D6414" w:rsidRDefault="003D6414">
      <w:pPr>
        <w:pStyle w:val="CommentText"/>
      </w:pPr>
      <w:r>
        <w:rPr>
          <w:rStyle w:val="CommentReference"/>
        </w:rPr>
        <w:annotationRef/>
      </w:r>
      <w:r>
        <w:t>How SSL will know about the condition set by PTP? Will PTP provide SSL with their provision regarding to this clause?</w:t>
      </w:r>
    </w:p>
  </w:comment>
  <w:comment w:id="701" w:author="Novita Nurfiana" w:date="2021-09-20T16:43:00Z" w:initials="NN">
    <w:p w14:paraId="019BD8B7" w14:textId="77777777" w:rsidR="003D6414" w:rsidRDefault="003D6414">
      <w:pPr>
        <w:pStyle w:val="CommentText"/>
      </w:pPr>
      <w:r>
        <w:rPr>
          <w:rStyle w:val="CommentReference"/>
        </w:rPr>
        <w:annotationRef/>
      </w:r>
      <w:r>
        <w:t>Can PTP provide the rules to SSL? Or can PTP mention all the documents needed by PTP for the completion of claim in this clause.</w:t>
      </w:r>
    </w:p>
  </w:comment>
  <w:comment w:id="732" w:author="Novita Nurfiana" w:date="2021-09-20T16:47:00Z" w:initials="NN">
    <w:p w14:paraId="52D5A3CB" w14:textId="77777777" w:rsidR="003D6414" w:rsidRDefault="003D6414">
      <w:pPr>
        <w:pStyle w:val="CommentText"/>
      </w:pPr>
      <w:r>
        <w:rPr>
          <w:rStyle w:val="CommentReference"/>
        </w:rPr>
        <w:annotationRef/>
      </w:r>
      <w:r>
        <w:t xml:space="preserve">I believe that his should be discussed with finance team. </w:t>
      </w:r>
    </w:p>
  </w:comment>
  <w:comment w:id="747" w:author="Novita Nurfiana" w:date="2021-09-20T16:48:00Z" w:initials="NN">
    <w:p w14:paraId="68F98F3E" w14:textId="77777777" w:rsidR="003D6414" w:rsidRDefault="003D6414">
      <w:pPr>
        <w:pStyle w:val="CommentText"/>
      </w:pPr>
      <w:r>
        <w:rPr>
          <w:rStyle w:val="CommentReference"/>
        </w:rPr>
        <w:annotationRef/>
      </w:r>
      <w:r>
        <w:t>Please mention the date if already decided.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A07933" w15:done="0"/>
  <w15:commentEx w15:paraId="52565492" w15:done="0"/>
  <w15:commentEx w15:paraId="54F743F9" w15:done="0"/>
  <w15:commentEx w15:paraId="2CF7869E" w15:done="0"/>
  <w15:commentEx w15:paraId="2EF4291A" w15:done="0"/>
  <w15:commentEx w15:paraId="67D98BC8" w15:done="0"/>
  <w15:commentEx w15:paraId="1FD4607C" w15:done="0"/>
  <w15:commentEx w15:paraId="31862CF2" w15:done="0"/>
  <w15:commentEx w15:paraId="0849B3A3" w15:done="0"/>
  <w15:commentEx w15:paraId="0E7D322F" w15:done="0"/>
  <w15:commentEx w15:paraId="7CF74C89" w15:done="0"/>
  <w15:commentEx w15:paraId="561294CE" w15:done="0"/>
  <w15:commentEx w15:paraId="322C8840" w15:done="0"/>
  <w15:commentEx w15:paraId="7173C6BB" w15:done="0"/>
  <w15:commentEx w15:paraId="019BD8B7" w15:done="0"/>
  <w15:commentEx w15:paraId="52D5A3CB" w15:done="0"/>
  <w15:commentEx w15:paraId="68F98F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A07933" w16cid:durableId="24F874BE"/>
  <w16cid:commentId w16cid:paraId="52565492" w16cid:durableId="24F874BF"/>
  <w16cid:commentId w16cid:paraId="54F743F9" w16cid:durableId="24F874C0"/>
  <w16cid:commentId w16cid:paraId="2CF7869E" w16cid:durableId="24F874C1"/>
  <w16cid:commentId w16cid:paraId="2EF4291A" w16cid:durableId="24F874C2"/>
  <w16cid:commentId w16cid:paraId="67D98BC8" w16cid:durableId="24F874C3"/>
  <w16cid:commentId w16cid:paraId="1FD4607C" w16cid:durableId="24F874C4"/>
  <w16cid:commentId w16cid:paraId="31862CF2" w16cid:durableId="24F874C5"/>
  <w16cid:commentId w16cid:paraId="0849B3A3" w16cid:durableId="24F874C6"/>
  <w16cid:commentId w16cid:paraId="0E7D322F" w16cid:durableId="24F874C7"/>
  <w16cid:commentId w16cid:paraId="7CF74C89" w16cid:durableId="24F874C8"/>
  <w16cid:commentId w16cid:paraId="561294CE" w16cid:durableId="24F874C9"/>
  <w16cid:commentId w16cid:paraId="322C8840" w16cid:durableId="24F874CA"/>
  <w16cid:commentId w16cid:paraId="7173C6BB" w16cid:durableId="24F874CB"/>
  <w16cid:commentId w16cid:paraId="019BD8B7" w16cid:durableId="24F874CC"/>
  <w16cid:commentId w16cid:paraId="52D5A3CB" w16cid:durableId="24F874CD"/>
  <w16cid:commentId w16cid:paraId="68F98F3E" w16cid:durableId="24F874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921"/>
    <w:multiLevelType w:val="hybridMultilevel"/>
    <w:tmpl w:val="B1742758"/>
    <w:lvl w:ilvl="0" w:tplc="C29A0E32">
      <w:start w:val="5"/>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034A71"/>
    <w:multiLevelType w:val="hybridMultilevel"/>
    <w:tmpl w:val="0F82719E"/>
    <w:lvl w:ilvl="0" w:tplc="0AE678E2">
      <w:start w:val="1"/>
      <w:numFmt w:val="decimal"/>
      <w:lvlText w:val="(%1)"/>
      <w:lvlJc w:val="left"/>
      <w:pPr>
        <w:ind w:left="7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54A48"/>
    <w:multiLevelType w:val="hybridMultilevel"/>
    <w:tmpl w:val="82CA0C70"/>
    <w:lvl w:ilvl="0" w:tplc="F0ACA982">
      <w:start w:val="2"/>
      <w:numFmt w:val="decimal"/>
      <w:lvlText w:val="%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1445B1"/>
    <w:multiLevelType w:val="hybridMultilevel"/>
    <w:tmpl w:val="EA7E9910"/>
    <w:lvl w:ilvl="0" w:tplc="593EF710">
      <w:start w:val="3"/>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078773C8"/>
    <w:multiLevelType w:val="hybridMultilevel"/>
    <w:tmpl w:val="36F00228"/>
    <w:lvl w:ilvl="0" w:tplc="14E2A7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5121AF"/>
    <w:multiLevelType w:val="hybridMultilevel"/>
    <w:tmpl w:val="980692B2"/>
    <w:lvl w:ilvl="0" w:tplc="1CA680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355FD"/>
    <w:multiLevelType w:val="hybridMultilevel"/>
    <w:tmpl w:val="198A38D4"/>
    <w:lvl w:ilvl="0" w:tplc="1A9416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41B5B"/>
    <w:multiLevelType w:val="hybridMultilevel"/>
    <w:tmpl w:val="FD0E9C2C"/>
    <w:lvl w:ilvl="0" w:tplc="CCCC2E32">
      <w:start w:val="1"/>
      <w:numFmt w:val="decimal"/>
      <w:lvlText w:val="(%1)"/>
      <w:lvlJc w:val="left"/>
      <w:pPr>
        <w:ind w:left="720" w:hanging="360"/>
      </w:pPr>
      <w:rPr>
        <w:rFonts w:ascii="Times New Roman" w:eastAsia="MS Mincho" w:hAnsi="Times New Roman" w:cs="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F5859"/>
    <w:multiLevelType w:val="hybridMultilevel"/>
    <w:tmpl w:val="022EF948"/>
    <w:lvl w:ilvl="0" w:tplc="6C965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344A43"/>
    <w:multiLevelType w:val="hybridMultilevel"/>
    <w:tmpl w:val="EEDCF424"/>
    <w:lvl w:ilvl="0" w:tplc="9D1CDE78">
      <w:start w:val="1"/>
      <w:numFmt w:val="lowerLetter"/>
      <w:lvlText w:val="%1."/>
      <w:lvlJc w:val="left"/>
      <w:pPr>
        <w:ind w:left="786" w:hanging="360"/>
      </w:pPr>
      <w:rPr>
        <w:rFonts w:hint="default"/>
      </w:rPr>
    </w:lvl>
    <w:lvl w:ilvl="1" w:tplc="97566B18">
      <w:start w:val="1"/>
      <w:numFmt w:val="decimal"/>
      <w:lvlText w:val="(%2)"/>
      <w:lvlJc w:val="left"/>
      <w:pPr>
        <w:tabs>
          <w:tab w:val="num" w:pos="1506"/>
        </w:tabs>
        <w:ind w:left="1506" w:hanging="360"/>
      </w:pPr>
      <w:rPr>
        <w:rFonts w:hint="default"/>
        <w:color w:val="000000"/>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1B8C111D"/>
    <w:multiLevelType w:val="hybridMultilevel"/>
    <w:tmpl w:val="00A2B39A"/>
    <w:lvl w:ilvl="0" w:tplc="AD1EE0CE">
      <w:start w:val="1"/>
      <w:numFmt w:val="decimal"/>
      <w:lvlText w:val="(%1)"/>
      <w:lvlJc w:val="left"/>
      <w:pPr>
        <w:ind w:left="720" w:hanging="360"/>
      </w:pPr>
      <w:rPr>
        <w:rFonts w:ascii="Times New Roman" w:eastAsia="MS Mincho" w:hAnsi="Times New Roman" w:cs="Times New Roman"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42E5D"/>
    <w:multiLevelType w:val="hybridMultilevel"/>
    <w:tmpl w:val="B28A0CCA"/>
    <w:lvl w:ilvl="0" w:tplc="DF8A2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EF5E58"/>
    <w:multiLevelType w:val="hybridMultilevel"/>
    <w:tmpl w:val="4AD667B8"/>
    <w:lvl w:ilvl="0" w:tplc="C6D0AC9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5740B88"/>
    <w:multiLevelType w:val="hybridMultilevel"/>
    <w:tmpl w:val="9326B884"/>
    <w:lvl w:ilvl="0" w:tplc="6934705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A71C65"/>
    <w:multiLevelType w:val="hybridMultilevel"/>
    <w:tmpl w:val="843A346A"/>
    <w:lvl w:ilvl="0" w:tplc="0D3E6EE0">
      <w:start w:val="1"/>
      <w:numFmt w:val="decimal"/>
      <w:lvlText w:val="(%1)"/>
      <w:lvlJc w:val="left"/>
      <w:pPr>
        <w:ind w:left="720" w:hanging="360"/>
      </w:pPr>
      <w:rPr>
        <w:rFonts w:ascii="Times New Roman" w:eastAsia="MS Mincho" w:hAnsi="Times New Roman" w:cs="Times New Roman"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8E6F2A"/>
    <w:multiLevelType w:val="hybridMultilevel"/>
    <w:tmpl w:val="8B48AC1E"/>
    <w:lvl w:ilvl="0" w:tplc="2BA0F2A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103859"/>
    <w:multiLevelType w:val="multilevel"/>
    <w:tmpl w:val="2F10385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F6C76C4"/>
    <w:multiLevelType w:val="multilevel"/>
    <w:tmpl w:val="187821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31682D2A"/>
    <w:multiLevelType w:val="hybridMultilevel"/>
    <w:tmpl w:val="63925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6E0F0B"/>
    <w:multiLevelType w:val="hybridMultilevel"/>
    <w:tmpl w:val="B0D44446"/>
    <w:lvl w:ilvl="0" w:tplc="60425D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5314ABB"/>
    <w:multiLevelType w:val="hybridMultilevel"/>
    <w:tmpl w:val="1CDA4EB6"/>
    <w:lvl w:ilvl="0" w:tplc="7B0E3A70">
      <w:start w:val="1"/>
      <w:numFmt w:val="decimal"/>
      <w:lvlText w:val="(%1)"/>
      <w:lvlJc w:val="left"/>
      <w:pPr>
        <w:ind w:left="720" w:hanging="360"/>
      </w:pPr>
      <w:rPr>
        <w:rFonts w:hint="default"/>
        <w:b w:val="0"/>
      </w:rPr>
    </w:lvl>
    <w:lvl w:ilvl="1" w:tplc="906864E2">
      <w:start w:val="3"/>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31CE0"/>
    <w:multiLevelType w:val="hybridMultilevel"/>
    <w:tmpl w:val="436611AA"/>
    <w:lvl w:ilvl="0" w:tplc="04090019">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3B015E0C"/>
    <w:multiLevelType w:val="multilevel"/>
    <w:tmpl w:val="F68C14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BC36028"/>
    <w:multiLevelType w:val="hybridMultilevel"/>
    <w:tmpl w:val="6E6C8FB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nsid w:val="3C59511C"/>
    <w:multiLevelType w:val="hybridMultilevel"/>
    <w:tmpl w:val="B71E84FA"/>
    <w:lvl w:ilvl="0" w:tplc="0409000F">
      <w:start w:val="1"/>
      <w:numFmt w:val="decimal"/>
      <w:lvlText w:val="%1."/>
      <w:lvlJc w:val="left"/>
      <w:pPr>
        <w:ind w:left="720" w:hanging="360"/>
      </w:pPr>
      <w:rPr>
        <w:rFonts w:hint="default"/>
      </w:rPr>
    </w:lvl>
    <w:lvl w:ilvl="1" w:tplc="906864E2">
      <w:start w:val="3"/>
      <w:numFmt w:val="decimal"/>
      <w:lvlText w:val="(%2)"/>
      <w:lvlJc w:val="left"/>
      <w:pPr>
        <w:tabs>
          <w:tab w:val="num" w:pos="1440"/>
        </w:tabs>
        <w:ind w:left="1440" w:hanging="360"/>
      </w:pPr>
      <w:rPr>
        <w:rFonts w:hint="default"/>
      </w:rPr>
    </w:lvl>
    <w:lvl w:ilvl="2" w:tplc="E39208B8">
      <w:start w:val="4"/>
      <w:numFmt w:val="lowerLetter"/>
      <w:lvlText w:val="%3."/>
      <w:lvlJc w:val="left"/>
      <w:pPr>
        <w:ind w:left="2340" w:hanging="360"/>
      </w:pPr>
      <w:rPr>
        <w:rFonts w:hint="default"/>
        <w:color w:val="000000"/>
        <w:sz w:val="22"/>
      </w:rPr>
    </w:lvl>
    <w:lvl w:ilvl="3" w:tplc="A8A2EFD4">
      <w:start w:val="1"/>
      <w:numFmt w:val="lowerLetter"/>
      <w:lvlText w:val="%4)"/>
      <w:lvlJc w:val="left"/>
      <w:pPr>
        <w:ind w:left="2880" w:hanging="360"/>
      </w:pPr>
      <w:rPr>
        <w:rFonts w:hint="default"/>
        <w:color w:val="000000"/>
        <w:sz w:val="22"/>
      </w:rPr>
    </w:lvl>
    <w:lvl w:ilvl="4" w:tplc="ED5C853A">
      <w:start w:val="1"/>
      <w:numFmt w:val="decimal"/>
      <w:lvlText w:val="%5)"/>
      <w:lvlJc w:val="left"/>
      <w:pPr>
        <w:ind w:left="3600" w:hanging="360"/>
      </w:pPr>
      <w:rPr>
        <w:rFonts w:hint="default"/>
      </w:rPr>
    </w:lvl>
    <w:lvl w:ilvl="5" w:tplc="7D26BF68">
      <w:start w:val="1"/>
      <w:numFmt w:val="upperLetter"/>
      <w:lvlText w:val="%6."/>
      <w:lvlJc w:val="left"/>
      <w:pPr>
        <w:ind w:left="4500" w:hanging="360"/>
      </w:pPr>
      <w:rPr>
        <w:rFonts w:hint="default"/>
        <w:b/>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0C456DC"/>
    <w:multiLevelType w:val="hybridMultilevel"/>
    <w:tmpl w:val="B0BC8D92"/>
    <w:lvl w:ilvl="0" w:tplc="04090019">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EB464F"/>
    <w:multiLevelType w:val="hybridMultilevel"/>
    <w:tmpl w:val="F382573E"/>
    <w:lvl w:ilvl="0" w:tplc="4580B61C">
      <w:start w:val="2"/>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41522AFC"/>
    <w:multiLevelType w:val="hybridMultilevel"/>
    <w:tmpl w:val="A454ACC6"/>
    <w:lvl w:ilvl="0" w:tplc="4F3E7D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8A0DFB"/>
    <w:multiLevelType w:val="hybridMultilevel"/>
    <w:tmpl w:val="48067E3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428A57C6"/>
    <w:multiLevelType w:val="hybridMultilevel"/>
    <w:tmpl w:val="35DA7832"/>
    <w:lvl w:ilvl="0" w:tplc="80F00266">
      <w:start w:val="2"/>
      <w:numFmt w:val="decimal"/>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D42F36"/>
    <w:multiLevelType w:val="hybridMultilevel"/>
    <w:tmpl w:val="D472D95C"/>
    <w:lvl w:ilvl="0" w:tplc="771C0B82">
      <w:start w:val="1"/>
      <w:numFmt w:val="decimal"/>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nsid w:val="53A11534"/>
    <w:multiLevelType w:val="hybridMultilevel"/>
    <w:tmpl w:val="89EEE684"/>
    <w:lvl w:ilvl="0" w:tplc="ECB47C60">
      <w:start w:val="1"/>
      <w:numFmt w:val="decimal"/>
      <w:lvlText w:val="(%1)"/>
      <w:lvlJc w:val="left"/>
      <w:pPr>
        <w:ind w:left="360" w:hanging="360"/>
      </w:pPr>
      <w:rPr>
        <w:rFonts w:ascii="Times New Roman" w:eastAsia="MS Mincho" w:hAnsi="Times New Roman" w:cs="Times New Roman"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7454C62"/>
    <w:multiLevelType w:val="hybridMultilevel"/>
    <w:tmpl w:val="7480C4C2"/>
    <w:lvl w:ilvl="0" w:tplc="08482EE6">
      <w:start w:val="2"/>
      <w:numFmt w:val="decimal"/>
      <w:lvlText w:val="(%1)"/>
      <w:lvlJc w:val="left"/>
      <w:pPr>
        <w:ind w:left="7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E528B7"/>
    <w:multiLevelType w:val="hybridMultilevel"/>
    <w:tmpl w:val="39FE14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730D1B"/>
    <w:multiLevelType w:val="hybridMultilevel"/>
    <w:tmpl w:val="095C64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D10FDC"/>
    <w:multiLevelType w:val="hybridMultilevel"/>
    <w:tmpl w:val="0E366C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D2376E"/>
    <w:multiLevelType w:val="hybridMultilevel"/>
    <w:tmpl w:val="4B428262"/>
    <w:lvl w:ilvl="0" w:tplc="97E808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1246853"/>
    <w:multiLevelType w:val="hybridMultilevel"/>
    <w:tmpl w:val="F9C0DB8E"/>
    <w:lvl w:ilvl="0" w:tplc="50FC26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E9764A"/>
    <w:multiLevelType w:val="hybridMultilevel"/>
    <w:tmpl w:val="E2D25646"/>
    <w:lvl w:ilvl="0" w:tplc="255A5564">
      <w:start w:val="1"/>
      <w:numFmt w:val="decimal"/>
      <w:lvlText w:val="(%1)"/>
      <w:lvlJc w:val="left"/>
      <w:pPr>
        <w:ind w:left="720" w:hanging="360"/>
      </w:pPr>
      <w:rPr>
        <w:rFonts w:ascii="Times New Roman" w:eastAsia="MS Mincho" w:hAnsi="Times New Roman" w:cs="Times New Roman"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615046"/>
    <w:multiLevelType w:val="hybridMultilevel"/>
    <w:tmpl w:val="B0509CBA"/>
    <w:lvl w:ilvl="0" w:tplc="F6F4B892">
      <w:start w:val="1"/>
      <w:numFmt w:val="lowerLetter"/>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855FC4"/>
    <w:multiLevelType w:val="hybridMultilevel"/>
    <w:tmpl w:val="41DC26C6"/>
    <w:lvl w:ilvl="0" w:tplc="EEE20C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800A8C"/>
    <w:multiLevelType w:val="hybridMultilevel"/>
    <w:tmpl w:val="B0D44446"/>
    <w:lvl w:ilvl="0" w:tplc="60425D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CE608AC"/>
    <w:multiLevelType w:val="hybridMultilevel"/>
    <w:tmpl w:val="5178CD1C"/>
    <w:lvl w:ilvl="0" w:tplc="3530F254">
      <w:start w:val="1"/>
      <w:numFmt w:val="decimal"/>
      <w:lvlText w:val="(%1)"/>
      <w:lvlJc w:val="left"/>
      <w:pPr>
        <w:ind w:left="360" w:hanging="360"/>
      </w:pPr>
      <w:rPr>
        <w:rFonts w:ascii="Times New Roman" w:eastAsia="MS Mincho"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107540"/>
    <w:multiLevelType w:val="hybridMultilevel"/>
    <w:tmpl w:val="F19C8298"/>
    <w:lvl w:ilvl="0" w:tplc="3ABA6408">
      <w:start w:val="1"/>
      <w:numFmt w:val="lowerLetter"/>
      <w:lvlText w:val="%1."/>
      <w:lvlJc w:val="left"/>
      <w:pPr>
        <w:ind w:left="7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19819E0"/>
    <w:multiLevelType w:val="hybridMultilevel"/>
    <w:tmpl w:val="D9BEEBDC"/>
    <w:lvl w:ilvl="0" w:tplc="672684EC">
      <w:start w:val="2"/>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F20EB5"/>
    <w:multiLevelType w:val="hybridMultilevel"/>
    <w:tmpl w:val="DB38B35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6">
    <w:nsid w:val="749374D2"/>
    <w:multiLevelType w:val="hybridMultilevel"/>
    <w:tmpl w:val="80BC1E48"/>
    <w:lvl w:ilvl="0" w:tplc="0DD884AA">
      <w:start w:val="2"/>
      <w:numFmt w:val="decimal"/>
      <w:lvlText w:val="(%1)"/>
      <w:lvlJc w:val="left"/>
      <w:pPr>
        <w:ind w:left="643"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502216C"/>
    <w:multiLevelType w:val="hybridMultilevel"/>
    <w:tmpl w:val="8FAAD832"/>
    <w:lvl w:ilvl="0" w:tplc="52B0ABE2">
      <w:start w:val="3"/>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8">
    <w:nsid w:val="7579629E"/>
    <w:multiLevelType w:val="hybridMultilevel"/>
    <w:tmpl w:val="C8EED1D0"/>
    <w:lvl w:ilvl="0" w:tplc="771C0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7CD479F"/>
    <w:multiLevelType w:val="hybridMultilevel"/>
    <w:tmpl w:val="63925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EC06420"/>
    <w:multiLevelType w:val="hybridMultilevel"/>
    <w:tmpl w:val="4B2EA672"/>
    <w:lvl w:ilvl="0" w:tplc="906864E2">
      <w:start w:val="3"/>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9"/>
  </w:num>
  <w:num w:numId="3">
    <w:abstractNumId w:val="35"/>
  </w:num>
  <w:num w:numId="4">
    <w:abstractNumId w:val="24"/>
  </w:num>
  <w:num w:numId="5">
    <w:abstractNumId w:val="0"/>
  </w:num>
  <w:num w:numId="6">
    <w:abstractNumId w:val="22"/>
  </w:num>
  <w:num w:numId="7">
    <w:abstractNumId w:val="21"/>
  </w:num>
  <w:num w:numId="8">
    <w:abstractNumId w:val="30"/>
  </w:num>
  <w:num w:numId="9">
    <w:abstractNumId w:val="15"/>
  </w:num>
  <w:num w:numId="10">
    <w:abstractNumId w:val="1"/>
  </w:num>
  <w:num w:numId="11">
    <w:abstractNumId w:val="43"/>
  </w:num>
  <w:num w:numId="12">
    <w:abstractNumId w:val="45"/>
  </w:num>
  <w:num w:numId="13">
    <w:abstractNumId w:val="27"/>
  </w:num>
  <w:num w:numId="14">
    <w:abstractNumId w:val="40"/>
  </w:num>
  <w:num w:numId="15">
    <w:abstractNumId w:val="37"/>
  </w:num>
  <w:num w:numId="16">
    <w:abstractNumId w:val="47"/>
  </w:num>
  <w:num w:numId="17">
    <w:abstractNumId w:val="12"/>
  </w:num>
  <w:num w:numId="18">
    <w:abstractNumId w:val="20"/>
  </w:num>
  <w:num w:numId="19">
    <w:abstractNumId w:val="19"/>
  </w:num>
  <w:num w:numId="20">
    <w:abstractNumId w:val="4"/>
  </w:num>
  <w:num w:numId="21">
    <w:abstractNumId w:val="42"/>
  </w:num>
  <w:num w:numId="22">
    <w:abstractNumId w:val="23"/>
  </w:num>
  <w:num w:numId="23">
    <w:abstractNumId w:val="46"/>
  </w:num>
  <w:num w:numId="24">
    <w:abstractNumId w:val="14"/>
  </w:num>
  <w:num w:numId="25">
    <w:abstractNumId w:val="7"/>
  </w:num>
  <w:num w:numId="26">
    <w:abstractNumId w:val="50"/>
  </w:num>
  <w:num w:numId="27">
    <w:abstractNumId w:val="25"/>
  </w:num>
  <w:num w:numId="28">
    <w:abstractNumId w:val="18"/>
  </w:num>
  <w:num w:numId="29">
    <w:abstractNumId w:val="8"/>
  </w:num>
  <w:num w:numId="30">
    <w:abstractNumId w:val="34"/>
  </w:num>
  <w:num w:numId="31">
    <w:abstractNumId w:val="48"/>
  </w:num>
  <w:num w:numId="32">
    <w:abstractNumId w:val="32"/>
  </w:num>
  <w:num w:numId="33">
    <w:abstractNumId w:val="36"/>
  </w:num>
  <w:num w:numId="34">
    <w:abstractNumId w:val="39"/>
  </w:num>
  <w:num w:numId="35">
    <w:abstractNumId w:val="28"/>
  </w:num>
  <w:num w:numId="36">
    <w:abstractNumId w:val="5"/>
  </w:num>
  <w:num w:numId="37">
    <w:abstractNumId w:val="13"/>
  </w:num>
  <w:num w:numId="38">
    <w:abstractNumId w:val="3"/>
  </w:num>
  <w:num w:numId="39">
    <w:abstractNumId w:val="26"/>
  </w:num>
  <w:num w:numId="40">
    <w:abstractNumId w:val="6"/>
  </w:num>
  <w:num w:numId="41">
    <w:abstractNumId w:val="11"/>
  </w:num>
  <w:num w:numId="42">
    <w:abstractNumId w:val="9"/>
  </w:num>
  <w:num w:numId="43">
    <w:abstractNumId w:val="31"/>
  </w:num>
  <w:num w:numId="44">
    <w:abstractNumId w:val="33"/>
  </w:num>
  <w:num w:numId="45">
    <w:abstractNumId w:val="29"/>
  </w:num>
  <w:num w:numId="46">
    <w:abstractNumId w:val="38"/>
  </w:num>
  <w:num w:numId="47">
    <w:abstractNumId w:val="10"/>
  </w:num>
  <w:num w:numId="48">
    <w:abstractNumId w:val="44"/>
  </w:num>
  <w:num w:numId="49">
    <w:abstractNumId w:val="17"/>
  </w:num>
  <w:num w:numId="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 w:numId="55">
    <w:abstractNumId w:val="16"/>
  </w:num>
  <w:numIdMacAtCleanup w:val="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hp">
    <w15:presenceInfo w15:providerId="None" w15:userId="hp"/>
  </w15:person>
  <w15:person w15:author="Setia Dharma">
    <w15:presenceInfo w15:providerId="AD" w15:userId="S-1-5-21-3652935079-2502924976-3636359906-2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41"/>
    <w:rsid w:val="00014FC4"/>
    <w:rsid w:val="00067BB1"/>
    <w:rsid w:val="000A4398"/>
    <w:rsid w:val="000B3579"/>
    <w:rsid w:val="0011613F"/>
    <w:rsid w:val="0015160E"/>
    <w:rsid w:val="001A5747"/>
    <w:rsid w:val="001D39C8"/>
    <w:rsid w:val="001E5D70"/>
    <w:rsid w:val="001F36DF"/>
    <w:rsid w:val="00204C09"/>
    <w:rsid w:val="0021425D"/>
    <w:rsid w:val="00274256"/>
    <w:rsid w:val="0038774D"/>
    <w:rsid w:val="003B1814"/>
    <w:rsid w:val="003D6414"/>
    <w:rsid w:val="003F3DF0"/>
    <w:rsid w:val="004238A7"/>
    <w:rsid w:val="00436941"/>
    <w:rsid w:val="00442307"/>
    <w:rsid w:val="00442EEB"/>
    <w:rsid w:val="00445A53"/>
    <w:rsid w:val="0046616D"/>
    <w:rsid w:val="004C1F1A"/>
    <w:rsid w:val="00515BAA"/>
    <w:rsid w:val="00527C6C"/>
    <w:rsid w:val="0053361E"/>
    <w:rsid w:val="00544F4F"/>
    <w:rsid w:val="005A5954"/>
    <w:rsid w:val="00647CD4"/>
    <w:rsid w:val="00656BBF"/>
    <w:rsid w:val="00687041"/>
    <w:rsid w:val="0073182F"/>
    <w:rsid w:val="00786769"/>
    <w:rsid w:val="00801EAB"/>
    <w:rsid w:val="00874673"/>
    <w:rsid w:val="00876A1F"/>
    <w:rsid w:val="00877376"/>
    <w:rsid w:val="00914A44"/>
    <w:rsid w:val="009417D1"/>
    <w:rsid w:val="00971D24"/>
    <w:rsid w:val="00974D50"/>
    <w:rsid w:val="009D78A2"/>
    <w:rsid w:val="009F6397"/>
    <w:rsid w:val="00A45E93"/>
    <w:rsid w:val="00A6535F"/>
    <w:rsid w:val="00AD019A"/>
    <w:rsid w:val="00B809EB"/>
    <w:rsid w:val="00BC2EB5"/>
    <w:rsid w:val="00BF33A1"/>
    <w:rsid w:val="00C471C0"/>
    <w:rsid w:val="00CB5AD8"/>
    <w:rsid w:val="00CC52DD"/>
    <w:rsid w:val="00D62A1C"/>
    <w:rsid w:val="00D65CC4"/>
    <w:rsid w:val="00DB77D2"/>
    <w:rsid w:val="00E42D77"/>
    <w:rsid w:val="00E729E2"/>
    <w:rsid w:val="00E918E2"/>
    <w:rsid w:val="00EC67B1"/>
    <w:rsid w:val="00ED09CC"/>
    <w:rsid w:val="00F16538"/>
    <w:rsid w:val="00F2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64B"/>
  <w15:docId w15:val="{82AF661D-BD39-4F79-8B12-5F0AB898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941"/>
    <w:rPr>
      <w:rFonts w:ascii="Calibri" w:eastAsia="Calibri" w:hAnsi="Calibri" w:cs="Times New Roman"/>
    </w:rPr>
  </w:style>
  <w:style w:type="paragraph" w:styleId="Heading1">
    <w:name w:val="heading 1"/>
    <w:basedOn w:val="Normal"/>
    <w:next w:val="Normal"/>
    <w:link w:val="Heading1Char"/>
    <w:uiPriority w:val="9"/>
    <w:qFormat/>
    <w:rsid w:val="00436941"/>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9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36941"/>
    <w:pPr>
      <w:spacing w:after="0" w:line="240" w:lineRule="auto"/>
    </w:pPr>
    <w:rPr>
      <w:rFonts w:ascii="Calibri" w:eastAsia="Calibri" w:hAnsi="Calibri" w:cs="Times New Roman"/>
    </w:rPr>
  </w:style>
  <w:style w:type="paragraph" w:styleId="ListParagraph">
    <w:name w:val="List Paragraph"/>
    <w:basedOn w:val="Normal"/>
    <w:qFormat/>
    <w:rsid w:val="00436941"/>
    <w:pPr>
      <w:spacing w:after="0" w:line="240" w:lineRule="auto"/>
      <w:ind w:left="720"/>
    </w:pPr>
    <w:rPr>
      <w:rFonts w:ascii="Times New Roman" w:eastAsia="Times New Roman" w:hAnsi="Times New Roman"/>
      <w:sz w:val="24"/>
      <w:szCs w:val="24"/>
    </w:rPr>
  </w:style>
  <w:style w:type="paragraph" w:customStyle="1" w:styleId="Default">
    <w:name w:val="Default"/>
    <w:rsid w:val="00436941"/>
    <w:pPr>
      <w:widowControl w:val="0"/>
      <w:autoSpaceDE w:val="0"/>
      <w:autoSpaceDN w:val="0"/>
      <w:adjustRightInd w:val="0"/>
      <w:spacing w:after="0" w:line="240" w:lineRule="auto"/>
    </w:pPr>
    <w:rPr>
      <w:rFonts w:ascii="Lucida Sans Unicode" w:eastAsia="MS Mincho" w:hAnsi="Lucida Sans Unicode" w:cs="Lucida Sans Unicode"/>
      <w:color w:val="000000"/>
      <w:sz w:val="24"/>
      <w:szCs w:val="24"/>
      <w:lang w:eastAsia="ja-JP"/>
    </w:rPr>
  </w:style>
  <w:style w:type="character" w:customStyle="1" w:styleId="Heading1Char">
    <w:name w:val="Heading 1 Char"/>
    <w:basedOn w:val="DefaultParagraphFont"/>
    <w:link w:val="Heading1"/>
    <w:uiPriority w:val="9"/>
    <w:rsid w:val="00436941"/>
    <w:rPr>
      <w:rFonts w:ascii="Cambria" w:eastAsia="Times New Roman" w:hAnsi="Cambria" w:cs="Times New Roman"/>
      <w:b/>
      <w:bCs/>
      <w:kern w:val="32"/>
      <w:sz w:val="32"/>
      <w:szCs w:val="32"/>
    </w:rPr>
  </w:style>
  <w:style w:type="paragraph" w:styleId="TOC1">
    <w:name w:val="toc 1"/>
    <w:basedOn w:val="Normal"/>
    <w:next w:val="Normal"/>
    <w:autoRedefine/>
    <w:hidden/>
    <w:rsid w:val="00436941"/>
    <w:pPr>
      <w:widowControl w:val="0"/>
      <w:autoSpaceDE w:val="0"/>
      <w:autoSpaceDN w:val="0"/>
      <w:adjustRightInd w:val="0"/>
      <w:spacing w:after="0" w:line="240" w:lineRule="auto"/>
      <w:ind w:left="-249" w:right="-3"/>
      <w:jc w:val="center"/>
    </w:pPr>
    <w:rPr>
      <w:rFonts w:ascii="Arial" w:eastAsia="MS Mincho" w:hAnsi="Arial" w:cs="Arial"/>
      <w:sz w:val="20"/>
      <w:szCs w:val="20"/>
      <w:lang w:eastAsia="ja-JP"/>
    </w:rPr>
  </w:style>
  <w:style w:type="character" w:customStyle="1" w:styleId="hps">
    <w:name w:val="hps"/>
    <w:basedOn w:val="DefaultParagraphFont"/>
    <w:rsid w:val="00801EAB"/>
  </w:style>
  <w:style w:type="character" w:customStyle="1" w:styleId="y2iqfc">
    <w:name w:val="y2iqfc"/>
    <w:basedOn w:val="DefaultParagraphFont"/>
    <w:rsid w:val="00801EAB"/>
  </w:style>
  <w:style w:type="paragraph" w:styleId="BodyText">
    <w:name w:val="Body Text"/>
    <w:basedOn w:val="Normal"/>
    <w:link w:val="BodyTextChar"/>
    <w:rsid w:val="00801EAB"/>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801EA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31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82F"/>
    <w:rPr>
      <w:rFonts w:ascii="Tahoma" w:eastAsia="Calibri" w:hAnsi="Tahoma" w:cs="Tahoma"/>
      <w:sz w:val="16"/>
      <w:szCs w:val="16"/>
    </w:rPr>
  </w:style>
  <w:style w:type="character" w:styleId="CommentReference">
    <w:name w:val="annotation reference"/>
    <w:basedOn w:val="DefaultParagraphFont"/>
    <w:uiPriority w:val="99"/>
    <w:semiHidden/>
    <w:unhideWhenUsed/>
    <w:rsid w:val="0073182F"/>
    <w:rPr>
      <w:sz w:val="16"/>
      <w:szCs w:val="16"/>
    </w:rPr>
  </w:style>
  <w:style w:type="paragraph" w:styleId="CommentText">
    <w:name w:val="annotation text"/>
    <w:basedOn w:val="Normal"/>
    <w:link w:val="CommentTextChar"/>
    <w:uiPriority w:val="99"/>
    <w:semiHidden/>
    <w:unhideWhenUsed/>
    <w:rsid w:val="0073182F"/>
    <w:pPr>
      <w:spacing w:line="240" w:lineRule="auto"/>
    </w:pPr>
    <w:rPr>
      <w:sz w:val="20"/>
      <w:szCs w:val="20"/>
    </w:rPr>
  </w:style>
  <w:style w:type="character" w:customStyle="1" w:styleId="CommentTextChar">
    <w:name w:val="Comment Text Char"/>
    <w:basedOn w:val="DefaultParagraphFont"/>
    <w:link w:val="CommentText"/>
    <w:uiPriority w:val="99"/>
    <w:semiHidden/>
    <w:rsid w:val="0073182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3182F"/>
    <w:rPr>
      <w:b/>
      <w:bCs/>
    </w:rPr>
  </w:style>
  <w:style w:type="character" w:customStyle="1" w:styleId="CommentSubjectChar">
    <w:name w:val="Comment Subject Char"/>
    <w:basedOn w:val="CommentTextChar"/>
    <w:link w:val="CommentSubject"/>
    <w:uiPriority w:val="99"/>
    <w:semiHidden/>
    <w:rsid w:val="0073182F"/>
    <w:rPr>
      <w:rFonts w:ascii="Calibri" w:eastAsia="Calibri" w:hAnsi="Calibri" w:cs="Times New Roman"/>
      <w:b/>
      <w:bCs/>
      <w:sz w:val="20"/>
      <w:szCs w:val="20"/>
    </w:rPr>
  </w:style>
  <w:style w:type="paragraph" w:styleId="Revision">
    <w:name w:val="Revision"/>
    <w:hidden/>
    <w:uiPriority w:val="99"/>
    <w:semiHidden/>
    <w:rsid w:val="005A5954"/>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BC2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BC2EB5"/>
    <w:rPr>
      <w:rFonts w:ascii="Courier New" w:eastAsia="Times New Roman" w:hAnsi="Courier New" w:cs="Courier New"/>
      <w:sz w:val="20"/>
      <w:szCs w:val="20"/>
      <w:lang w:val="id-ID" w:eastAsia="id-ID"/>
    </w:rPr>
  </w:style>
  <w:style w:type="character" w:styleId="Strong">
    <w:name w:val="Strong"/>
    <w:basedOn w:val="DefaultParagraphFont"/>
    <w:uiPriority w:val="22"/>
    <w:qFormat/>
    <w:rsid w:val="00BC2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2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CC3B3-C82C-4D26-BB77-D99AB48AC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10</Pages>
  <Words>5080</Words>
  <Characters>28958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Novita Nurfiana</dc:creator>
  <cp:lastModifiedBy>hp</cp:lastModifiedBy>
  <cp:revision>10</cp:revision>
  <cp:lastPrinted>2021-09-29T10:16:00Z</cp:lastPrinted>
  <dcterms:created xsi:type="dcterms:W3CDTF">2021-09-29T01:58:00Z</dcterms:created>
  <dcterms:modified xsi:type="dcterms:W3CDTF">2021-09-30T10:08:00Z</dcterms:modified>
</cp:coreProperties>
</file>